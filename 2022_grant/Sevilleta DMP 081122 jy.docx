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EEE2" w14:textId="728F54A5" w:rsidR="00B93A91" w:rsidRPr="00984A91" w:rsidRDefault="00B93A91" w:rsidP="0079490B">
      <w:pPr>
        <w:spacing w:after="0" w:line="240" w:lineRule="auto"/>
        <w:rPr>
          <w:rFonts w:ascii="Arial" w:hAnsi="Arial" w:cs="Arial"/>
          <w:b/>
          <w:bCs/>
          <w:sz w:val="20"/>
          <w:szCs w:val="20"/>
        </w:rPr>
      </w:pPr>
      <w:r w:rsidRPr="00984A91">
        <w:rPr>
          <w:rFonts w:ascii="Arial" w:hAnsi="Arial" w:cs="Arial"/>
          <w:b/>
          <w:bCs/>
          <w:sz w:val="20"/>
          <w:szCs w:val="20"/>
        </w:rPr>
        <w:t>NOTES FROM ZOOM CALL</w:t>
      </w:r>
    </w:p>
    <w:p w14:paraId="2A4A8A66" w14:textId="77777777" w:rsidR="00B93A91" w:rsidRPr="00984A91" w:rsidRDefault="00B93A91" w:rsidP="0079490B">
      <w:pPr>
        <w:pStyle w:val="ListParagraph"/>
        <w:ind w:left="0"/>
        <w:rPr>
          <w:rFonts w:ascii="Arial" w:hAnsi="Arial" w:cs="Arial"/>
          <w:sz w:val="20"/>
          <w:szCs w:val="20"/>
        </w:rPr>
      </w:pPr>
      <w:r w:rsidRPr="00984A91">
        <w:rPr>
          <w:rFonts w:ascii="Arial" w:hAnsi="Arial" w:cs="Arial"/>
          <w:sz w:val="20"/>
          <w:szCs w:val="20"/>
        </w:rPr>
        <w:t>Data Management Plan</w:t>
      </w:r>
    </w:p>
    <w:p w14:paraId="08AC2940" w14:textId="0A557BE0" w:rsidR="00B93A91" w:rsidRPr="00984A91" w:rsidRDefault="00B93A91" w:rsidP="0079490B">
      <w:pPr>
        <w:pStyle w:val="ListParagraph"/>
        <w:numPr>
          <w:ilvl w:val="0"/>
          <w:numId w:val="1"/>
        </w:numPr>
        <w:rPr>
          <w:rFonts w:ascii="Arial" w:hAnsi="Arial" w:cs="Arial"/>
          <w:sz w:val="20"/>
          <w:szCs w:val="20"/>
        </w:rPr>
      </w:pPr>
      <w:r w:rsidRPr="00984A91">
        <w:rPr>
          <w:rFonts w:ascii="Arial" w:hAnsi="Arial" w:cs="Arial"/>
          <w:sz w:val="20"/>
          <w:szCs w:val="20"/>
        </w:rPr>
        <w:t>3-4 line subsection in Methods, data products we will produce and corresponding outline for verbiage in DMP expanding on how data will be curated and accessed</w:t>
      </w:r>
      <w:r w:rsidR="0079490B" w:rsidRPr="00984A91">
        <w:rPr>
          <w:rFonts w:ascii="Arial" w:hAnsi="Arial" w:cs="Arial"/>
          <w:sz w:val="20"/>
          <w:szCs w:val="20"/>
        </w:rPr>
        <w:t>?</w:t>
      </w:r>
    </w:p>
    <w:p w14:paraId="4FB72695" w14:textId="77777777" w:rsidR="00B93A91" w:rsidRPr="00984A91" w:rsidRDefault="00B93A91" w:rsidP="0079490B">
      <w:pPr>
        <w:pStyle w:val="ListParagraph"/>
        <w:numPr>
          <w:ilvl w:val="0"/>
          <w:numId w:val="1"/>
        </w:numPr>
        <w:rPr>
          <w:rFonts w:ascii="Arial" w:hAnsi="Arial" w:cs="Arial"/>
          <w:sz w:val="20"/>
          <w:szCs w:val="20"/>
        </w:rPr>
      </w:pPr>
      <w:commentRangeStart w:id="0"/>
      <w:r w:rsidRPr="00984A91">
        <w:rPr>
          <w:rFonts w:ascii="Arial" w:hAnsi="Arial" w:cs="Arial"/>
          <w:sz w:val="20"/>
          <w:szCs w:val="20"/>
        </w:rPr>
        <w:t>Data products could be identified earlier in the proposal (schematic figure?).</w:t>
      </w:r>
      <w:commentRangeEnd w:id="0"/>
      <w:r w:rsidR="00EA4C26">
        <w:rPr>
          <w:rStyle w:val="CommentReference"/>
          <w:rFonts w:asciiTheme="minorHAnsi" w:eastAsiaTheme="minorHAnsi" w:hAnsiTheme="minorHAnsi" w:cstheme="minorBidi"/>
        </w:rPr>
        <w:commentReference w:id="0"/>
      </w:r>
    </w:p>
    <w:p w14:paraId="5E970FE5" w14:textId="56B4260D" w:rsidR="00B93A91" w:rsidRPr="00984A91" w:rsidRDefault="00B93A91" w:rsidP="0079490B">
      <w:pPr>
        <w:autoSpaceDE w:val="0"/>
        <w:autoSpaceDN w:val="0"/>
        <w:adjustRightInd w:val="0"/>
        <w:spacing w:after="0" w:line="240" w:lineRule="auto"/>
        <w:rPr>
          <w:rFonts w:ascii="Arial" w:hAnsi="Arial" w:cs="Arial"/>
          <w:b/>
          <w:color w:val="000000"/>
          <w:sz w:val="20"/>
          <w:szCs w:val="20"/>
        </w:rPr>
      </w:pPr>
    </w:p>
    <w:p w14:paraId="5824947E" w14:textId="62F0A70C" w:rsidR="001259F2" w:rsidRPr="00984A91" w:rsidRDefault="001259F2" w:rsidP="0079490B">
      <w:pPr>
        <w:autoSpaceDE w:val="0"/>
        <w:autoSpaceDN w:val="0"/>
        <w:adjustRightInd w:val="0"/>
        <w:spacing w:after="0" w:line="240" w:lineRule="auto"/>
        <w:rPr>
          <w:rFonts w:ascii="Arial" w:hAnsi="Arial" w:cs="Arial"/>
          <w:b/>
          <w:color w:val="000000"/>
          <w:sz w:val="20"/>
          <w:szCs w:val="20"/>
        </w:rPr>
      </w:pPr>
      <w:r w:rsidRPr="00984A91">
        <w:rPr>
          <w:rFonts w:ascii="Arial" w:hAnsi="Arial" w:cs="Arial"/>
          <w:b/>
          <w:color w:val="000000"/>
          <w:sz w:val="20"/>
          <w:szCs w:val="20"/>
        </w:rPr>
        <w:t>PANEL COMMENTS</w:t>
      </w:r>
    </w:p>
    <w:p w14:paraId="79AB164C" w14:textId="0C7DE578" w:rsidR="0079490B" w:rsidRPr="00984A91" w:rsidRDefault="0079490B" w:rsidP="0079490B">
      <w:pPr>
        <w:spacing w:after="0" w:line="240" w:lineRule="auto"/>
        <w:rPr>
          <w:rFonts w:ascii="Arial" w:hAnsi="Arial" w:cs="Arial"/>
          <w:sz w:val="20"/>
          <w:szCs w:val="20"/>
        </w:rPr>
      </w:pPr>
      <w:r w:rsidRPr="00984A91">
        <w:rPr>
          <w:rFonts w:ascii="Arial" w:hAnsi="Arial" w:cs="Arial"/>
          <w:b/>
          <w:bCs/>
          <w:sz w:val="20"/>
          <w:szCs w:val="20"/>
        </w:rPr>
        <w:t>Data Management Plan Weaknesses:</w:t>
      </w:r>
      <w:r w:rsidRPr="00984A91">
        <w:rPr>
          <w:rFonts w:ascii="Arial" w:hAnsi="Arial" w:cs="Arial"/>
          <w:sz w:val="20"/>
          <w:szCs w:val="20"/>
        </w:rPr>
        <w:t xml:space="preserve"> </w:t>
      </w:r>
      <w:commentRangeStart w:id="1"/>
      <w:r w:rsidRPr="00984A91">
        <w:rPr>
          <w:rFonts w:ascii="Arial" w:hAnsi="Arial" w:cs="Arial"/>
          <w:sz w:val="20"/>
          <w:szCs w:val="20"/>
        </w:rPr>
        <w:t xml:space="preserve">There is no plan for training the research team in the </w:t>
      </w:r>
      <w:proofErr w:type="spellStart"/>
      <w:r w:rsidRPr="00984A91">
        <w:rPr>
          <w:rFonts w:ascii="Arial" w:hAnsi="Arial" w:cs="Arial"/>
          <w:sz w:val="20"/>
          <w:szCs w:val="20"/>
        </w:rPr>
        <w:t>Sevilleta-LTER</w:t>
      </w:r>
      <w:proofErr w:type="spellEnd"/>
      <w:r w:rsidRPr="00984A91">
        <w:rPr>
          <w:rFonts w:ascii="Arial" w:hAnsi="Arial" w:cs="Arial"/>
          <w:sz w:val="20"/>
          <w:szCs w:val="20"/>
        </w:rPr>
        <w:t xml:space="preserve"> data management protocols</w:t>
      </w:r>
      <w:commentRangeEnd w:id="1"/>
      <w:r w:rsidR="00D82EBA">
        <w:rPr>
          <w:rStyle w:val="CommentReference"/>
        </w:rPr>
        <w:commentReference w:id="1"/>
      </w:r>
      <w:r w:rsidRPr="00984A91">
        <w:rPr>
          <w:rFonts w:ascii="Arial" w:hAnsi="Arial" w:cs="Arial"/>
          <w:sz w:val="20"/>
          <w:szCs w:val="20"/>
        </w:rPr>
        <w:t xml:space="preserve">. </w:t>
      </w:r>
      <w:commentRangeStart w:id="2"/>
      <w:r w:rsidRPr="00984A91">
        <w:rPr>
          <w:rFonts w:ascii="Arial" w:hAnsi="Arial" w:cs="Arial"/>
          <w:sz w:val="20"/>
          <w:szCs w:val="20"/>
        </w:rPr>
        <w:t xml:space="preserve">It is not clear if there will be sufficient data management in Year 3. Newsome and </w:t>
      </w:r>
      <w:proofErr w:type="spellStart"/>
      <w:r w:rsidRPr="00984A91">
        <w:rPr>
          <w:rFonts w:ascii="Arial" w:hAnsi="Arial" w:cs="Arial"/>
          <w:sz w:val="20"/>
          <w:szCs w:val="20"/>
        </w:rPr>
        <w:t>Manlick</w:t>
      </w:r>
      <w:proofErr w:type="spellEnd"/>
      <w:r w:rsidRPr="00984A91">
        <w:rPr>
          <w:rFonts w:ascii="Arial" w:hAnsi="Arial" w:cs="Arial"/>
          <w:sz w:val="20"/>
          <w:szCs w:val="20"/>
        </w:rPr>
        <w:t xml:space="preserve"> will be the data managers, but </w:t>
      </w:r>
      <w:proofErr w:type="spellStart"/>
      <w:r w:rsidRPr="00984A91">
        <w:rPr>
          <w:rFonts w:ascii="Arial" w:hAnsi="Arial" w:cs="Arial"/>
          <w:sz w:val="20"/>
          <w:szCs w:val="20"/>
        </w:rPr>
        <w:t>Manlick</w:t>
      </w:r>
      <w:proofErr w:type="spellEnd"/>
      <w:r w:rsidRPr="00984A91">
        <w:rPr>
          <w:rFonts w:ascii="Arial" w:hAnsi="Arial" w:cs="Arial"/>
          <w:sz w:val="20"/>
          <w:szCs w:val="20"/>
        </w:rPr>
        <w:t xml:space="preserve"> is only to be supported for Years 1 and 2 of the 3-year project. </w:t>
      </w:r>
      <w:commentRangeEnd w:id="2"/>
      <w:r w:rsidR="00493435">
        <w:rPr>
          <w:rStyle w:val="CommentReference"/>
        </w:rPr>
        <w:commentReference w:id="2"/>
      </w:r>
      <w:r w:rsidRPr="00984A91">
        <w:rPr>
          <w:rFonts w:ascii="Arial" w:hAnsi="Arial" w:cs="Arial"/>
          <w:sz w:val="20"/>
          <w:szCs w:val="20"/>
        </w:rPr>
        <w:br/>
      </w:r>
      <w:commentRangeStart w:id="3"/>
      <w:r w:rsidRPr="00984A91">
        <w:rPr>
          <w:rFonts w:ascii="Arial" w:hAnsi="Arial" w:cs="Arial"/>
          <w:sz w:val="20"/>
          <w:szCs w:val="20"/>
        </w:rPr>
        <w:br/>
        <w:t xml:space="preserve">There are some inconsistencies about what the PI's say in this section vs in other parts of the proposal. The PI's mention that the data generated will include stable carbon and nitrogen isotope values, body weight, and body composition (fat and lean mass) derived from our quantitative magnetic resonance (QMR) system. It is not clear why they do not mention the rodent Mark-Recapture Data, the arthropod pitfall trap data, the plant phenology data, the plant secondary compound data, the plant net primary productivity data or the rodent gut microbiome data. Although the niche modeling is a key element of the project, there doesn't seem to be a particular plan to archive and share code that is generated by the modeling effort. </w:t>
      </w:r>
    </w:p>
    <w:commentRangeEnd w:id="3"/>
    <w:p w14:paraId="718C39A1" w14:textId="77777777" w:rsidR="00B93A91" w:rsidRPr="00984A91" w:rsidRDefault="00EA4C26" w:rsidP="00AD0F21">
      <w:pPr>
        <w:autoSpaceDE w:val="0"/>
        <w:autoSpaceDN w:val="0"/>
        <w:adjustRightInd w:val="0"/>
        <w:spacing w:after="0" w:line="240" w:lineRule="exact"/>
        <w:rPr>
          <w:rFonts w:ascii="Arial" w:hAnsi="Arial" w:cs="Arial"/>
          <w:b/>
          <w:color w:val="000000"/>
          <w:sz w:val="20"/>
          <w:szCs w:val="20"/>
        </w:rPr>
      </w:pPr>
      <w:r>
        <w:rPr>
          <w:rStyle w:val="CommentReference"/>
        </w:rPr>
        <w:commentReference w:id="3"/>
      </w:r>
    </w:p>
    <w:p w14:paraId="7FF8AE4E"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44BB2BA"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C3AD7C4"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2A7C8FBB"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B68D405"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7599F600"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641D675D"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1ABC22EC"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62FAF915"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1C25DDAB"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1A0042DA"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F8F0FA4"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9BF97C6"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80A67DE"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26F83B36"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6A0FF28F"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2C14ED7B"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7A9B459C"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4014BDD0"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24C0A191"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47FD9B0F"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139E3325"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66AAD0FD"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6FEB9F62"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1080F18"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4D6FA131"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477B7D2E"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6F248DDB"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38B80293"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0D6F0D5"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033688D0"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3B45F3D8"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2CF4E231"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79FEE924" w14:textId="77777777" w:rsidR="00B93A91" w:rsidRPr="00984A91" w:rsidRDefault="00B93A91" w:rsidP="00AD0F21">
      <w:pPr>
        <w:autoSpaceDE w:val="0"/>
        <w:autoSpaceDN w:val="0"/>
        <w:adjustRightInd w:val="0"/>
        <w:spacing w:after="0" w:line="240" w:lineRule="exact"/>
        <w:rPr>
          <w:rFonts w:ascii="Arial" w:hAnsi="Arial" w:cs="Arial"/>
          <w:b/>
          <w:color w:val="000000"/>
          <w:sz w:val="20"/>
          <w:szCs w:val="20"/>
        </w:rPr>
      </w:pPr>
    </w:p>
    <w:p w14:paraId="29EB4839" w14:textId="37FED8D7" w:rsidR="00B723CA" w:rsidRPr="00984A91" w:rsidDel="007C5969" w:rsidRDefault="00303019">
      <w:pPr>
        <w:autoSpaceDE w:val="0"/>
        <w:autoSpaceDN w:val="0"/>
        <w:adjustRightInd w:val="0"/>
        <w:spacing w:line="240" w:lineRule="exact"/>
        <w:rPr>
          <w:del w:id="4" w:author="Kartzinel, Tyler" w:date="2022-08-18T09:57:00Z"/>
          <w:rFonts w:ascii="Arial" w:hAnsi="Arial" w:cs="Arial"/>
          <w:b/>
          <w:bCs/>
          <w:iCs/>
          <w:color w:val="000000"/>
          <w:sz w:val="20"/>
          <w:szCs w:val="20"/>
        </w:rPr>
        <w:pPrChange w:id="5" w:author="Kartzinel, Tyler" w:date="2022-08-18T11:22:00Z">
          <w:pPr>
            <w:autoSpaceDE w:val="0"/>
            <w:autoSpaceDN w:val="0"/>
            <w:adjustRightInd w:val="0"/>
            <w:spacing w:after="0" w:line="240" w:lineRule="exact"/>
          </w:pPr>
        </w:pPrChange>
      </w:pPr>
      <w:del w:id="6" w:author="Kartzinel, Tyler" w:date="2022-08-18T09:57:00Z">
        <w:r w:rsidRPr="00984A91" w:rsidDel="007C5969">
          <w:rPr>
            <w:rFonts w:ascii="Arial" w:hAnsi="Arial" w:cs="Arial"/>
            <w:b/>
            <w:bCs/>
            <w:iCs/>
            <w:color w:val="000000"/>
            <w:sz w:val="20"/>
            <w:szCs w:val="20"/>
          </w:rPr>
          <w:delText>DATA OWNERS</w:delText>
        </w:r>
      </w:del>
    </w:p>
    <w:p w14:paraId="4FBDA679" w14:textId="46D17095" w:rsidR="00303019" w:rsidRPr="00984A91" w:rsidDel="007C5969" w:rsidRDefault="00303019">
      <w:pPr>
        <w:autoSpaceDE w:val="0"/>
        <w:autoSpaceDN w:val="0"/>
        <w:adjustRightInd w:val="0"/>
        <w:spacing w:line="240" w:lineRule="exact"/>
        <w:rPr>
          <w:del w:id="7" w:author="Kartzinel, Tyler" w:date="2022-08-18T09:57:00Z"/>
          <w:rFonts w:ascii="Arial" w:hAnsi="Arial" w:cs="Arial"/>
          <w:b/>
          <w:bCs/>
          <w:iCs/>
          <w:color w:val="000000"/>
          <w:sz w:val="20"/>
          <w:szCs w:val="20"/>
          <w:rPrChange w:id="8" w:author="Kartzinel, Tyler" w:date="2022-08-18T11:23:00Z">
            <w:rPr>
              <w:del w:id="9" w:author="Kartzinel, Tyler" w:date="2022-08-18T09:57:00Z"/>
              <w:rFonts w:ascii="Arial" w:hAnsi="Arial" w:cs="Arial"/>
              <w:color w:val="000000"/>
              <w:sz w:val="20"/>
              <w:szCs w:val="20"/>
            </w:rPr>
          </w:rPrChange>
        </w:rPr>
        <w:pPrChange w:id="10" w:author="Kartzinel, Tyler" w:date="2022-08-18T11:22:00Z">
          <w:pPr>
            <w:autoSpaceDE w:val="0"/>
            <w:autoSpaceDN w:val="0"/>
            <w:adjustRightInd w:val="0"/>
            <w:spacing w:after="0" w:line="240" w:lineRule="exact"/>
          </w:pPr>
        </w:pPrChange>
      </w:pPr>
    </w:p>
    <w:p w14:paraId="423E7757" w14:textId="39849FA9" w:rsidR="00B723CA" w:rsidRPr="00984A91" w:rsidDel="007C5969" w:rsidRDefault="00B723CA">
      <w:pPr>
        <w:autoSpaceDE w:val="0"/>
        <w:autoSpaceDN w:val="0"/>
        <w:adjustRightInd w:val="0"/>
        <w:spacing w:line="240" w:lineRule="exact"/>
        <w:rPr>
          <w:del w:id="11" w:author="Kartzinel, Tyler" w:date="2022-08-18T09:57:00Z"/>
          <w:rFonts w:ascii="Arial" w:hAnsi="Arial" w:cs="Arial"/>
          <w:b/>
          <w:bCs/>
          <w:iCs/>
          <w:color w:val="000000"/>
          <w:sz w:val="20"/>
          <w:szCs w:val="20"/>
          <w:rPrChange w:id="12" w:author="Kartzinel, Tyler" w:date="2022-08-18T11:23:00Z">
            <w:rPr>
              <w:del w:id="13" w:author="Kartzinel, Tyler" w:date="2022-08-18T09:57:00Z"/>
              <w:rFonts w:ascii="Arial" w:hAnsi="Arial" w:cs="Arial"/>
              <w:color w:val="000000"/>
              <w:sz w:val="20"/>
              <w:szCs w:val="20"/>
            </w:rPr>
          </w:rPrChange>
        </w:rPr>
        <w:pPrChange w:id="14" w:author="Kartzinel, Tyler" w:date="2022-08-18T11:22:00Z">
          <w:pPr>
            <w:autoSpaceDE w:val="0"/>
            <w:autoSpaceDN w:val="0"/>
            <w:adjustRightInd w:val="0"/>
            <w:spacing w:after="0" w:line="240" w:lineRule="exact"/>
          </w:pPr>
        </w:pPrChange>
      </w:pPr>
      <w:del w:id="15" w:author="Kartzinel, Tyler" w:date="2022-08-18T09:57:00Z">
        <w:r w:rsidRPr="00984A91" w:rsidDel="007C5969">
          <w:rPr>
            <w:rFonts w:ascii="Arial" w:hAnsi="Arial" w:cs="Arial"/>
            <w:b/>
            <w:bCs/>
            <w:iCs/>
            <w:color w:val="000000"/>
            <w:sz w:val="20"/>
            <w:szCs w:val="20"/>
            <w:rPrChange w:id="16" w:author="Kartzinel, Tyler" w:date="2022-08-18T11:23:00Z">
              <w:rPr>
                <w:rFonts w:ascii="Arial" w:hAnsi="Arial" w:cs="Arial"/>
                <w:i/>
                <w:color w:val="000000"/>
                <w:sz w:val="20"/>
                <w:szCs w:val="20"/>
              </w:rPr>
            </w:rPrChange>
          </w:rPr>
          <w:delText>Project Title:</w:delText>
        </w:r>
        <w:r w:rsidRPr="00984A91" w:rsidDel="007C5969">
          <w:rPr>
            <w:rFonts w:ascii="Arial" w:hAnsi="Arial" w:cs="Arial"/>
            <w:b/>
            <w:bCs/>
            <w:iCs/>
            <w:color w:val="000000"/>
            <w:sz w:val="20"/>
            <w:szCs w:val="20"/>
            <w:rPrChange w:id="17" w:author="Kartzinel, Tyler" w:date="2022-08-18T11:23:00Z">
              <w:rPr>
                <w:rFonts w:ascii="Arial" w:hAnsi="Arial" w:cs="Arial"/>
                <w:color w:val="000000"/>
                <w:sz w:val="20"/>
                <w:szCs w:val="20"/>
              </w:rPr>
            </w:rPrChange>
          </w:rPr>
          <w:delText xml:space="preserve"> </w:delText>
        </w:r>
        <w:r w:rsidR="0089061B" w:rsidRPr="00984A91" w:rsidDel="007C5969">
          <w:rPr>
            <w:rFonts w:ascii="Arial" w:hAnsi="Arial" w:cs="Arial"/>
            <w:b/>
            <w:bCs/>
            <w:iCs/>
            <w:color w:val="000000"/>
            <w:sz w:val="20"/>
            <w:szCs w:val="20"/>
            <w:rPrChange w:id="18" w:author="Kartzinel, Tyler" w:date="2022-08-18T11:23:00Z">
              <w:rPr>
                <w:rFonts w:ascii="Arial" w:hAnsi="Arial" w:cs="Arial"/>
                <w:color w:val="000000"/>
                <w:sz w:val="20"/>
                <w:szCs w:val="20"/>
              </w:rPr>
            </w:rPrChange>
          </w:rPr>
          <w:delText xml:space="preserve">Collaborative Research: </w:delText>
        </w:r>
        <w:r w:rsidR="00DE3570" w:rsidRPr="00984A91" w:rsidDel="007C5969">
          <w:rPr>
            <w:rFonts w:ascii="Arial" w:hAnsi="Arial" w:cs="Arial"/>
            <w:b/>
            <w:bCs/>
            <w:iCs/>
            <w:color w:val="000000"/>
            <w:sz w:val="20"/>
            <w:szCs w:val="20"/>
            <w:rPrChange w:id="19" w:author="Kartzinel, Tyler" w:date="2022-08-18T11:23:00Z">
              <w:rPr>
                <w:rFonts w:ascii="Arial" w:hAnsi="Arial" w:cs="Arial"/>
                <w:color w:val="000000"/>
                <w:sz w:val="20"/>
                <w:szCs w:val="20"/>
              </w:rPr>
            </w:rPrChange>
          </w:rPr>
          <w:delText>Mapping foraging to fitness: quantifying the causes and consequences of resource selection in a desert rodent community</w:delText>
        </w:r>
      </w:del>
    </w:p>
    <w:p w14:paraId="2844356A" w14:textId="76E2B7D4" w:rsidR="00B723CA" w:rsidRPr="00984A91" w:rsidDel="007C5969" w:rsidRDefault="0040602E">
      <w:pPr>
        <w:autoSpaceDE w:val="0"/>
        <w:autoSpaceDN w:val="0"/>
        <w:adjustRightInd w:val="0"/>
        <w:spacing w:line="240" w:lineRule="exact"/>
        <w:rPr>
          <w:del w:id="20" w:author="Kartzinel, Tyler" w:date="2022-08-18T09:57:00Z"/>
          <w:moveFrom w:id="21" w:author="Kartzinel, Tyler" w:date="2022-08-18T09:57:00Z"/>
          <w:rFonts w:ascii="Arial" w:hAnsi="Arial" w:cs="Arial"/>
          <w:b/>
          <w:bCs/>
          <w:iCs/>
          <w:color w:val="000000"/>
          <w:sz w:val="20"/>
          <w:szCs w:val="20"/>
          <w:rPrChange w:id="22" w:author="Kartzinel, Tyler" w:date="2022-08-18T11:23:00Z">
            <w:rPr>
              <w:del w:id="23" w:author="Kartzinel, Tyler" w:date="2022-08-18T09:57:00Z"/>
              <w:moveFrom w:id="24" w:author="Kartzinel, Tyler" w:date="2022-08-18T09:57:00Z"/>
              <w:rFonts w:ascii="Arial" w:hAnsi="Arial" w:cs="Arial"/>
              <w:color w:val="000000"/>
              <w:sz w:val="20"/>
              <w:szCs w:val="20"/>
            </w:rPr>
          </w:rPrChange>
        </w:rPr>
        <w:pPrChange w:id="25" w:author="Kartzinel, Tyler" w:date="2022-08-18T11:22:00Z">
          <w:pPr>
            <w:autoSpaceDE w:val="0"/>
            <w:autoSpaceDN w:val="0"/>
            <w:adjustRightInd w:val="0"/>
            <w:spacing w:after="0" w:line="240" w:lineRule="exact"/>
          </w:pPr>
        </w:pPrChange>
      </w:pPr>
      <w:moveFromRangeStart w:id="26" w:author="Kartzinel, Tyler" w:date="2022-08-18T09:57:00Z" w:name="move111709093"/>
      <w:moveFrom w:id="27" w:author="Kartzinel, Tyler" w:date="2022-08-18T09:57:00Z">
        <w:del w:id="28" w:author="Kartzinel, Tyler" w:date="2022-08-18T09:57:00Z">
          <w:r w:rsidRPr="00984A91" w:rsidDel="007C5969">
            <w:rPr>
              <w:rFonts w:ascii="Arial" w:hAnsi="Arial" w:cs="Arial"/>
              <w:b/>
              <w:bCs/>
              <w:iCs/>
              <w:color w:val="000000"/>
              <w:sz w:val="20"/>
              <w:szCs w:val="20"/>
              <w:rPrChange w:id="29" w:author="Kartzinel, Tyler" w:date="2022-08-18T11:23:00Z">
                <w:rPr>
                  <w:rFonts w:ascii="Arial" w:hAnsi="Arial" w:cs="Arial"/>
                  <w:i/>
                  <w:color w:val="000000"/>
                  <w:sz w:val="20"/>
                  <w:szCs w:val="20"/>
                </w:rPr>
              </w:rPrChange>
            </w:rPr>
            <w:delText>Data Managers:</w:delText>
          </w:r>
          <w:r w:rsidRPr="00984A91" w:rsidDel="007C5969">
            <w:rPr>
              <w:rFonts w:ascii="Arial" w:hAnsi="Arial" w:cs="Arial"/>
              <w:b/>
              <w:bCs/>
              <w:iCs/>
              <w:color w:val="000000"/>
              <w:sz w:val="20"/>
              <w:szCs w:val="20"/>
              <w:rPrChange w:id="30" w:author="Kartzinel, Tyler" w:date="2022-08-18T11:23:00Z">
                <w:rPr>
                  <w:rFonts w:ascii="Arial" w:hAnsi="Arial" w:cs="Arial"/>
                  <w:color w:val="000000"/>
                  <w:sz w:val="20"/>
                  <w:szCs w:val="20"/>
                </w:rPr>
              </w:rPrChange>
            </w:rPr>
            <w:delText xml:space="preserve"> Dr. Seth Newsome (University of New Mexico)</w:delText>
          </w:r>
          <w:r w:rsidR="0079490B" w:rsidRPr="00984A91" w:rsidDel="007C5969">
            <w:rPr>
              <w:rFonts w:ascii="Arial" w:hAnsi="Arial" w:cs="Arial"/>
              <w:b/>
              <w:bCs/>
              <w:iCs/>
              <w:color w:val="000000"/>
              <w:sz w:val="20"/>
              <w:szCs w:val="20"/>
              <w:rPrChange w:id="31" w:author="Kartzinel, Tyler" w:date="2022-08-18T11:23:00Z">
                <w:rPr>
                  <w:rFonts w:ascii="Arial" w:hAnsi="Arial" w:cs="Arial"/>
                  <w:color w:val="000000"/>
                  <w:sz w:val="20"/>
                  <w:szCs w:val="20"/>
                </w:rPr>
              </w:rPrChange>
            </w:rPr>
            <w:delText xml:space="preserve"> and Dr. Tyler Kartzinel (Brown University)</w:delText>
          </w:r>
        </w:del>
      </w:moveFrom>
    </w:p>
    <w:moveFromRangeEnd w:id="26"/>
    <w:p w14:paraId="4796787F" w14:textId="339C3BA5" w:rsidR="003F2334" w:rsidRPr="00984A91" w:rsidDel="007C5969" w:rsidRDefault="003F2334">
      <w:pPr>
        <w:autoSpaceDE w:val="0"/>
        <w:autoSpaceDN w:val="0"/>
        <w:adjustRightInd w:val="0"/>
        <w:spacing w:line="240" w:lineRule="exact"/>
        <w:rPr>
          <w:del w:id="32" w:author="Kartzinel, Tyler" w:date="2022-08-18T09:57:00Z"/>
          <w:rFonts w:ascii="Arial" w:hAnsi="Arial" w:cs="Arial"/>
          <w:b/>
          <w:bCs/>
          <w:iCs/>
          <w:color w:val="000000"/>
          <w:sz w:val="20"/>
          <w:szCs w:val="20"/>
        </w:rPr>
        <w:pPrChange w:id="33" w:author="Kartzinel, Tyler" w:date="2022-08-18T11:22:00Z">
          <w:pPr>
            <w:autoSpaceDE w:val="0"/>
            <w:autoSpaceDN w:val="0"/>
            <w:adjustRightInd w:val="0"/>
            <w:spacing w:after="0" w:line="240" w:lineRule="exact"/>
          </w:pPr>
        </w:pPrChange>
      </w:pPr>
    </w:p>
    <w:p w14:paraId="051D6C7E" w14:textId="0D96EB29" w:rsidR="005D1407" w:rsidRPr="00984A91" w:rsidRDefault="00303019">
      <w:pPr>
        <w:autoSpaceDE w:val="0"/>
        <w:autoSpaceDN w:val="0"/>
        <w:adjustRightInd w:val="0"/>
        <w:spacing w:line="240" w:lineRule="exact"/>
        <w:rPr>
          <w:ins w:id="34" w:author="Kartzinel, Tyler" w:date="2022-08-18T09:57:00Z"/>
          <w:rFonts w:ascii="Arial" w:hAnsi="Arial" w:cs="Arial"/>
          <w:b/>
          <w:bCs/>
          <w:iCs/>
          <w:color w:val="000000"/>
          <w:sz w:val="20"/>
          <w:szCs w:val="20"/>
        </w:rPr>
        <w:pPrChange w:id="35" w:author="Kartzinel, Tyler" w:date="2022-08-18T11:22:00Z">
          <w:pPr>
            <w:autoSpaceDE w:val="0"/>
            <w:autoSpaceDN w:val="0"/>
            <w:adjustRightInd w:val="0"/>
            <w:spacing w:after="0" w:line="240" w:lineRule="exact"/>
          </w:pPr>
        </w:pPrChange>
      </w:pPr>
      <w:r w:rsidRPr="00984A91">
        <w:rPr>
          <w:rFonts w:ascii="Arial" w:hAnsi="Arial" w:cs="Arial"/>
          <w:b/>
          <w:bCs/>
          <w:iCs/>
          <w:color w:val="000000"/>
          <w:sz w:val="20"/>
          <w:szCs w:val="20"/>
        </w:rPr>
        <w:t>DATA MANAGEMENT</w:t>
      </w:r>
    </w:p>
    <w:p w14:paraId="2B81A371" w14:textId="0B7566A4" w:rsidR="007C5969" w:rsidRPr="00A56E26" w:rsidDel="007648ED" w:rsidRDefault="007C5969" w:rsidP="00AD0F21">
      <w:pPr>
        <w:autoSpaceDE w:val="0"/>
        <w:autoSpaceDN w:val="0"/>
        <w:adjustRightInd w:val="0"/>
        <w:spacing w:after="0" w:line="240" w:lineRule="exact"/>
        <w:rPr>
          <w:del w:id="36" w:author="Kartzinel, Tyler" w:date="2022-08-18T09:58:00Z"/>
          <w:rFonts w:ascii="Arial" w:hAnsi="Arial" w:cs="Arial"/>
          <w:sz w:val="20"/>
          <w:szCs w:val="20"/>
          <w:rPrChange w:id="37" w:author="Kartzinel, Tyler" w:date="2022-08-20T09:53:00Z">
            <w:rPr>
              <w:del w:id="38" w:author="Kartzinel, Tyler" w:date="2022-08-18T09:58:00Z"/>
              <w:rFonts w:ascii="Arial" w:hAnsi="Arial" w:cs="Arial"/>
              <w:color w:val="000000"/>
              <w:sz w:val="20"/>
              <w:szCs w:val="20"/>
            </w:rPr>
          </w:rPrChange>
        </w:rPr>
      </w:pPr>
      <w:moveToRangeStart w:id="39" w:author="Kartzinel, Tyler" w:date="2022-08-18T09:57:00Z" w:name="move111709093"/>
      <w:moveTo w:id="40" w:author="Kartzinel, Tyler" w:date="2022-08-18T09:57:00Z">
        <w:del w:id="41" w:author="Kartzinel, Tyler" w:date="2022-08-18T11:22:00Z">
          <w:r w:rsidRPr="00984A91" w:rsidDel="009B5600">
            <w:rPr>
              <w:rFonts w:ascii="Arial" w:hAnsi="Arial" w:cs="Arial"/>
              <w:i/>
              <w:color w:val="000000"/>
              <w:sz w:val="20"/>
              <w:szCs w:val="20"/>
            </w:rPr>
            <w:delText xml:space="preserve">Data </w:delText>
          </w:r>
        </w:del>
        <w:del w:id="42" w:author="Kartzinel, Tyler" w:date="2022-08-18T09:58:00Z">
          <w:r w:rsidRPr="00984A91" w:rsidDel="007C5969">
            <w:rPr>
              <w:rFonts w:ascii="Arial" w:hAnsi="Arial" w:cs="Arial"/>
              <w:i/>
              <w:color w:val="000000"/>
              <w:sz w:val="20"/>
              <w:szCs w:val="20"/>
            </w:rPr>
            <w:delText>Managers</w:delText>
          </w:r>
        </w:del>
        <w:del w:id="43" w:author="Kartzinel, Tyler" w:date="2022-08-18T11:22:00Z">
          <w:r w:rsidRPr="00984A91" w:rsidDel="009B5600">
            <w:rPr>
              <w:rFonts w:ascii="Arial" w:hAnsi="Arial" w:cs="Arial"/>
              <w:i/>
              <w:color w:val="000000"/>
              <w:sz w:val="20"/>
              <w:szCs w:val="20"/>
            </w:rPr>
            <w:delText>:</w:delText>
          </w:r>
          <w:r w:rsidRPr="00984A91" w:rsidDel="009B5600">
            <w:rPr>
              <w:rFonts w:ascii="Arial" w:hAnsi="Arial" w:cs="Arial"/>
              <w:color w:val="000000"/>
              <w:sz w:val="20"/>
              <w:szCs w:val="20"/>
            </w:rPr>
            <w:delText xml:space="preserve"> Dr. Seth Newsome (University of New Mexico) and Dr. Tyler Kartzinel (Brown University)</w:delText>
          </w:r>
        </w:del>
      </w:moveTo>
      <w:ins w:id="44" w:author="Kartzinel, Tyler" w:date="2022-08-18T11:00:00Z">
        <w:r w:rsidR="00C73A81" w:rsidRPr="00984A91">
          <w:rPr>
            <w:rFonts w:ascii="Arial" w:hAnsi="Arial" w:cs="Arial"/>
            <w:sz w:val="20"/>
            <w:szCs w:val="20"/>
            <w:rPrChange w:id="45" w:author="Kartzinel, Tyler" w:date="2022-08-18T11:23:00Z">
              <w:rPr>
                <w:rFonts w:ascii="Times New Roman" w:hAnsi="Times New Roman" w:cs="Times New Roman"/>
                <w:sz w:val="23"/>
                <w:szCs w:val="23"/>
              </w:rPr>
            </w:rPrChange>
          </w:rPr>
          <w:t>This Data Management Plan is aimed toward accuracy of records, secure storage of data, confidence that our work can be repeated by others, and broad dissemination of data to biologists and interested members of the public</w:t>
        </w:r>
        <w:commentRangeStart w:id="46"/>
        <w:r w:rsidR="00C73A81" w:rsidRPr="00984A91">
          <w:rPr>
            <w:rFonts w:ascii="Arial" w:hAnsi="Arial" w:cs="Arial"/>
            <w:sz w:val="20"/>
            <w:szCs w:val="20"/>
            <w:rPrChange w:id="47" w:author="Kartzinel, Tyler" w:date="2022-08-18T11:23:00Z">
              <w:rPr>
                <w:rFonts w:ascii="Times New Roman" w:hAnsi="Times New Roman" w:cs="Times New Roman"/>
                <w:sz w:val="23"/>
                <w:szCs w:val="23"/>
              </w:rPr>
            </w:rPrChange>
          </w:rPr>
          <w:t xml:space="preserve">. </w:t>
        </w:r>
      </w:ins>
      <w:commentRangeEnd w:id="46"/>
      <w:ins w:id="48" w:author="Kartzinel, Tyler" w:date="2022-08-20T09:52:00Z">
        <w:r w:rsidR="00A56E26">
          <w:rPr>
            <w:rStyle w:val="CommentReference"/>
          </w:rPr>
          <w:commentReference w:id="46"/>
        </w:r>
      </w:ins>
      <w:ins w:id="49" w:author="Kartzinel, Tyler" w:date="2022-08-18T09:58:00Z">
        <w:r w:rsidRPr="00984A91">
          <w:rPr>
            <w:rFonts w:ascii="Arial" w:hAnsi="Arial" w:cs="Arial"/>
            <w:color w:val="000000"/>
            <w:sz w:val="20"/>
            <w:szCs w:val="20"/>
          </w:rPr>
          <w:t xml:space="preserve">Data will be generated and managed by our multi-institution team of specialists. </w:t>
        </w:r>
      </w:ins>
    </w:p>
    <w:moveToRangeEnd w:id="39"/>
    <w:p w14:paraId="71C83592" w14:textId="77777777" w:rsidR="007C5969" w:rsidRPr="00984A91" w:rsidDel="007C5969" w:rsidRDefault="007C5969" w:rsidP="00AD0F21">
      <w:pPr>
        <w:autoSpaceDE w:val="0"/>
        <w:autoSpaceDN w:val="0"/>
        <w:adjustRightInd w:val="0"/>
        <w:spacing w:after="0" w:line="240" w:lineRule="exact"/>
        <w:rPr>
          <w:del w:id="50" w:author="Kartzinel, Tyler" w:date="2022-08-18T09:58:00Z"/>
          <w:rFonts w:ascii="Arial" w:hAnsi="Arial" w:cs="Arial"/>
          <w:b/>
          <w:color w:val="000000"/>
          <w:sz w:val="20"/>
          <w:szCs w:val="20"/>
        </w:rPr>
      </w:pPr>
    </w:p>
    <w:p w14:paraId="3E6B8587" w14:textId="6A742D38" w:rsidR="008A599D" w:rsidRPr="00984A91" w:rsidRDefault="00BD065F" w:rsidP="00AD0F21">
      <w:pPr>
        <w:autoSpaceDE w:val="0"/>
        <w:autoSpaceDN w:val="0"/>
        <w:adjustRightInd w:val="0"/>
        <w:spacing w:after="0" w:line="240" w:lineRule="exact"/>
        <w:rPr>
          <w:ins w:id="51" w:author="Kartzinel, Tyler" w:date="2022-08-18T09:58:00Z"/>
          <w:rFonts w:ascii="Arial" w:hAnsi="Arial" w:cs="Arial"/>
          <w:sz w:val="20"/>
          <w:szCs w:val="20"/>
        </w:rPr>
      </w:pPr>
      <w:moveToRangeStart w:id="52" w:author="Kartzinel, Tyler" w:date="2022-08-18T09:50:00Z" w:name="move111708670"/>
      <w:moveTo w:id="53" w:author="Kartzinel, Tyler" w:date="2022-08-18T09:50:00Z">
        <w:r w:rsidRPr="00984A91">
          <w:rPr>
            <w:rFonts w:ascii="Arial" w:eastAsia="Times New Roman" w:hAnsi="Arial" w:cs="Arial"/>
            <w:sz w:val="20"/>
            <w:szCs w:val="20"/>
          </w:rPr>
          <w:t xml:space="preserve">All data generated in this project will be made publicly available within </w:t>
        </w:r>
        <w:r w:rsidRPr="00984A91">
          <w:rPr>
            <w:rFonts w:ascii="Arial" w:eastAsia="Times New Roman" w:hAnsi="Arial" w:cs="Arial"/>
            <w:b/>
            <w:bCs/>
            <w:sz w:val="20"/>
            <w:szCs w:val="20"/>
            <w:rPrChange w:id="54" w:author="Kartzinel, Tyler" w:date="2022-08-18T11:23:00Z">
              <w:rPr>
                <w:rFonts w:ascii="Arial" w:eastAsia="Times New Roman" w:hAnsi="Arial" w:cs="Arial"/>
                <w:sz w:val="20"/>
                <w:szCs w:val="20"/>
              </w:rPr>
            </w:rPrChange>
          </w:rPr>
          <w:t>two years</w:t>
        </w:r>
        <w:r w:rsidRPr="00984A91">
          <w:rPr>
            <w:rFonts w:ascii="Arial" w:eastAsia="Times New Roman" w:hAnsi="Arial" w:cs="Arial"/>
            <w:sz w:val="20"/>
            <w:szCs w:val="20"/>
          </w:rPr>
          <w:t xml:space="preserve"> of the completion of the award</w:t>
        </w:r>
      </w:moveTo>
      <w:ins w:id="55" w:author="Kartzinel, Tyler" w:date="2022-08-18T09:51:00Z">
        <w:r w:rsidRPr="00984A91">
          <w:rPr>
            <w:rFonts w:ascii="Arial" w:eastAsia="Times New Roman" w:hAnsi="Arial" w:cs="Arial"/>
            <w:sz w:val="20"/>
            <w:szCs w:val="20"/>
          </w:rPr>
          <w:t xml:space="preserve">, conforming to </w:t>
        </w:r>
        <w:r w:rsidRPr="00984A91">
          <w:rPr>
            <w:rFonts w:ascii="Arial" w:hAnsi="Arial" w:cs="Arial"/>
            <w:sz w:val="20"/>
            <w:szCs w:val="20"/>
          </w:rPr>
          <w:t>the NSF guidelines and is based on best practices developed by the Digital Curation Centre and the Genetic Standards Consortium.</w:t>
        </w:r>
      </w:ins>
      <w:moveTo w:id="56" w:author="Kartzinel, Tyler" w:date="2022-08-18T09:50:00Z">
        <w:del w:id="57" w:author="Kartzinel, Tyler" w:date="2022-08-18T09:51:00Z">
          <w:r w:rsidRPr="00984A91" w:rsidDel="00BD065F">
            <w:rPr>
              <w:rFonts w:ascii="Arial" w:eastAsia="Times New Roman" w:hAnsi="Arial" w:cs="Arial"/>
              <w:sz w:val="20"/>
              <w:szCs w:val="20"/>
            </w:rPr>
            <w:delText>.</w:delText>
          </w:r>
        </w:del>
      </w:moveTo>
      <w:moveToRangeEnd w:id="52"/>
    </w:p>
    <w:p w14:paraId="4A1696B4" w14:textId="5FA049F6" w:rsidR="007C5969" w:rsidRPr="00984A91" w:rsidRDefault="007C5969" w:rsidP="00AD0F21">
      <w:pPr>
        <w:autoSpaceDE w:val="0"/>
        <w:autoSpaceDN w:val="0"/>
        <w:adjustRightInd w:val="0"/>
        <w:spacing w:after="0" w:line="240" w:lineRule="exact"/>
        <w:rPr>
          <w:ins w:id="58" w:author="Kartzinel, Tyler" w:date="2022-08-18T09:58:00Z"/>
          <w:rFonts w:ascii="Arial" w:hAnsi="Arial" w:cs="Arial"/>
          <w:sz w:val="20"/>
          <w:szCs w:val="20"/>
        </w:rPr>
      </w:pPr>
    </w:p>
    <w:p w14:paraId="1BF41D83" w14:textId="118E6887" w:rsidR="001E5769" w:rsidRPr="00984A91" w:rsidRDefault="00F07A87" w:rsidP="001E5769">
      <w:pPr>
        <w:autoSpaceDE w:val="0"/>
        <w:autoSpaceDN w:val="0"/>
        <w:adjustRightInd w:val="0"/>
        <w:spacing w:line="240" w:lineRule="exact"/>
        <w:rPr>
          <w:ins w:id="59" w:author="Kartzinel, Tyler" w:date="2022-08-18T11:12:00Z"/>
          <w:rFonts w:ascii="Arial" w:hAnsi="Arial" w:cs="Arial"/>
          <w:b/>
          <w:bCs/>
          <w:iCs/>
          <w:color w:val="000000"/>
          <w:sz w:val="20"/>
          <w:szCs w:val="20"/>
        </w:rPr>
      </w:pPr>
      <w:ins w:id="60" w:author="Kartzinel, Tyler" w:date="2022-08-20T10:47:00Z">
        <w:r>
          <w:rPr>
            <w:rFonts w:ascii="Arial" w:hAnsi="Arial" w:cs="Arial"/>
            <w:b/>
            <w:bCs/>
            <w:iCs/>
            <w:color w:val="000000"/>
            <w:sz w:val="20"/>
            <w:szCs w:val="20"/>
          </w:rPr>
          <w:t xml:space="preserve">1. </w:t>
        </w:r>
      </w:ins>
      <w:ins w:id="61" w:author="Kartzinel, Tyler" w:date="2022-08-20T10:17:00Z">
        <w:r w:rsidR="00113DAB">
          <w:rPr>
            <w:rFonts w:ascii="Arial" w:hAnsi="Arial" w:cs="Arial"/>
            <w:b/>
            <w:bCs/>
            <w:iCs/>
            <w:color w:val="000000"/>
            <w:sz w:val="20"/>
            <w:szCs w:val="20"/>
          </w:rPr>
          <w:t>Data Types</w:t>
        </w:r>
      </w:ins>
      <w:ins w:id="62" w:author="Kartzinel, Tyler" w:date="2022-08-18T11:12:00Z">
        <w:r w:rsidR="001E5769" w:rsidRPr="00984A91">
          <w:rPr>
            <w:rFonts w:ascii="Arial" w:hAnsi="Arial" w:cs="Arial"/>
            <w:b/>
            <w:bCs/>
            <w:iCs/>
            <w:color w:val="000000"/>
            <w:sz w:val="20"/>
            <w:szCs w:val="20"/>
          </w:rPr>
          <w:t xml:space="preserve"> </w:t>
        </w:r>
      </w:ins>
      <w:ins w:id="63" w:author="Kartzinel, Tyler" w:date="2022-08-18T11:13:00Z">
        <w:r w:rsidR="001E5769" w:rsidRPr="00984A91">
          <w:rPr>
            <w:rFonts w:ascii="Arial" w:hAnsi="Arial" w:cs="Arial"/>
            <w:b/>
            <w:bCs/>
            <w:iCs/>
            <w:color w:val="000000"/>
            <w:sz w:val="20"/>
            <w:szCs w:val="20"/>
          </w:rPr>
          <w:t xml:space="preserve">&amp; </w:t>
        </w:r>
      </w:ins>
      <w:ins w:id="64" w:author="Kartzinel, Tyler" w:date="2022-08-18T11:12:00Z">
        <w:r w:rsidR="001E5769" w:rsidRPr="00984A91">
          <w:rPr>
            <w:rFonts w:ascii="Arial" w:hAnsi="Arial" w:cs="Arial"/>
            <w:b/>
            <w:bCs/>
            <w:iCs/>
            <w:color w:val="000000"/>
            <w:sz w:val="20"/>
            <w:szCs w:val="20"/>
          </w:rPr>
          <w:t>Responsibilities</w:t>
        </w:r>
      </w:ins>
    </w:p>
    <w:p w14:paraId="620F1848" w14:textId="35A48C19" w:rsidR="007C5969" w:rsidRPr="00A56E26" w:rsidRDefault="001E5769">
      <w:pPr>
        <w:autoSpaceDE w:val="0"/>
        <w:autoSpaceDN w:val="0"/>
        <w:adjustRightInd w:val="0"/>
        <w:spacing w:line="240" w:lineRule="exact"/>
        <w:rPr>
          <w:ins w:id="65" w:author="Kartzinel, Tyler" w:date="2022-08-18T09:59:00Z"/>
          <w:rFonts w:ascii="Arial" w:hAnsi="Arial" w:cs="Arial"/>
          <w:b/>
          <w:bCs/>
          <w:iCs/>
          <w:color w:val="000000"/>
          <w:sz w:val="20"/>
          <w:szCs w:val="20"/>
          <w:rPrChange w:id="66" w:author="Kartzinel, Tyler" w:date="2022-08-20T09:54:00Z">
            <w:rPr>
              <w:ins w:id="67" w:author="Kartzinel, Tyler" w:date="2022-08-18T09:59:00Z"/>
              <w:rFonts w:ascii="Arial" w:hAnsi="Arial" w:cs="Arial"/>
              <w:iCs/>
              <w:color w:val="000000"/>
              <w:sz w:val="20"/>
              <w:szCs w:val="20"/>
            </w:rPr>
          </w:rPrChange>
        </w:rPr>
        <w:pPrChange w:id="68" w:author="Kartzinel, Tyler" w:date="2022-08-20T09:54:00Z">
          <w:pPr>
            <w:autoSpaceDE w:val="0"/>
            <w:autoSpaceDN w:val="0"/>
            <w:adjustRightInd w:val="0"/>
            <w:spacing w:after="0" w:line="240" w:lineRule="exact"/>
          </w:pPr>
        </w:pPrChange>
      </w:pPr>
      <w:ins w:id="69" w:author="Kartzinel, Tyler" w:date="2022-08-18T11:12:00Z">
        <w:r w:rsidRPr="00984A91">
          <w:rPr>
            <w:rFonts w:ascii="Arial" w:hAnsi="Arial" w:cs="Arial"/>
            <w:sz w:val="20"/>
            <w:szCs w:val="20"/>
            <w:rPrChange w:id="70" w:author="Kartzinel, Tyler" w:date="2022-08-18T11:23:00Z">
              <w:rPr>
                <w:rFonts w:ascii="Times New Roman" w:hAnsi="Times New Roman" w:cs="Times New Roman"/>
                <w:sz w:val="23"/>
                <w:szCs w:val="23"/>
              </w:rPr>
            </w:rPrChange>
          </w:rPr>
          <w:t>Newsome is the PI on this project and will coordinate activities with co-PIs</w:t>
        </w:r>
      </w:ins>
      <w:ins w:id="71" w:author="Kartzinel, Tyler" w:date="2022-08-20T09:54:00Z">
        <w:r w:rsidR="00A56E26">
          <w:rPr>
            <w:rFonts w:ascii="Arial" w:hAnsi="Arial" w:cs="Arial"/>
            <w:sz w:val="20"/>
            <w:szCs w:val="20"/>
          </w:rPr>
          <w:t xml:space="preserve">, </w:t>
        </w:r>
      </w:ins>
      <w:ins w:id="72" w:author="Kartzinel, Tyler" w:date="2022-08-18T11:12:00Z">
        <w:r w:rsidRPr="00984A91">
          <w:rPr>
            <w:rFonts w:ascii="Arial" w:hAnsi="Arial" w:cs="Arial"/>
            <w:sz w:val="20"/>
            <w:szCs w:val="20"/>
            <w:rPrChange w:id="73" w:author="Kartzinel, Tyler" w:date="2022-08-18T11:23:00Z">
              <w:rPr>
                <w:rFonts w:ascii="Times New Roman" w:hAnsi="Times New Roman" w:cs="Times New Roman"/>
                <w:sz w:val="23"/>
                <w:szCs w:val="23"/>
              </w:rPr>
            </w:rPrChange>
          </w:rPr>
          <w:t xml:space="preserve">postdocs and students, </w:t>
        </w:r>
        <w:proofErr w:type="spellStart"/>
        <w:r w:rsidRPr="00984A91">
          <w:rPr>
            <w:rFonts w:ascii="Arial" w:hAnsi="Arial" w:cs="Arial"/>
            <w:sz w:val="20"/>
            <w:szCs w:val="20"/>
            <w:rPrChange w:id="74" w:author="Kartzinel, Tyler" w:date="2022-08-18T11:23:00Z">
              <w:rPr>
                <w:rFonts w:ascii="Times New Roman" w:hAnsi="Times New Roman" w:cs="Times New Roman"/>
                <w:sz w:val="23"/>
                <w:szCs w:val="23"/>
              </w:rPr>
            </w:rPrChange>
          </w:rPr>
          <w:t>Sevilleta</w:t>
        </w:r>
        <w:proofErr w:type="spellEnd"/>
        <w:r w:rsidRPr="00984A91">
          <w:rPr>
            <w:rFonts w:ascii="Arial" w:hAnsi="Arial" w:cs="Arial"/>
            <w:sz w:val="20"/>
            <w:szCs w:val="20"/>
            <w:rPrChange w:id="75" w:author="Kartzinel, Tyler" w:date="2022-08-18T11:23:00Z">
              <w:rPr>
                <w:rFonts w:ascii="Times New Roman" w:hAnsi="Times New Roman" w:cs="Times New Roman"/>
                <w:sz w:val="23"/>
                <w:szCs w:val="23"/>
              </w:rPr>
            </w:rPrChange>
          </w:rPr>
          <w:t>, and field technicians to ensure progress on all goals</w:t>
        </w:r>
      </w:ins>
      <w:ins w:id="76" w:author="Kartzinel, Tyler" w:date="2022-08-20T09:54:00Z">
        <w:r w:rsidR="00A56E26">
          <w:rPr>
            <w:rFonts w:ascii="Arial" w:hAnsi="Arial" w:cs="Arial"/>
            <w:sz w:val="20"/>
            <w:szCs w:val="20"/>
          </w:rPr>
          <w:t xml:space="preserve">—including </w:t>
        </w:r>
      </w:ins>
      <w:ins w:id="77" w:author="Kartzinel, Tyler" w:date="2022-08-18T11:12:00Z">
        <w:r w:rsidRPr="00984A91">
          <w:rPr>
            <w:rFonts w:ascii="Arial" w:hAnsi="Arial" w:cs="Arial"/>
            <w:sz w:val="20"/>
            <w:szCs w:val="20"/>
            <w:rPrChange w:id="78" w:author="Kartzinel, Tyler" w:date="2022-08-18T11:23:00Z">
              <w:rPr>
                <w:rFonts w:ascii="Times New Roman" w:hAnsi="Times New Roman" w:cs="Times New Roman"/>
                <w:sz w:val="23"/>
                <w:szCs w:val="23"/>
              </w:rPr>
            </w:rPrChange>
          </w:rPr>
          <w:t xml:space="preserve">the </w:t>
        </w:r>
      </w:ins>
      <w:ins w:id="79" w:author="Kartzinel, Tyler" w:date="2022-08-20T09:54:00Z">
        <w:r w:rsidR="00A56E26">
          <w:rPr>
            <w:rFonts w:ascii="Arial" w:hAnsi="Arial" w:cs="Arial"/>
            <w:sz w:val="20"/>
            <w:szCs w:val="20"/>
          </w:rPr>
          <w:t xml:space="preserve">timely </w:t>
        </w:r>
      </w:ins>
      <w:ins w:id="80" w:author="Kartzinel, Tyler" w:date="2022-08-18T11:12:00Z">
        <w:r w:rsidRPr="00984A91">
          <w:rPr>
            <w:rFonts w:ascii="Arial" w:hAnsi="Arial" w:cs="Arial"/>
            <w:sz w:val="20"/>
            <w:szCs w:val="20"/>
            <w:rPrChange w:id="81" w:author="Kartzinel, Tyler" w:date="2022-08-18T11:23:00Z">
              <w:rPr>
                <w:rFonts w:ascii="Times New Roman" w:hAnsi="Times New Roman" w:cs="Times New Roman"/>
                <w:sz w:val="23"/>
                <w:szCs w:val="23"/>
              </w:rPr>
            </w:rPrChange>
          </w:rPr>
          <w:t>deposition of all data into permanent repositories.</w:t>
        </w:r>
      </w:ins>
      <w:ins w:id="82" w:author="Justin Yeakel" w:date="2022-08-25T09:50:00Z">
        <w:r w:rsidR="00641084">
          <w:rPr>
            <w:rFonts w:ascii="Arial" w:hAnsi="Arial" w:cs="Arial"/>
            <w:sz w:val="20"/>
            <w:szCs w:val="20"/>
          </w:rPr>
          <w:t xml:space="preserve"> </w:t>
        </w:r>
      </w:ins>
      <w:ins w:id="83" w:author="Justin Yeakel" w:date="2022-08-25T09:53:00Z">
        <w:r w:rsidR="00281F13">
          <w:rPr>
            <w:rFonts w:ascii="Arial" w:hAnsi="Arial" w:cs="Arial"/>
            <w:sz w:val="20"/>
            <w:szCs w:val="20"/>
          </w:rPr>
          <w:t xml:space="preserve">The </w:t>
        </w:r>
      </w:ins>
      <w:ins w:id="84" w:author="Justin Yeakel" w:date="2022-08-25T10:14:00Z">
        <w:r w:rsidR="00176582">
          <w:rPr>
            <w:rFonts w:ascii="Arial" w:hAnsi="Arial" w:cs="Arial"/>
            <w:sz w:val="20"/>
            <w:szCs w:val="20"/>
          </w:rPr>
          <w:t>six</w:t>
        </w:r>
      </w:ins>
      <w:ins w:id="85" w:author="Justin Yeakel" w:date="2022-08-25T09:53:00Z">
        <w:r w:rsidR="00281F13">
          <w:rPr>
            <w:rFonts w:ascii="Arial" w:hAnsi="Arial" w:cs="Arial"/>
            <w:sz w:val="20"/>
            <w:szCs w:val="20"/>
          </w:rPr>
          <w:t xml:space="preserve"> d</w:t>
        </w:r>
      </w:ins>
      <w:ins w:id="86" w:author="Justin Yeakel" w:date="2022-08-25T09:50:00Z">
        <w:r w:rsidR="00641084">
          <w:rPr>
            <w:rFonts w:ascii="Arial" w:hAnsi="Arial" w:cs="Arial"/>
            <w:sz w:val="20"/>
            <w:szCs w:val="20"/>
          </w:rPr>
          <w:t>ata</w:t>
        </w:r>
        <w:r w:rsidR="004B7200">
          <w:rPr>
            <w:rFonts w:ascii="Arial" w:hAnsi="Arial" w:cs="Arial"/>
            <w:sz w:val="20"/>
            <w:szCs w:val="20"/>
          </w:rPr>
          <w:t xml:space="preserve"> </w:t>
        </w:r>
      </w:ins>
      <w:ins w:id="87" w:author="Justin Yeakel" w:date="2022-08-25T09:53:00Z">
        <w:r w:rsidR="00281F13">
          <w:rPr>
            <w:rFonts w:ascii="Arial" w:hAnsi="Arial" w:cs="Arial"/>
            <w:sz w:val="20"/>
            <w:szCs w:val="20"/>
          </w:rPr>
          <w:t>categories</w:t>
        </w:r>
      </w:ins>
      <w:ins w:id="88" w:author="Justin Yeakel" w:date="2022-08-25T09:51:00Z">
        <w:r w:rsidR="004B7200">
          <w:rPr>
            <w:rFonts w:ascii="Arial" w:hAnsi="Arial" w:cs="Arial"/>
            <w:sz w:val="20"/>
            <w:szCs w:val="20"/>
          </w:rPr>
          <w:t xml:space="preserve"> are encoded according to the legend in Figure 1 (main proposal) as: D</w:t>
        </w:r>
        <w:r w:rsidR="004B7200" w:rsidRPr="00D621E2">
          <w:rPr>
            <w:rFonts w:ascii="Arial" w:hAnsi="Arial" w:cs="Arial"/>
            <w:sz w:val="20"/>
            <w:szCs w:val="20"/>
            <w:vertAlign w:val="subscript"/>
            <w:rPrChange w:id="89" w:author="Justin Yeakel" w:date="2022-08-25T09:52:00Z">
              <w:rPr>
                <w:rFonts w:ascii="Arial" w:hAnsi="Arial" w:cs="Arial"/>
                <w:sz w:val="20"/>
                <w:szCs w:val="20"/>
              </w:rPr>
            </w:rPrChange>
          </w:rPr>
          <w:t>PA</w:t>
        </w:r>
        <w:r w:rsidR="004B7200">
          <w:rPr>
            <w:rFonts w:ascii="Arial" w:hAnsi="Arial" w:cs="Arial"/>
            <w:sz w:val="20"/>
            <w:szCs w:val="20"/>
          </w:rPr>
          <w:t xml:space="preserve"> = </w:t>
        </w:r>
        <w:r w:rsidR="00FD5E83">
          <w:rPr>
            <w:rFonts w:ascii="Arial" w:hAnsi="Arial" w:cs="Arial"/>
            <w:sz w:val="20"/>
            <w:szCs w:val="20"/>
          </w:rPr>
          <w:t>plant abundance data; D</w:t>
        </w:r>
        <w:r w:rsidR="00FD5E83" w:rsidRPr="00D621E2">
          <w:rPr>
            <w:rFonts w:ascii="Arial" w:hAnsi="Arial" w:cs="Arial"/>
            <w:sz w:val="20"/>
            <w:szCs w:val="20"/>
            <w:vertAlign w:val="subscript"/>
            <w:rPrChange w:id="90" w:author="Justin Yeakel" w:date="2022-08-25T09:52:00Z">
              <w:rPr>
                <w:rFonts w:ascii="Arial" w:hAnsi="Arial" w:cs="Arial"/>
                <w:sz w:val="20"/>
                <w:szCs w:val="20"/>
              </w:rPr>
            </w:rPrChange>
          </w:rPr>
          <w:t>PC</w:t>
        </w:r>
        <w:r w:rsidR="00FD5E83">
          <w:rPr>
            <w:rFonts w:ascii="Arial" w:hAnsi="Arial" w:cs="Arial"/>
            <w:sz w:val="20"/>
            <w:szCs w:val="20"/>
          </w:rPr>
          <w:t xml:space="preserve"> = plant chemistry data; D</w:t>
        </w:r>
        <w:r w:rsidR="00FD5E83" w:rsidRPr="00D621E2">
          <w:rPr>
            <w:rFonts w:ascii="Arial" w:hAnsi="Arial" w:cs="Arial"/>
            <w:sz w:val="20"/>
            <w:szCs w:val="20"/>
            <w:vertAlign w:val="subscript"/>
            <w:rPrChange w:id="91" w:author="Justin Yeakel" w:date="2022-08-25T09:52:00Z">
              <w:rPr>
                <w:rFonts w:ascii="Arial" w:hAnsi="Arial" w:cs="Arial"/>
                <w:sz w:val="20"/>
                <w:szCs w:val="20"/>
              </w:rPr>
            </w:rPrChange>
          </w:rPr>
          <w:t>MP</w:t>
        </w:r>
        <w:r w:rsidR="00FD5E83">
          <w:rPr>
            <w:rFonts w:ascii="Arial" w:hAnsi="Arial" w:cs="Arial"/>
            <w:sz w:val="20"/>
            <w:szCs w:val="20"/>
          </w:rPr>
          <w:t xml:space="preserve"> = </w:t>
        </w:r>
        <w:proofErr w:type="spellStart"/>
        <w:r w:rsidR="00FD5E83">
          <w:rPr>
            <w:rFonts w:ascii="Arial" w:hAnsi="Arial" w:cs="Arial"/>
            <w:sz w:val="20"/>
            <w:szCs w:val="20"/>
          </w:rPr>
          <w:t>metabarcoding</w:t>
        </w:r>
        <w:proofErr w:type="spellEnd"/>
        <w:r w:rsidR="00FD5E83">
          <w:rPr>
            <w:rFonts w:ascii="Arial" w:hAnsi="Arial" w:cs="Arial"/>
            <w:sz w:val="20"/>
            <w:szCs w:val="20"/>
          </w:rPr>
          <w:t xml:space="preserve"> data; D</w:t>
        </w:r>
        <w:r w:rsidR="00FD5E83" w:rsidRPr="00D621E2">
          <w:rPr>
            <w:rFonts w:ascii="Arial" w:hAnsi="Arial" w:cs="Arial"/>
            <w:sz w:val="20"/>
            <w:szCs w:val="20"/>
            <w:vertAlign w:val="subscript"/>
            <w:rPrChange w:id="92" w:author="Justin Yeakel" w:date="2022-08-25T09:52:00Z">
              <w:rPr>
                <w:rFonts w:ascii="Arial" w:hAnsi="Arial" w:cs="Arial"/>
                <w:sz w:val="20"/>
                <w:szCs w:val="20"/>
              </w:rPr>
            </w:rPrChange>
          </w:rPr>
          <w:t>SIA</w:t>
        </w:r>
        <w:r w:rsidR="00FD5E83">
          <w:rPr>
            <w:rFonts w:ascii="Arial" w:hAnsi="Arial" w:cs="Arial"/>
            <w:sz w:val="20"/>
            <w:szCs w:val="20"/>
          </w:rPr>
          <w:t xml:space="preserve"> = stable isotope d</w:t>
        </w:r>
      </w:ins>
      <w:ins w:id="93" w:author="Justin Yeakel" w:date="2022-08-25T09:52:00Z">
        <w:r w:rsidR="00FD5E83">
          <w:rPr>
            <w:rFonts w:ascii="Arial" w:hAnsi="Arial" w:cs="Arial"/>
            <w:sz w:val="20"/>
            <w:szCs w:val="20"/>
          </w:rPr>
          <w:t>ata</w:t>
        </w:r>
        <w:r w:rsidR="00A67DB1">
          <w:rPr>
            <w:rFonts w:ascii="Arial" w:hAnsi="Arial" w:cs="Arial"/>
            <w:sz w:val="20"/>
            <w:szCs w:val="20"/>
          </w:rPr>
          <w:t>; D</w:t>
        </w:r>
        <w:r w:rsidR="00A67DB1" w:rsidRPr="00BC044A">
          <w:rPr>
            <w:rFonts w:ascii="Arial" w:hAnsi="Arial" w:cs="Arial"/>
            <w:sz w:val="20"/>
            <w:szCs w:val="20"/>
            <w:vertAlign w:val="subscript"/>
            <w:rPrChange w:id="94" w:author="Justin Yeakel" w:date="2022-08-25T09:53:00Z">
              <w:rPr>
                <w:rFonts w:ascii="Arial" w:hAnsi="Arial" w:cs="Arial"/>
                <w:sz w:val="20"/>
                <w:szCs w:val="20"/>
              </w:rPr>
            </w:rPrChange>
          </w:rPr>
          <w:t>SIM</w:t>
        </w:r>
        <w:r w:rsidR="00A67DB1">
          <w:rPr>
            <w:rFonts w:ascii="Arial" w:hAnsi="Arial" w:cs="Arial"/>
            <w:sz w:val="20"/>
            <w:szCs w:val="20"/>
          </w:rPr>
          <w:t xml:space="preserve"> = simulation data (and associated models); D</w:t>
        </w:r>
        <w:r w:rsidR="00A67DB1" w:rsidRPr="00BC044A">
          <w:rPr>
            <w:rFonts w:ascii="Arial" w:hAnsi="Arial" w:cs="Arial"/>
            <w:sz w:val="20"/>
            <w:szCs w:val="20"/>
            <w:vertAlign w:val="subscript"/>
            <w:rPrChange w:id="95" w:author="Justin Yeakel" w:date="2022-08-25T09:53:00Z">
              <w:rPr>
                <w:rFonts w:ascii="Arial" w:hAnsi="Arial" w:cs="Arial"/>
                <w:sz w:val="20"/>
                <w:szCs w:val="20"/>
              </w:rPr>
            </w:rPrChange>
          </w:rPr>
          <w:t>FIT</w:t>
        </w:r>
        <w:r w:rsidR="00A67DB1">
          <w:rPr>
            <w:rFonts w:ascii="Arial" w:hAnsi="Arial" w:cs="Arial"/>
            <w:sz w:val="20"/>
            <w:szCs w:val="20"/>
          </w:rPr>
          <w:t xml:space="preserve"> =</w:t>
        </w:r>
      </w:ins>
      <w:ins w:id="96" w:author="Justin Yeakel" w:date="2022-08-25T09:54:00Z">
        <w:r w:rsidR="006B5793">
          <w:rPr>
            <w:rFonts w:ascii="Arial" w:hAnsi="Arial" w:cs="Arial"/>
            <w:sz w:val="20"/>
            <w:szCs w:val="20"/>
          </w:rPr>
          <w:t xml:space="preserve"> consumer</w:t>
        </w:r>
      </w:ins>
      <w:ins w:id="97" w:author="Justin Yeakel" w:date="2022-08-25T09:52:00Z">
        <w:r w:rsidR="00A67DB1">
          <w:rPr>
            <w:rFonts w:ascii="Arial" w:hAnsi="Arial" w:cs="Arial"/>
            <w:sz w:val="20"/>
            <w:szCs w:val="20"/>
          </w:rPr>
          <w:t xml:space="preserve"> body condition and survival data.</w:t>
        </w:r>
      </w:ins>
      <w:ins w:id="98" w:author="Kartzinel, Tyler" w:date="2022-08-18T11:12:00Z">
        <w:del w:id="99" w:author="Justin Yeakel" w:date="2022-08-25T10:14:00Z">
          <w:r w:rsidRPr="00984A91" w:rsidDel="00176582">
            <w:rPr>
              <w:rFonts w:ascii="Arial" w:hAnsi="Arial" w:cs="Arial"/>
              <w:sz w:val="20"/>
              <w:szCs w:val="20"/>
              <w:rPrChange w:id="100" w:author="Kartzinel, Tyler" w:date="2022-08-18T11:23:00Z">
                <w:rPr>
                  <w:rFonts w:ascii="Times New Roman" w:hAnsi="Times New Roman" w:cs="Times New Roman"/>
                  <w:sz w:val="23"/>
                  <w:szCs w:val="23"/>
                </w:rPr>
              </w:rPrChange>
            </w:rPr>
            <w:delText xml:space="preserve"> </w:delText>
          </w:r>
        </w:del>
      </w:ins>
      <w:ins w:id="101" w:author="Kartzinel, Tyler" w:date="2022-08-20T10:25:00Z">
        <w:del w:id="102" w:author="Justin Yeakel" w:date="2022-08-25T10:14:00Z">
          <w:r w:rsidR="00E65871" w:rsidDel="00176582">
            <w:rPr>
              <w:rFonts w:ascii="Arial" w:hAnsi="Arial" w:cs="Arial"/>
              <w:iCs/>
              <w:color w:val="000000"/>
              <w:sz w:val="20"/>
              <w:szCs w:val="20"/>
            </w:rPr>
            <w:delText xml:space="preserve">The </w:delText>
          </w:r>
          <w:commentRangeStart w:id="103"/>
          <w:r w:rsidR="00E65871" w:rsidDel="00176582">
            <w:rPr>
              <w:rFonts w:ascii="Arial" w:hAnsi="Arial" w:cs="Arial"/>
              <w:iCs/>
              <w:color w:val="000000"/>
              <w:sz w:val="20"/>
              <w:szCs w:val="20"/>
            </w:rPr>
            <w:delText>five</w:delText>
          </w:r>
        </w:del>
      </w:ins>
      <w:ins w:id="104" w:author="Kartzinel, Tyler" w:date="2022-08-18T09:59:00Z">
        <w:del w:id="105" w:author="Justin Yeakel" w:date="2022-08-25T10:14:00Z">
          <w:r w:rsidR="007C5969" w:rsidRPr="00984A91" w:rsidDel="00176582">
            <w:rPr>
              <w:rFonts w:ascii="Arial" w:hAnsi="Arial" w:cs="Arial"/>
              <w:iCs/>
              <w:color w:val="000000"/>
              <w:sz w:val="20"/>
              <w:szCs w:val="20"/>
            </w:rPr>
            <w:delText xml:space="preserve"> </w:delText>
          </w:r>
        </w:del>
      </w:ins>
      <w:commentRangeEnd w:id="103"/>
      <w:ins w:id="106" w:author="Kartzinel, Tyler" w:date="2022-08-20T10:25:00Z">
        <w:del w:id="107" w:author="Justin Yeakel" w:date="2022-08-25T10:14:00Z">
          <w:r w:rsidR="00E65871" w:rsidDel="00176582">
            <w:rPr>
              <w:rStyle w:val="CommentReference"/>
            </w:rPr>
            <w:commentReference w:id="103"/>
          </w:r>
        </w:del>
      </w:ins>
      <w:ins w:id="108" w:author="Kartzinel, Tyler" w:date="2022-08-18T09:59:00Z">
        <w:del w:id="109" w:author="Justin Yeakel" w:date="2022-08-25T10:14:00Z">
          <w:r w:rsidR="007C5969" w:rsidRPr="00984A91" w:rsidDel="00176582">
            <w:rPr>
              <w:rFonts w:ascii="Arial" w:hAnsi="Arial" w:cs="Arial"/>
              <w:iCs/>
              <w:color w:val="000000"/>
              <w:sz w:val="20"/>
              <w:szCs w:val="20"/>
            </w:rPr>
            <w:delText>data</w:delText>
          </w:r>
        </w:del>
      </w:ins>
      <w:ins w:id="110" w:author="Kartzinel, Tyler" w:date="2022-08-20T10:25:00Z">
        <w:del w:id="111" w:author="Justin Yeakel" w:date="2022-08-25T10:14:00Z">
          <w:r w:rsidR="00E65871" w:rsidDel="00176582">
            <w:rPr>
              <w:rFonts w:ascii="Arial" w:hAnsi="Arial" w:cs="Arial"/>
              <w:iCs/>
              <w:color w:val="000000"/>
              <w:sz w:val="20"/>
              <w:szCs w:val="20"/>
            </w:rPr>
            <w:delText xml:space="preserve"> categories</w:delText>
          </w:r>
        </w:del>
      </w:ins>
      <w:ins w:id="112" w:author="Kartzinel, Tyler" w:date="2022-08-18T09:59:00Z">
        <w:del w:id="113" w:author="Justin Yeakel" w:date="2022-08-25T10:14:00Z">
          <w:r w:rsidR="007C5969" w:rsidRPr="00984A91" w:rsidDel="00176582">
            <w:rPr>
              <w:rFonts w:ascii="Arial" w:hAnsi="Arial" w:cs="Arial"/>
              <w:iCs/>
              <w:color w:val="000000"/>
              <w:sz w:val="20"/>
              <w:szCs w:val="20"/>
            </w:rPr>
            <w:delText xml:space="preserve"> to be generated by each </w:delText>
          </w:r>
        </w:del>
      </w:ins>
      <w:ins w:id="114" w:author="Kartzinel, Tyler" w:date="2022-08-20T10:25:00Z">
        <w:del w:id="115" w:author="Justin Yeakel" w:date="2022-08-25T10:14:00Z">
          <w:r w:rsidR="00E65871" w:rsidDel="00176582">
            <w:rPr>
              <w:rFonts w:ascii="Arial" w:hAnsi="Arial" w:cs="Arial"/>
              <w:iCs/>
              <w:color w:val="000000"/>
              <w:sz w:val="20"/>
              <w:szCs w:val="20"/>
            </w:rPr>
            <w:delText xml:space="preserve">respective </w:delText>
          </w:r>
        </w:del>
      </w:ins>
      <w:ins w:id="116" w:author="Kartzinel, Tyler" w:date="2022-08-18T09:59:00Z">
        <w:del w:id="117" w:author="Justin Yeakel" w:date="2022-08-25T10:14:00Z">
          <w:r w:rsidR="007C5969" w:rsidRPr="00984A91" w:rsidDel="00176582">
            <w:rPr>
              <w:rFonts w:ascii="Arial" w:hAnsi="Arial" w:cs="Arial"/>
              <w:iCs/>
              <w:color w:val="000000"/>
              <w:sz w:val="20"/>
              <w:szCs w:val="20"/>
            </w:rPr>
            <w:delText xml:space="preserve">group includes: </w:delText>
          </w:r>
        </w:del>
      </w:ins>
    </w:p>
    <w:p w14:paraId="312FD822" w14:textId="0E2BF33F" w:rsidR="00113DAB" w:rsidRPr="00E65871" w:rsidRDefault="00F07A87">
      <w:pPr>
        <w:autoSpaceDE w:val="0"/>
        <w:autoSpaceDN w:val="0"/>
        <w:adjustRightInd w:val="0"/>
        <w:spacing w:line="240" w:lineRule="exact"/>
        <w:rPr>
          <w:ins w:id="118" w:author="Kartzinel, Tyler" w:date="2022-08-20T10:18:00Z"/>
          <w:rFonts w:ascii="Arial" w:hAnsi="Arial" w:cs="Arial"/>
          <w:sz w:val="20"/>
          <w:szCs w:val="20"/>
          <w:rPrChange w:id="119" w:author="Kartzinel, Tyler" w:date="2022-08-20T10:24:00Z">
            <w:rPr>
              <w:ins w:id="120" w:author="Kartzinel, Tyler" w:date="2022-08-20T10:18:00Z"/>
            </w:rPr>
          </w:rPrChange>
        </w:rPr>
        <w:pPrChange w:id="121" w:author="Kartzinel, Tyler" w:date="2022-08-20T10:24:00Z">
          <w:pPr>
            <w:pStyle w:val="ListParagraph"/>
            <w:numPr>
              <w:numId w:val="3"/>
            </w:numPr>
            <w:ind w:left="360" w:hanging="360"/>
          </w:pPr>
        </w:pPrChange>
      </w:pPr>
      <w:ins w:id="122" w:author="Kartzinel, Tyler" w:date="2022-08-20T10:47:00Z">
        <w:r>
          <w:rPr>
            <w:rFonts w:ascii="Arial" w:hAnsi="Arial" w:cs="Arial"/>
            <w:sz w:val="20"/>
            <w:szCs w:val="20"/>
          </w:rPr>
          <w:t>1.A</w:t>
        </w:r>
      </w:ins>
      <w:ins w:id="123" w:author="Kartzinel, Tyler" w:date="2022-08-20T10:24:00Z">
        <w:r w:rsidR="00E65871" w:rsidRPr="00E65871">
          <w:rPr>
            <w:rFonts w:ascii="Arial" w:hAnsi="Arial" w:cs="Arial"/>
            <w:sz w:val="20"/>
            <w:szCs w:val="20"/>
            <w:rPrChange w:id="124" w:author="Kartzinel, Tyler" w:date="2022-08-20T10:24:00Z">
              <w:rPr>
                <w:rFonts w:ascii="Arial" w:hAnsi="Arial" w:cs="Arial"/>
                <w:sz w:val="20"/>
                <w:szCs w:val="20"/>
                <w:u w:val="single"/>
              </w:rPr>
            </w:rPrChange>
          </w:rPr>
          <w:t xml:space="preserve">. </w:t>
        </w:r>
      </w:ins>
      <w:ins w:id="125" w:author="Kartzinel, Tyler" w:date="2022-08-18T10:11:00Z">
        <w:r w:rsidR="004127E5" w:rsidRPr="00F07A87">
          <w:rPr>
            <w:rFonts w:ascii="Arial" w:hAnsi="Arial" w:cs="Arial"/>
            <w:i/>
            <w:iCs/>
            <w:sz w:val="20"/>
            <w:szCs w:val="20"/>
            <w:rPrChange w:id="126" w:author="Kartzinel, Tyler" w:date="2022-08-20T10:48:00Z">
              <w:rPr>
                <w:rFonts w:ascii="Arial" w:hAnsi="Arial" w:cs="Arial"/>
                <w:sz w:val="20"/>
                <w:szCs w:val="20"/>
              </w:rPr>
            </w:rPrChange>
          </w:rPr>
          <w:t>Field data</w:t>
        </w:r>
      </w:ins>
      <w:ins w:id="127" w:author="Justin Yeakel" w:date="2022-08-25T09:54:00Z">
        <w:r w:rsidR="00202B97">
          <w:rPr>
            <w:rFonts w:ascii="Arial" w:hAnsi="Arial" w:cs="Arial"/>
            <w:i/>
            <w:iCs/>
            <w:sz w:val="20"/>
            <w:szCs w:val="20"/>
          </w:rPr>
          <w:t xml:space="preserve"> </w:t>
        </w:r>
        <w:r w:rsidR="00202B97" w:rsidRPr="00202B97">
          <w:rPr>
            <w:rFonts w:ascii="Arial" w:hAnsi="Arial" w:cs="Arial"/>
            <w:sz w:val="20"/>
            <w:szCs w:val="20"/>
            <w:rPrChange w:id="128" w:author="Justin Yeakel" w:date="2022-08-25T09:54:00Z">
              <w:rPr>
                <w:rFonts w:ascii="Arial" w:hAnsi="Arial" w:cs="Arial"/>
                <w:i/>
                <w:iCs/>
                <w:sz w:val="20"/>
                <w:szCs w:val="20"/>
              </w:rPr>
            </w:rPrChange>
          </w:rPr>
          <w:t>(</w:t>
        </w:r>
        <w:r w:rsidR="00202B97" w:rsidRPr="007C7F0A">
          <w:rPr>
            <w:rFonts w:ascii="Arial" w:hAnsi="Arial" w:cs="Arial"/>
            <w:b/>
            <w:bCs/>
            <w:sz w:val="20"/>
            <w:szCs w:val="20"/>
          </w:rPr>
          <w:t>D</w:t>
        </w:r>
        <w:r w:rsidR="00202B97" w:rsidRPr="007C7F0A">
          <w:rPr>
            <w:rFonts w:ascii="Arial" w:hAnsi="Arial" w:cs="Arial"/>
            <w:b/>
            <w:bCs/>
            <w:sz w:val="20"/>
            <w:szCs w:val="20"/>
            <w:vertAlign w:val="subscript"/>
          </w:rPr>
          <w:t>FIT</w:t>
        </w:r>
      </w:ins>
      <w:ins w:id="129" w:author="Justin Yeakel" w:date="2022-08-25T09:59:00Z">
        <w:r w:rsidR="006918F5" w:rsidRPr="006918F5">
          <w:rPr>
            <w:rFonts w:ascii="Arial" w:hAnsi="Arial" w:cs="Arial"/>
            <w:b/>
            <w:bCs/>
            <w:sz w:val="20"/>
            <w:szCs w:val="20"/>
            <w:rPrChange w:id="130" w:author="Justin Yeakel" w:date="2022-08-25T09:59:00Z">
              <w:rPr>
                <w:rFonts w:ascii="Arial" w:hAnsi="Arial" w:cs="Arial"/>
                <w:b/>
                <w:bCs/>
                <w:sz w:val="20"/>
                <w:szCs w:val="20"/>
                <w:vertAlign w:val="subscript"/>
              </w:rPr>
            </w:rPrChange>
          </w:rPr>
          <w:t>, D</w:t>
        </w:r>
        <w:r w:rsidR="006918F5" w:rsidRPr="006918F5">
          <w:rPr>
            <w:rFonts w:ascii="Arial" w:hAnsi="Arial" w:cs="Arial"/>
            <w:b/>
            <w:bCs/>
            <w:sz w:val="20"/>
            <w:szCs w:val="20"/>
            <w:vertAlign w:val="subscript"/>
            <w:rPrChange w:id="131" w:author="Justin Yeakel" w:date="2022-08-25T09:59:00Z">
              <w:rPr>
                <w:rFonts w:ascii="Arial" w:hAnsi="Arial" w:cs="Arial"/>
                <w:b/>
                <w:bCs/>
                <w:sz w:val="20"/>
                <w:szCs w:val="20"/>
                <w:vertAlign w:val="subscript"/>
              </w:rPr>
            </w:rPrChange>
          </w:rPr>
          <w:t>PA</w:t>
        </w:r>
        <w:r w:rsidR="006918F5">
          <w:rPr>
            <w:rFonts w:ascii="Arial" w:hAnsi="Arial" w:cs="Arial"/>
            <w:b/>
            <w:bCs/>
            <w:sz w:val="20"/>
            <w:szCs w:val="20"/>
            <w:vertAlign w:val="subscript"/>
          </w:rPr>
          <w:t xml:space="preserve"> </w:t>
        </w:r>
      </w:ins>
      <w:ins w:id="132" w:author="Justin Yeakel" w:date="2022-08-25T09:54:00Z">
        <w:r w:rsidR="006B5793">
          <w:rPr>
            <w:rFonts w:ascii="Arial" w:hAnsi="Arial" w:cs="Arial"/>
            <w:sz w:val="20"/>
            <w:szCs w:val="20"/>
          </w:rPr>
          <w:t xml:space="preserve">— </w:t>
        </w:r>
      </w:ins>
      <w:ins w:id="133" w:author="Kartzinel, Tyler" w:date="2022-08-18T10:11:00Z">
        <w:del w:id="134" w:author="Justin Yeakel" w:date="2022-08-25T09:54:00Z">
          <w:r w:rsidR="004127E5" w:rsidRPr="00E65871" w:rsidDel="006B5793">
            <w:rPr>
              <w:rFonts w:ascii="Arial" w:hAnsi="Arial" w:cs="Arial"/>
              <w:sz w:val="20"/>
              <w:szCs w:val="20"/>
              <w:rPrChange w:id="135" w:author="Kartzinel, Tyler" w:date="2022-08-20T10:24:00Z">
                <w:rPr/>
              </w:rPrChange>
            </w:rPr>
            <w:delText xml:space="preserve"> (</w:delText>
          </w:r>
        </w:del>
        <w:r w:rsidR="004127E5" w:rsidRPr="00E65871">
          <w:rPr>
            <w:rFonts w:ascii="Arial" w:hAnsi="Arial" w:cs="Arial"/>
            <w:sz w:val="20"/>
            <w:szCs w:val="20"/>
            <w:rPrChange w:id="136" w:author="Kartzinel, Tyler" w:date="2022-08-20T10:24:00Z">
              <w:rPr/>
            </w:rPrChange>
          </w:rPr>
          <w:t xml:space="preserve">generated and managed by </w:t>
        </w:r>
        <w:commentRangeStart w:id="137"/>
        <w:r w:rsidR="004127E5" w:rsidRPr="00E65871">
          <w:rPr>
            <w:rFonts w:ascii="Arial" w:hAnsi="Arial" w:cs="Arial"/>
            <w:sz w:val="20"/>
            <w:szCs w:val="20"/>
            <w:rPrChange w:id="138" w:author="Kartzinel, Tyler" w:date="2022-08-20T10:24:00Z">
              <w:rPr/>
            </w:rPrChange>
          </w:rPr>
          <w:t>Newsome’s group</w:t>
        </w:r>
      </w:ins>
      <w:commentRangeEnd w:id="137"/>
      <w:ins w:id="139" w:author="Kartzinel, Tyler" w:date="2022-08-20T10:53:00Z">
        <w:r w:rsidR="0013004B">
          <w:rPr>
            <w:rStyle w:val="CommentReference"/>
          </w:rPr>
          <w:commentReference w:id="137"/>
        </w:r>
      </w:ins>
      <w:ins w:id="140" w:author="Kartzinel, Tyler" w:date="2022-08-18T10:11:00Z">
        <w:r w:rsidR="004127E5" w:rsidRPr="00E65871">
          <w:rPr>
            <w:rFonts w:ascii="Arial" w:hAnsi="Arial" w:cs="Arial"/>
            <w:sz w:val="20"/>
            <w:szCs w:val="20"/>
            <w:rPrChange w:id="141" w:author="Kartzinel, Tyler" w:date="2022-08-20T10:24:00Z">
              <w:rPr/>
            </w:rPrChange>
          </w:rPr>
          <w:t>)</w:t>
        </w:r>
      </w:ins>
      <w:ins w:id="142" w:author="Kartzinel, Tyler" w:date="2022-08-20T10:24:00Z">
        <w:r w:rsidR="00E65871" w:rsidRPr="00E65871">
          <w:rPr>
            <w:rFonts w:ascii="Arial" w:hAnsi="Arial" w:cs="Arial"/>
            <w:sz w:val="20"/>
            <w:szCs w:val="20"/>
            <w:rPrChange w:id="143" w:author="Kartzinel, Tyler" w:date="2022-08-20T10:24:00Z">
              <w:rPr/>
            </w:rPrChange>
          </w:rPr>
          <w:t xml:space="preserve">. The </w:t>
        </w:r>
        <w:r w:rsidR="00E65871">
          <w:rPr>
            <w:rFonts w:ascii="Arial" w:hAnsi="Arial" w:cs="Arial"/>
            <w:bCs/>
            <w:sz w:val="20"/>
            <w:szCs w:val="20"/>
          </w:rPr>
          <w:t>f</w:t>
        </w:r>
      </w:ins>
      <w:ins w:id="144" w:author="Kartzinel, Tyler" w:date="2022-08-20T10:18:00Z">
        <w:r w:rsidR="00113DAB" w:rsidRPr="00E65871">
          <w:rPr>
            <w:rFonts w:ascii="Arial" w:hAnsi="Arial" w:cs="Arial"/>
            <w:bCs/>
            <w:sz w:val="20"/>
            <w:szCs w:val="20"/>
            <w:rPrChange w:id="145" w:author="Kartzinel, Tyler" w:date="2022-08-20T10:24:00Z">
              <w:rPr>
                <w:bCs/>
                <w:u w:val="single"/>
              </w:rPr>
            </w:rPrChange>
          </w:rPr>
          <w:t>ield data</w:t>
        </w:r>
      </w:ins>
      <w:ins w:id="146" w:author="Kartzinel, Tyler" w:date="2022-08-20T10:24:00Z">
        <w:r w:rsidR="00E65871">
          <w:rPr>
            <w:rFonts w:ascii="Arial" w:hAnsi="Arial" w:cs="Arial"/>
            <w:bCs/>
            <w:sz w:val="20"/>
            <w:szCs w:val="20"/>
          </w:rPr>
          <w:t xml:space="preserve"> we collect</w:t>
        </w:r>
      </w:ins>
      <w:ins w:id="147" w:author="Kartzinel, Tyler" w:date="2022-08-20T10:18:00Z">
        <w:r w:rsidR="00113DAB" w:rsidRPr="00E65871">
          <w:rPr>
            <w:rFonts w:ascii="Arial" w:hAnsi="Arial" w:cs="Arial"/>
            <w:bCs/>
            <w:sz w:val="20"/>
            <w:szCs w:val="20"/>
            <w:rPrChange w:id="148" w:author="Kartzinel, Tyler" w:date="2022-08-20T10:24:00Z">
              <w:rPr>
                <w:bCs/>
              </w:rPr>
            </w:rPrChange>
          </w:rPr>
          <w:t xml:space="preserve"> </w:t>
        </w:r>
        <w:r w:rsidR="00113DAB" w:rsidRPr="00E65871">
          <w:rPr>
            <w:rFonts w:ascii="Arial" w:hAnsi="Arial" w:cs="Arial"/>
            <w:sz w:val="20"/>
            <w:szCs w:val="20"/>
            <w:rPrChange w:id="149" w:author="Kartzinel, Tyler" w:date="2022-08-20T10:24:00Z">
              <w:rPr/>
            </w:rPrChange>
          </w:rPr>
          <w:t xml:space="preserve">will include </w:t>
        </w:r>
      </w:ins>
      <w:ins w:id="150" w:author="Kartzinel, Tyler" w:date="2022-08-20T10:20:00Z">
        <w:r w:rsidR="00113DAB" w:rsidRPr="00E65871">
          <w:rPr>
            <w:rFonts w:ascii="Arial" w:hAnsi="Arial" w:cs="Arial"/>
            <w:sz w:val="20"/>
            <w:szCs w:val="20"/>
            <w:rPrChange w:id="151" w:author="Kartzinel, Tyler" w:date="2022-08-20T10:24:00Z">
              <w:rPr/>
            </w:rPrChange>
          </w:rPr>
          <w:t>(</w:t>
        </w:r>
        <w:r w:rsidR="00113DAB" w:rsidRPr="00E65871">
          <w:rPr>
            <w:rFonts w:ascii="Arial" w:hAnsi="Arial" w:cs="Arial"/>
            <w:i/>
            <w:iCs/>
            <w:sz w:val="20"/>
            <w:szCs w:val="20"/>
            <w:rPrChange w:id="152" w:author="Kartzinel, Tyler" w:date="2022-08-20T10:24:00Z">
              <w:rPr>
                <w:rFonts w:ascii="Arial" w:hAnsi="Arial" w:cs="Arial"/>
                <w:sz w:val="20"/>
                <w:szCs w:val="20"/>
              </w:rPr>
            </w:rPrChange>
          </w:rPr>
          <w:t>i</w:t>
        </w:r>
        <w:r w:rsidR="00113DAB" w:rsidRPr="00E65871">
          <w:rPr>
            <w:rFonts w:ascii="Arial" w:hAnsi="Arial" w:cs="Arial"/>
            <w:sz w:val="20"/>
            <w:szCs w:val="20"/>
            <w:rPrChange w:id="153" w:author="Kartzinel, Tyler" w:date="2022-08-20T10:24:00Z">
              <w:rPr/>
            </w:rPrChange>
          </w:rPr>
          <w:t xml:space="preserve">) </w:t>
        </w:r>
      </w:ins>
      <w:ins w:id="154" w:author="Kartzinel, Tyler" w:date="2022-08-20T10:18:00Z">
        <w:r w:rsidR="00113DAB" w:rsidRPr="00E65871">
          <w:rPr>
            <w:rFonts w:ascii="Arial" w:hAnsi="Arial" w:cs="Arial"/>
            <w:sz w:val="20"/>
            <w:szCs w:val="20"/>
            <w:rPrChange w:id="155" w:author="Kartzinel, Tyler" w:date="2022-08-20T10:24:00Z">
              <w:rPr/>
            </w:rPrChange>
          </w:rPr>
          <w:t xml:space="preserve">animal mark-recapture data, </w:t>
        </w:r>
      </w:ins>
      <w:ins w:id="156" w:author="Kartzinel, Tyler" w:date="2022-08-20T10:20:00Z">
        <w:r w:rsidR="00113DAB" w:rsidRPr="00E65871">
          <w:rPr>
            <w:rFonts w:ascii="Arial" w:hAnsi="Arial" w:cs="Arial"/>
            <w:sz w:val="20"/>
            <w:szCs w:val="20"/>
            <w:rPrChange w:id="157" w:author="Kartzinel, Tyler" w:date="2022-08-20T10:24:00Z">
              <w:rPr/>
            </w:rPrChange>
          </w:rPr>
          <w:t>(</w:t>
        </w:r>
        <w:r w:rsidR="00113DAB" w:rsidRPr="00E65871">
          <w:rPr>
            <w:rFonts w:ascii="Arial" w:hAnsi="Arial" w:cs="Arial"/>
            <w:i/>
            <w:iCs/>
            <w:sz w:val="20"/>
            <w:szCs w:val="20"/>
            <w:rPrChange w:id="158" w:author="Kartzinel, Tyler" w:date="2022-08-20T10:24:00Z">
              <w:rPr>
                <w:rFonts w:ascii="Arial" w:hAnsi="Arial" w:cs="Arial"/>
                <w:sz w:val="20"/>
                <w:szCs w:val="20"/>
              </w:rPr>
            </w:rPrChange>
          </w:rPr>
          <w:t>ii</w:t>
        </w:r>
        <w:r w:rsidR="00113DAB" w:rsidRPr="00E65871">
          <w:rPr>
            <w:rFonts w:ascii="Arial" w:hAnsi="Arial" w:cs="Arial"/>
            <w:sz w:val="20"/>
            <w:szCs w:val="20"/>
            <w:rPrChange w:id="159" w:author="Kartzinel, Tyler" w:date="2022-08-20T10:24:00Z">
              <w:rPr/>
            </w:rPrChange>
          </w:rPr>
          <w:t xml:space="preserve">) </w:t>
        </w:r>
      </w:ins>
      <w:ins w:id="160" w:author="Kartzinel, Tyler" w:date="2022-08-20T10:19:00Z">
        <w:r w:rsidR="00113DAB" w:rsidRPr="00E65871">
          <w:rPr>
            <w:rFonts w:ascii="Arial" w:hAnsi="Arial" w:cs="Arial"/>
            <w:sz w:val="20"/>
            <w:szCs w:val="20"/>
            <w:rPrChange w:id="161" w:author="Kartzinel, Tyler" w:date="2022-08-20T10:24:00Z">
              <w:rPr/>
            </w:rPrChange>
          </w:rPr>
          <w:t>b</w:t>
        </w:r>
      </w:ins>
      <w:ins w:id="162" w:author="Kartzinel, Tyler" w:date="2022-08-20T10:18:00Z">
        <w:r w:rsidR="00113DAB" w:rsidRPr="00E65871">
          <w:rPr>
            <w:rFonts w:ascii="Arial" w:hAnsi="Arial" w:cs="Arial"/>
            <w:sz w:val="20"/>
            <w:szCs w:val="20"/>
            <w:rPrChange w:id="163" w:author="Kartzinel, Tyler" w:date="2022-08-20T10:24:00Z">
              <w:rPr/>
            </w:rPrChange>
          </w:rPr>
          <w:t xml:space="preserve">ody weight and composition (fat and lean mass) </w:t>
        </w:r>
      </w:ins>
      <w:ins w:id="164" w:author="Kartzinel, Tyler" w:date="2022-08-20T10:19:00Z">
        <w:r w:rsidR="00113DAB" w:rsidRPr="00E65871">
          <w:rPr>
            <w:rFonts w:ascii="Arial" w:hAnsi="Arial" w:cs="Arial"/>
            <w:sz w:val="20"/>
            <w:szCs w:val="20"/>
            <w:rPrChange w:id="165" w:author="Kartzinel, Tyler" w:date="2022-08-20T10:24:00Z">
              <w:rPr/>
            </w:rPrChange>
          </w:rPr>
          <w:t xml:space="preserve">data </w:t>
        </w:r>
      </w:ins>
      <w:ins w:id="166" w:author="Kartzinel, Tyler" w:date="2022-08-20T10:18:00Z">
        <w:r w:rsidR="00113DAB" w:rsidRPr="00E65871">
          <w:rPr>
            <w:rFonts w:ascii="Arial" w:hAnsi="Arial" w:cs="Arial"/>
            <w:sz w:val="20"/>
            <w:szCs w:val="20"/>
            <w:rPrChange w:id="167" w:author="Kartzinel, Tyler" w:date="2022-08-20T10:24:00Z">
              <w:rPr/>
            </w:rPrChange>
          </w:rPr>
          <w:t>derived from quantitative magnetic resonance (QMR</w:t>
        </w:r>
      </w:ins>
      <w:ins w:id="168" w:author="Kartzinel, Tyler" w:date="2022-08-20T10:19:00Z">
        <w:r w:rsidR="00113DAB" w:rsidRPr="00E65871">
          <w:rPr>
            <w:rFonts w:ascii="Arial" w:hAnsi="Arial" w:cs="Arial"/>
            <w:sz w:val="20"/>
            <w:szCs w:val="20"/>
            <w:rPrChange w:id="169" w:author="Kartzinel, Tyler" w:date="2022-08-20T10:24:00Z">
              <w:rPr/>
            </w:rPrChange>
          </w:rPr>
          <w:t xml:space="preserve">), </w:t>
        </w:r>
      </w:ins>
      <w:ins w:id="170" w:author="Kartzinel, Tyler" w:date="2022-08-20T10:20:00Z">
        <w:r w:rsidR="00113DAB" w:rsidRPr="00E65871">
          <w:rPr>
            <w:rFonts w:ascii="Arial" w:hAnsi="Arial" w:cs="Arial"/>
            <w:sz w:val="20"/>
            <w:szCs w:val="20"/>
            <w:rPrChange w:id="171" w:author="Kartzinel, Tyler" w:date="2022-08-20T10:24:00Z">
              <w:rPr/>
            </w:rPrChange>
          </w:rPr>
          <w:t>(</w:t>
        </w:r>
        <w:r w:rsidR="00113DAB" w:rsidRPr="00E65871">
          <w:rPr>
            <w:rFonts w:ascii="Arial" w:hAnsi="Arial" w:cs="Arial"/>
            <w:i/>
            <w:iCs/>
            <w:sz w:val="20"/>
            <w:szCs w:val="20"/>
            <w:rPrChange w:id="172" w:author="Kartzinel, Tyler" w:date="2022-08-20T10:24:00Z">
              <w:rPr>
                <w:rFonts w:ascii="Arial" w:hAnsi="Arial" w:cs="Arial"/>
                <w:sz w:val="20"/>
                <w:szCs w:val="20"/>
              </w:rPr>
            </w:rPrChange>
          </w:rPr>
          <w:t>iii</w:t>
        </w:r>
        <w:r w:rsidR="00113DAB" w:rsidRPr="00E65871">
          <w:rPr>
            <w:rFonts w:ascii="Arial" w:hAnsi="Arial" w:cs="Arial"/>
            <w:sz w:val="20"/>
            <w:szCs w:val="20"/>
            <w:rPrChange w:id="173" w:author="Kartzinel, Tyler" w:date="2022-08-20T10:24:00Z">
              <w:rPr/>
            </w:rPrChange>
          </w:rPr>
          <w:t>) arthropod pitfall trap data, and (</w:t>
        </w:r>
        <w:r w:rsidR="00113DAB" w:rsidRPr="00E65871">
          <w:rPr>
            <w:rFonts w:ascii="Arial" w:hAnsi="Arial" w:cs="Arial"/>
            <w:i/>
            <w:iCs/>
            <w:sz w:val="20"/>
            <w:szCs w:val="20"/>
            <w:rPrChange w:id="174" w:author="Kartzinel, Tyler" w:date="2022-08-20T10:24:00Z">
              <w:rPr>
                <w:rFonts w:ascii="Arial" w:hAnsi="Arial" w:cs="Arial"/>
                <w:sz w:val="20"/>
                <w:szCs w:val="20"/>
              </w:rPr>
            </w:rPrChange>
          </w:rPr>
          <w:t>iv</w:t>
        </w:r>
        <w:r w:rsidR="00113DAB" w:rsidRPr="00E65871">
          <w:rPr>
            <w:rFonts w:ascii="Arial" w:hAnsi="Arial" w:cs="Arial"/>
            <w:sz w:val="20"/>
            <w:szCs w:val="20"/>
            <w:rPrChange w:id="175" w:author="Kartzinel, Tyler" w:date="2022-08-20T10:24:00Z">
              <w:rPr/>
            </w:rPrChange>
          </w:rPr>
          <w:t xml:space="preserve">) plant phenology and primary productivity data. </w:t>
        </w:r>
      </w:ins>
      <w:ins w:id="176" w:author="Kartzinel, Tyler" w:date="2022-08-20T10:18:00Z">
        <w:r w:rsidR="00113DAB" w:rsidRPr="00E65871">
          <w:rPr>
            <w:rFonts w:ascii="Arial" w:hAnsi="Arial" w:cs="Arial"/>
            <w:sz w:val="20"/>
            <w:szCs w:val="20"/>
            <w:rPrChange w:id="177" w:author="Kartzinel, Tyler" w:date="2022-08-20T10:24:00Z">
              <w:rPr/>
            </w:rPrChange>
          </w:rPr>
          <w:t xml:space="preserve">Data will be recorded on standardized </w:t>
        </w:r>
        <w:proofErr w:type="spellStart"/>
        <w:r w:rsidR="00113DAB" w:rsidRPr="00E65871">
          <w:rPr>
            <w:rFonts w:ascii="Arial" w:hAnsi="Arial" w:cs="Arial"/>
            <w:sz w:val="20"/>
            <w:szCs w:val="20"/>
            <w:rPrChange w:id="178" w:author="Kartzinel, Tyler" w:date="2022-08-20T10:24:00Z">
              <w:rPr/>
            </w:rPrChange>
          </w:rPr>
          <w:t>datasheets</w:t>
        </w:r>
        <w:proofErr w:type="spellEnd"/>
        <w:r w:rsidR="00113DAB" w:rsidRPr="00E65871">
          <w:rPr>
            <w:rFonts w:ascii="Arial" w:hAnsi="Arial" w:cs="Arial"/>
            <w:sz w:val="20"/>
            <w:szCs w:val="20"/>
            <w:rPrChange w:id="179" w:author="Kartzinel, Tyler" w:date="2022-08-20T10:24:00Z">
              <w:rPr/>
            </w:rPrChange>
          </w:rPr>
          <w:t xml:space="preserve"> and entered immediately into Microsoft Excel by field assistants, trainees, or the PI. </w:t>
        </w:r>
        <w:proofErr w:type="spellStart"/>
        <w:r w:rsidR="00113DAB" w:rsidRPr="00E65871">
          <w:rPr>
            <w:rFonts w:ascii="Arial" w:hAnsi="Arial" w:cs="Arial"/>
            <w:sz w:val="20"/>
            <w:szCs w:val="20"/>
            <w:rPrChange w:id="180" w:author="Kartzinel, Tyler" w:date="2022-08-20T10:24:00Z">
              <w:rPr/>
            </w:rPrChange>
          </w:rPr>
          <w:t>Datasheets</w:t>
        </w:r>
        <w:proofErr w:type="spellEnd"/>
        <w:r w:rsidR="00113DAB" w:rsidRPr="00E65871">
          <w:rPr>
            <w:rFonts w:ascii="Arial" w:hAnsi="Arial" w:cs="Arial"/>
            <w:sz w:val="20"/>
            <w:szCs w:val="20"/>
            <w:rPrChange w:id="181" w:author="Kartzinel, Tyler" w:date="2022-08-20T10:24:00Z">
              <w:rPr/>
            </w:rPrChange>
          </w:rPr>
          <w:t xml:space="preserve"> will be scanned and emailed to accompany electronic data. Electronic data will be double-checked against </w:t>
        </w:r>
        <w:proofErr w:type="spellStart"/>
        <w:r w:rsidR="00113DAB" w:rsidRPr="00E65871">
          <w:rPr>
            <w:rFonts w:ascii="Arial" w:hAnsi="Arial" w:cs="Arial"/>
            <w:sz w:val="20"/>
            <w:szCs w:val="20"/>
            <w:rPrChange w:id="182" w:author="Kartzinel, Tyler" w:date="2022-08-20T10:24:00Z">
              <w:rPr/>
            </w:rPrChange>
          </w:rPr>
          <w:t>datasheets</w:t>
        </w:r>
        <w:proofErr w:type="spellEnd"/>
        <w:r w:rsidR="00113DAB" w:rsidRPr="00E65871">
          <w:rPr>
            <w:rFonts w:ascii="Arial" w:hAnsi="Arial" w:cs="Arial"/>
            <w:sz w:val="20"/>
            <w:szCs w:val="20"/>
            <w:rPrChange w:id="183" w:author="Kartzinel, Tyler" w:date="2022-08-20T10:24:00Z">
              <w:rPr/>
            </w:rPrChange>
          </w:rPr>
          <w:t xml:space="preserve"> for accuracy and uploaded to our Google Drive account where only the PI and research team are able to edit content. In addition to the data, we will upload protocols and field notes in sufficient detail that data collection can be replicated. </w:t>
        </w:r>
      </w:ins>
    </w:p>
    <w:p w14:paraId="4543FB35" w14:textId="77777777" w:rsidR="00113DAB" w:rsidRPr="00984A91" w:rsidRDefault="00113DAB" w:rsidP="00113DAB">
      <w:pPr>
        <w:widowControl w:val="0"/>
        <w:spacing w:line="240" w:lineRule="exact"/>
        <w:rPr>
          <w:ins w:id="184" w:author="Kartzinel, Tyler" w:date="2022-08-20T10:22:00Z"/>
          <w:rFonts w:ascii="Arial" w:hAnsi="Arial" w:cs="Arial"/>
          <w:sz w:val="20"/>
          <w:szCs w:val="20"/>
          <w:highlight w:val="white"/>
        </w:rPr>
      </w:pPr>
      <w:ins w:id="185" w:author="Kartzinel, Tyler" w:date="2022-08-20T10:22:00Z">
        <w:r w:rsidRPr="00984A91">
          <w:rPr>
            <w:rFonts w:ascii="Arial" w:hAnsi="Arial" w:cs="Arial"/>
            <w:sz w:val="20"/>
            <w:szCs w:val="20"/>
            <w:highlight w:val="white"/>
          </w:rPr>
          <w:t>I</w:t>
        </w:r>
        <w:commentRangeStart w:id="186"/>
        <w:r w:rsidRPr="00984A91">
          <w:rPr>
            <w:rFonts w:ascii="Arial" w:hAnsi="Arial" w:cs="Arial"/>
            <w:sz w:val="20"/>
            <w:szCs w:val="20"/>
            <w:highlight w:val="white"/>
          </w:rPr>
          <w:t xml:space="preserve">nformation management is an important component of the SEV-LTER program. The information manager and information management system (IMS) support the entire data life cycle or workflow in compliance with National Science Foundation and LTER Network policies. The primary goal of information management is to ensure that high-quality SEV-LTER data packages (data plus metadata) are made publicly available in a timely manner to ensure open access scientific discovery. SEV-LTER data packages are submitted to the Environmental Data Initiative’s (EDI) data repository </w:t>
        </w:r>
        <w:r w:rsidRPr="00984A91">
          <w:rPr>
            <w:rFonts w:ascii="Arial" w:hAnsi="Arial" w:cs="Arial"/>
            <w:sz w:val="20"/>
            <w:szCs w:val="20"/>
          </w:rPr>
          <w:t xml:space="preserve">within </w:t>
        </w:r>
        <w:r w:rsidRPr="00984A91">
          <w:rPr>
            <w:rFonts w:ascii="Arial" w:hAnsi="Arial" w:cs="Arial"/>
            <w:sz w:val="20"/>
            <w:szCs w:val="20"/>
            <w:highlight w:val="white"/>
          </w:rPr>
          <w:t>two years of data collection. EDI is a public data repository funded by the National Science Foundation, and it is a member node of the DataOne data repository. To support this mission, the SEV-LTER IMS has undergone significant improvements and restructuring over the past several years.</w:t>
        </w:r>
      </w:ins>
    </w:p>
    <w:p w14:paraId="5C08EBC8" w14:textId="77777777" w:rsidR="00113DAB" w:rsidRPr="00984A91" w:rsidRDefault="00113DAB" w:rsidP="00113DAB">
      <w:pPr>
        <w:widowControl w:val="0"/>
        <w:spacing w:line="240" w:lineRule="exact"/>
        <w:rPr>
          <w:ins w:id="187" w:author="Kartzinel, Tyler" w:date="2022-08-20T10:22:00Z"/>
          <w:rFonts w:ascii="Arial" w:hAnsi="Arial" w:cs="Arial"/>
          <w:sz w:val="20"/>
          <w:szCs w:val="20"/>
          <w:highlight w:val="white"/>
        </w:rPr>
      </w:pPr>
      <w:ins w:id="188" w:author="Kartzinel, Tyler" w:date="2022-08-20T10:22:00Z">
        <w:r w:rsidRPr="00984A91">
          <w:rPr>
            <w:rFonts w:ascii="Arial" w:hAnsi="Arial" w:cs="Arial"/>
            <w:bCs/>
            <w:i/>
            <w:sz w:val="20"/>
            <w:szCs w:val="20"/>
            <w:highlight w:val="white"/>
          </w:rPr>
          <w:t>Cloud-Based Data Storage.</w:t>
        </w:r>
        <w:r w:rsidRPr="00984A91">
          <w:rPr>
            <w:rFonts w:ascii="Arial" w:hAnsi="Arial" w:cs="Arial"/>
            <w:b/>
            <w:i/>
            <w:sz w:val="20"/>
            <w:szCs w:val="20"/>
            <w:highlight w:val="white"/>
          </w:rPr>
          <w:t xml:space="preserve"> </w:t>
        </w:r>
        <w:r w:rsidRPr="00984A91">
          <w:rPr>
            <w:rFonts w:ascii="Arial" w:hAnsi="Arial" w:cs="Arial"/>
            <w:sz w:val="20"/>
            <w:szCs w:val="20"/>
            <w:highlight w:val="white"/>
          </w:rPr>
          <w:t>The SEV IMS transitioned from old, on-premises Sun servers to cloud-based Amazon Web Services (AWS) for the storage of critical data. AWS S3 is an object storage product offering secure and economical storage of files of various types. All files from the on-premises servers were uploaded to S3 into a deep archival format to preserve all historical information. A simple system was then devised to aid in ongoing research activities. The field crew processes raw field data after the completion of each field season, conducts quality control on the data, and develops publication ready data files. S3 is utilized to store and backup files that they are actively working on following a field season. Once data processing by the field crew is complete, files are placed into archival folders organized by project, thereby preserving important data and supporting documents. To maintain security, the field crew only has access to the specific S3 folders necessary for them to complete their work. AWS S3 offers redundant backups of data in three locations to prevent catastrophic loss of data.</w:t>
        </w:r>
      </w:ins>
    </w:p>
    <w:p w14:paraId="15325728" w14:textId="6C7ABB37" w:rsidR="00E65871" w:rsidRDefault="00113DAB" w:rsidP="00113DAB">
      <w:pPr>
        <w:widowControl w:val="0"/>
        <w:spacing w:line="240" w:lineRule="exact"/>
        <w:rPr>
          <w:ins w:id="189" w:author="Kartzinel, Tyler" w:date="2022-08-20T10:27:00Z"/>
          <w:rFonts w:ascii="Arial" w:hAnsi="Arial" w:cs="Arial"/>
          <w:sz w:val="20"/>
          <w:szCs w:val="20"/>
          <w:highlight w:val="white"/>
        </w:rPr>
      </w:pPr>
      <w:ins w:id="190" w:author="Kartzinel, Tyler" w:date="2022-08-20T10:22:00Z">
        <w:r w:rsidRPr="00984A91">
          <w:rPr>
            <w:rFonts w:ascii="Arial" w:hAnsi="Arial" w:cs="Arial"/>
            <w:bCs/>
            <w:i/>
            <w:sz w:val="20"/>
            <w:szCs w:val="20"/>
            <w:highlight w:val="white"/>
          </w:rPr>
          <w:t>Data Management Workflow.</w:t>
        </w:r>
        <w:r w:rsidRPr="00984A91">
          <w:rPr>
            <w:rFonts w:ascii="Arial" w:hAnsi="Arial" w:cs="Arial"/>
            <w:i/>
            <w:sz w:val="20"/>
            <w:szCs w:val="20"/>
            <w:highlight w:val="white"/>
          </w:rPr>
          <w:t xml:space="preserve"> </w:t>
        </w:r>
        <w:r w:rsidRPr="00984A91">
          <w:rPr>
            <w:rFonts w:ascii="Arial" w:hAnsi="Arial" w:cs="Arial"/>
            <w:sz w:val="20"/>
            <w:szCs w:val="20"/>
            <w:highlight w:val="white"/>
          </w:rPr>
          <w:t xml:space="preserve">When the IM is notified that a researcher has a data package to publish in the repository, they work with the researcher to ensure that data and accompanying metadata are complete, thorough, and of high-quality. This workflow includes double checking that data do not contain anomalies that can easily be corrected prior to publication and requires that the IM understands the </w:t>
        </w:r>
        <w:r w:rsidRPr="00984A91">
          <w:rPr>
            <w:rFonts w:ascii="Arial" w:hAnsi="Arial" w:cs="Arial"/>
            <w:sz w:val="20"/>
            <w:szCs w:val="20"/>
            <w:highlight w:val="white"/>
          </w:rPr>
          <w:lastRenderedPageBreak/>
          <w:t xml:space="preserve">project goals and data collection methods. Researchers fill out a Microsoft Word-based metadata template, and we have made large advances in the richness of metadata for core datasets. The metadata template is translated by the IM into Ecological Metadata Language (EML), a computer readable format suitable for publication in data repositories. EML is developed using </w:t>
        </w:r>
        <w:proofErr w:type="spellStart"/>
        <w:r w:rsidRPr="00984A91">
          <w:rPr>
            <w:rFonts w:ascii="Arial" w:hAnsi="Arial" w:cs="Arial"/>
            <w:sz w:val="20"/>
            <w:szCs w:val="20"/>
            <w:highlight w:val="white"/>
          </w:rPr>
          <w:t>EMLAssemblyline</w:t>
        </w:r>
        <w:proofErr w:type="spellEnd"/>
        <w:r w:rsidRPr="00984A91">
          <w:rPr>
            <w:rFonts w:ascii="Arial" w:hAnsi="Arial" w:cs="Arial"/>
            <w:sz w:val="20"/>
            <w:szCs w:val="20"/>
            <w:highlight w:val="white"/>
          </w:rPr>
          <w:t xml:space="preserve">, an R package authored by EDI. EML must pass validation checks in </w:t>
        </w:r>
        <w:proofErr w:type="spellStart"/>
        <w:r w:rsidRPr="00984A91">
          <w:rPr>
            <w:rFonts w:ascii="Arial" w:hAnsi="Arial" w:cs="Arial"/>
            <w:sz w:val="20"/>
            <w:szCs w:val="20"/>
            <w:highlight w:val="white"/>
          </w:rPr>
          <w:t>EMLAssemblyline</w:t>
        </w:r>
        <w:proofErr w:type="spellEnd"/>
        <w:r w:rsidRPr="00984A91">
          <w:rPr>
            <w:rFonts w:ascii="Arial" w:hAnsi="Arial" w:cs="Arial"/>
            <w:sz w:val="20"/>
            <w:szCs w:val="20"/>
            <w:highlight w:val="white"/>
          </w:rPr>
          <w:t>, and then numerous further quality checks by EDI's congruency checker before the data package is published in the EDI data repository. Following the publication of a data package, all materials are archived on AWS S3 and an external hard drive to add further data backup redundancies</w:t>
        </w:r>
      </w:ins>
      <w:ins w:id="191" w:author="Kartzinel, Tyler" w:date="2022-08-20T10:27:00Z">
        <w:r w:rsidR="00E65871">
          <w:rPr>
            <w:rFonts w:ascii="Arial" w:hAnsi="Arial" w:cs="Arial"/>
            <w:sz w:val="20"/>
            <w:szCs w:val="20"/>
            <w:highlight w:val="white"/>
          </w:rPr>
          <w:t>.</w:t>
        </w:r>
      </w:ins>
    </w:p>
    <w:p w14:paraId="4D2C636A" w14:textId="77777777" w:rsidR="00E65871" w:rsidRPr="00984A91" w:rsidDel="00E65871" w:rsidRDefault="00E65871" w:rsidP="00E65871">
      <w:pPr>
        <w:widowControl w:val="0"/>
        <w:spacing w:line="240" w:lineRule="exact"/>
        <w:rPr>
          <w:del w:id="192" w:author="Kartzinel, Tyler" w:date="2022-08-20T10:27:00Z"/>
          <w:moveTo w:id="193" w:author="Kartzinel, Tyler" w:date="2022-08-20T10:27:00Z"/>
          <w:rFonts w:ascii="Arial" w:hAnsi="Arial" w:cs="Arial"/>
          <w:sz w:val="20"/>
          <w:szCs w:val="20"/>
          <w:highlight w:val="white"/>
        </w:rPr>
      </w:pPr>
      <w:moveToRangeStart w:id="194" w:author="Kartzinel, Tyler" w:date="2022-08-20T10:27:00Z" w:name="move111883666"/>
      <w:moveTo w:id="195" w:author="Kartzinel, Tyler" w:date="2022-08-20T10:27:00Z">
        <w:r w:rsidRPr="00984A91">
          <w:rPr>
            <w:rFonts w:ascii="Arial" w:hAnsi="Arial" w:cs="Arial"/>
            <w:bCs/>
            <w:i/>
            <w:sz w:val="20"/>
            <w:szCs w:val="20"/>
            <w:highlight w:val="white"/>
          </w:rPr>
          <w:t>New SEV-LTER Website.</w:t>
        </w:r>
        <w:r w:rsidRPr="00984A91">
          <w:rPr>
            <w:rFonts w:ascii="Arial" w:hAnsi="Arial" w:cs="Arial"/>
            <w:i/>
            <w:sz w:val="20"/>
            <w:szCs w:val="20"/>
            <w:highlight w:val="white"/>
          </w:rPr>
          <w:t xml:space="preserve"> </w:t>
        </w:r>
        <w:r w:rsidRPr="00984A91">
          <w:rPr>
            <w:rFonts w:ascii="Arial" w:hAnsi="Arial" w:cs="Arial"/>
            <w:sz w:val="20"/>
            <w:szCs w:val="20"/>
            <w:highlight w:val="white"/>
          </w:rPr>
          <w:t xml:space="preserve">The SEV launched a new website this summer that was professionally developed using WordPress. It is hosted on the University of New Mexico Information Technology servers, thereby providing continual, up-to-date security against hackers, a repeated problem with the old website. The website provides information on our research projects; our school-yard outreach program, the </w:t>
        </w:r>
        <w:proofErr w:type="spellStart"/>
        <w:r w:rsidRPr="00984A91">
          <w:rPr>
            <w:rFonts w:ascii="Arial" w:hAnsi="Arial" w:cs="Arial"/>
            <w:sz w:val="20"/>
            <w:szCs w:val="20"/>
            <w:highlight w:val="white"/>
          </w:rPr>
          <w:t>Bosque</w:t>
        </w:r>
        <w:proofErr w:type="spellEnd"/>
        <w:r w:rsidRPr="00984A91">
          <w:rPr>
            <w:rFonts w:ascii="Arial" w:hAnsi="Arial" w:cs="Arial"/>
            <w:sz w:val="20"/>
            <w:szCs w:val="20"/>
            <w:highlight w:val="white"/>
          </w:rPr>
          <w:t xml:space="preserve"> Ecosystem Monitoring Program (BEMP); PIs, staff, and students; SEV Diversity, Equity and Inclusion (DEI) initiatives; the SEV data catalog hosted on EDI; the SEV GitHub; and the LTER-SEV Network Bibliography in </w:t>
        </w:r>
        <w:proofErr w:type="spellStart"/>
        <w:r w:rsidRPr="00984A91">
          <w:rPr>
            <w:rFonts w:ascii="Arial" w:hAnsi="Arial" w:cs="Arial"/>
            <w:sz w:val="20"/>
            <w:szCs w:val="20"/>
            <w:highlight w:val="white"/>
          </w:rPr>
          <w:t>Zotero</w:t>
        </w:r>
        <w:proofErr w:type="spellEnd"/>
        <w:r w:rsidRPr="00984A91">
          <w:rPr>
            <w:rFonts w:ascii="Arial" w:hAnsi="Arial" w:cs="Arial"/>
            <w:sz w:val="20"/>
            <w:szCs w:val="20"/>
            <w:highlight w:val="white"/>
          </w:rPr>
          <w:t xml:space="preserve"> housing our publication repository</w:t>
        </w:r>
        <w:del w:id="196" w:author="Kartzinel, Tyler" w:date="2022-08-20T10:27:00Z">
          <w:r w:rsidRPr="00984A91" w:rsidDel="00E65871">
            <w:rPr>
              <w:rFonts w:ascii="Arial" w:hAnsi="Arial" w:cs="Arial"/>
              <w:sz w:val="20"/>
              <w:szCs w:val="20"/>
              <w:highlight w:val="white"/>
            </w:rPr>
            <w:delText xml:space="preserve">. </w:delText>
          </w:r>
        </w:del>
      </w:moveTo>
    </w:p>
    <w:moveToRangeEnd w:id="194"/>
    <w:p w14:paraId="6EF7853F" w14:textId="0FD932C9" w:rsidR="00113DAB" w:rsidRPr="00E65871" w:rsidRDefault="00113DAB">
      <w:pPr>
        <w:widowControl w:val="0"/>
        <w:spacing w:line="240" w:lineRule="exact"/>
        <w:rPr>
          <w:ins w:id="197" w:author="Kartzinel, Tyler" w:date="2022-08-18T10:11:00Z"/>
          <w:rFonts w:ascii="Arial" w:hAnsi="Arial" w:cs="Arial"/>
          <w:sz w:val="20"/>
          <w:szCs w:val="20"/>
          <w:highlight w:val="white"/>
          <w:rPrChange w:id="198" w:author="Kartzinel, Tyler" w:date="2022-08-20T10:27:00Z">
            <w:rPr>
              <w:ins w:id="199" w:author="Kartzinel, Tyler" w:date="2022-08-18T10:11:00Z"/>
            </w:rPr>
          </w:rPrChange>
        </w:rPr>
        <w:pPrChange w:id="200" w:author="Kartzinel, Tyler" w:date="2022-08-20T10:27:00Z">
          <w:pPr>
            <w:pStyle w:val="ListParagraph"/>
            <w:numPr>
              <w:ilvl w:val="1"/>
              <w:numId w:val="3"/>
            </w:numPr>
            <w:autoSpaceDE w:val="0"/>
            <w:autoSpaceDN w:val="0"/>
            <w:adjustRightInd w:val="0"/>
            <w:spacing w:line="240" w:lineRule="exact"/>
            <w:ind w:left="1080" w:hanging="360"/>
          </w:pPr>
        </w:pPrChange>
      </w:pPr>
      <w:ins w:id="201" w:author="Kartzinel, Tyler" w:date="2022-08-20T10:22:00Z">
        <w:r w:rsidRPr="00984A91">
          <w:rPr>
            <w:rFonts w:ascii="Arial" w:hAnsi="Arial" w:cs="Arial"/>
            <w:sz w:val="20"/>
            <w:szCs w:val="20"/>
            <w:highlight w:val="white"/>
          </w:rPr>
          <w:t>.</w:t>
        </w:r>
        <w:commentRangeEnd w:id="186"/>
        <w:r>
          <w:rPr>
            <w:rStyle w:val="CommentReference"/>
          </w:rPr>
          <w:commentReference w:id="186"/>
        </w:r>
      </w:ins>
    </w:p>
    <w:p w14:paraId="26ED1C34" w14:textId="7D83861F" w:rsidR="002377A7" w:rsidDel="001B292E" w:rsidRDefault="00F07A87" w:rsidP="001B292E">
      <w:pPr>
        <w:widowControl w:val="0"/>
        <w:autoSpaceDE w:val="0"/>
        <w:autoSpaceDN w:val="0"/>
        <w:adjustRightInd w:val="0"/>
        <w:spacing w:after="0" w:line="240" w:lineRule="exact"/>
        <w:rPr>
          <w:del w:id="202" w:author="Kartzinel, Tyler" w:date="2022-08-20T10:49:00Z"/>
          <w:rFonts w:ascii="Arial" w:hAnsi="Arial" w:cs="Arial"/>
          <w:sz w:val="20"/>
          <w:szCs w:val="20"/>
        </w:rPr>
      </w:pPr>
      <w:ins w:id="203" w:author="Kartzinel, Tyler" w:date="2022-08-20T10:47:00Z">
        <w:r>
          <w:rPr>
            <w:rFonts w:ascii="Arial" w:hAnsi="Arial" w:cs="Arial"/>
            <w:sz w:val="20"/>
            <w:szCs w:val="20"/>
          </w:rPr>
          <w:t>1.B</w:t>
        </w:r>
      </w:ins>
      <w:ins w:id="204" w:author="Kartzinel, Tyler" w:date="2022-08-20T10:26:00Z">
        <w:r w:rsidR="00E65871">
          <w:rPr>
            <w:rFonts w:ascii="Arial" w:hAnsi="Arial" w:cs="Arial"/>
            <w:sz w:val="20"/>
            <w:szCs w:val="20"/>
          </w:rPr>
          <w:t xml:space="preserve">. </w:t>
        </w:r>
      </w:ins>
      <w:ins w:id="205" w:author="Kartzinel, Tyler" w:date="2022-08-18T11:19:00Z">
        <w:r w:rsidR="00FA6472" w:rsidRPr="00F07A87">
          <w:rPr>
            <w:rFonts w:ascii="Arial" w:hAnsi="Arial" w:cs="Arial"/>
            <w:i/>
            <w:iCs/>
            <w:sz w:val="20"/>
            <w:szCs w:val="20"/>
            <w:rPrChange w:id="206" w:author="Kartzinel, Tyler" w:date="2022-08-20T10:48:00Z">
              <w:rPr/>
            </w:rPrChange>
          </w:rPr>
          <w:t>Isotopic data</w:t>
        </w:r>
        <w:r w:rsidR="00FA6472" w:rsidRPr="00E65871">
          <w:rPr>
            <w:rFonts w:ascii="Arial" w:hAnsi="Arial" w:cs="Arial"/>
            <w:sz w:val="20"/>
            <w:szCs w:val="20"/>
            <w:rPrChange w:id="207" w:author="Kartzinel, Tyler" w:date="2022-08-20T10:26:00Z">
              <w:rPr/>
            </w:rPrChange>
          </w:rPr>
          <w:t xml:space="preserve"> (</w:t>
        </w:r>
      </w:ins>
      <w:ins w:id="208" w:author="Justin Yeakel" w:date="2022-08-25T10:08:00Z">
        <w:r w:rsidR="00194DFC" w:rsidRPr="00E041F4">
          <w:rPr>
            <w:rFonts w:ascii="Arial" w:hAnsi="Arial" w:cs="Arial"/>
            <w:b/>
            <w:bCs/>
            <w:sz w:val="20"/>
            <w:szCs w:val="20"/>
            <w:rPrChange w:id="209" w:author="Justin Yeakel" w:date="2022-08-25T10:08:00Z">
              <w:rPr>
                <w:rFonts w:ascii="Arial" w:hAnsi="Arial" w:cs="Arial"/>
                <w:sz w:val="20"/>
                <w:szCs w:val="20"/>
              </w:rPr>
            </w:rPrChange>
          </w:rPr>
          <w:t>D</w:t>
        </w:r>
        <w:r w:rsidR="00E041F4" w:rsidRPr="00E041F4">
          <w:rPr>
            <w:rFonts w:ascii="Arial" w:hAnsi="Arial" w:cs="Arial"/>
            <w:b/>
            <w:bCs/>
            <w:sz w:val="20"/>
            <w:szCs w:val="20"/>
            <w:vertAlign w:val="subscript"/>
            <w:rPrChange w:id="210" w:author="Justin Yeakel" w:date="2022-08-25T10:08:00Z">
              <w:rPr>
                <w:rFonts w:ascii="Arial" w:hAnsi="Arial" w:cs="Arial"/>
                <w:sz w:val="20"/>
                <w:szCs w:val="20"/>
              </w:rPr>
            </w:rPrChange>
          </w:rPr>
          <w:t>SIA</w:t>
        </w:r>
        <w:r w:rsidR="00E041F4">
          <w:rPr>
            <w:rFonts w:ascii="Arial" w:hAnsi="Arial" w:cs="Arial"/>
            <w:sz w:val="20"/>
            <w:szCs w:val="20"/>
          </w:rPr>
          <w:t xml:space="preserve"> — </w:t>
        </w:r>
      </w:ins>
      <w:ins w:id="211" w:author="Kartzinel, Tyler" w:date="2022-08-18T11:19:00Z">
        <w:r w:rsidR="00FA6472" w:rsidRPr="00E65871">
          <w:rPr>
            <w:rFonts w:ascii="Arial" w:hAnsi="Arial" w:cs="Arial"/>
            <w:sz w:val="20"/>
            <w:szCs w:val="20"/>
            <w:rPrChange w:id="212" w:author="Kartzinel, Tyler" w:date="2022-08-20T10:26:00Z">
              <w:rPr/>
            </w:rPrChange>
          </w:rPr>
          <w:t>generated and managed by Newsome’s group)</w:t>
        </w:r>
      </w:ins>
      <w:ins w:id="213" w:author="Kartzinel, Tyler" w:date="2022-08-20T10:26:00Z">
        <w:r w:rsidR="00E65871">
          <w:rPr>
            <w:rFonts w:ascii="Arial" w:hAnsi="Arial" w:cs="Arial"/>
            <w:sz w:val="20"/>
            <w:szCs w:val="20"/>
          </w:rPr>
          <w:t xml:space="preserve">. The isotopic data that we generate from small mammals will include </w:t>
        </w:r>
        <w:r w:rsidR="00E65871">
          <w:rPr>
            <w:rFonts w:ascii="Arial" w:eastAsia="Times New Roman" w:hAnsi="Arial" w:cs="Arial"/>
            <w:sz w:val="20"/>
            <w:szCs w:val="20"/>
          </w:rPr>
          <w:t>s</w:t>
        </w:r>
      </w:ins>
      <w:ins w:id="214" w:author="Kartzinel, Tyler" w:date="2022-08-18T11:19:00Z">
        <w:r w:rsidR="00FA6472" w:rsidRPr="00984A91">
          <w:rPr>
            <w:rFonts w:ascii="Arial" w:hAnsi="Arial" w:cs="Arial"/>
            <w:sz w:val="20"/>
            <w:szCs w:val="20"/>
          </w:rPr>
          <w:t xml:space="preserve">table </w:t>
        </w:r>
      </w:ins>
      <w:ins w:id="215" w:author="Kartzinel, Tyler" w:date="2022-08-20T10:26:00Z">
        <w:r w:rsidR="00E65871">
          <w:rPr>
            <w:rFonts w:ascii="Arial" w:hAnsi="Arial" w:cs="Arial"/>
            <w:sz w:val="20"/>
            <w:szCs w:val="20"/>
          </w:rPr>
          <w:t xml:space="preserve">isotopes of </w:t>
        </w:r>
      </w:ins>
      <w:ins w:id="216" w:author="Kartzinel, Tyler" w:date="2022-08-18T11:19:00Z">
        <w:r w:rsidR="00FA6472" w:rsidRPr="00984A91">
          <w:rPr>
            <w:rFonts w:ascii="Arial" w:hAnsi="Arial" w:cs="Arial"/>
            <w:sz w:val="20"/>
            <w:szCs w:val="20"/>
          </w:rPr>
          <w:t>carbon (</w:t>
        </w:r>
      </w:ins>
      <m:oMath>
        <m:r>
          <w:ins w:id="217" w:author="Justin Yeakel" w:date="2022-08-25T10:09:00Z">
            <w:rPr>
              <w:rFonts w:ascii="Cambria Math" w:hAnsi="Cambria Math" w:cs="Arial"/>
              <w:sz w:val="20"/>
              <w:szCs w:val="20"/>
            </w:rPr>
            <m:t>δ</m:t>
          </w:ins>
        </m:r>
        <m:r>
          <w:ins w:id="218" w:author="Kartzinel, Tyler" w:date="2022-08-18T11:19:00Z">
            <w:del w:id="219" w:author="Justin Yeakel" w:date="2022-08-25T10:09:00Z">
              <m:rPr>
                <m:sty m:val="p"/>
              </m:rPr>
              <w:rPr>
                <w:rFonts w:ascii="Cambria Math" w:hAnsi="Cambria Math" w:cs="Arial"/>
                <w:sz w:val="20"/>
                <w:szCs w:val="20"/>
                <w:rPrChange w:id="220" w:author="Justin Yeakel" w:date="2022-08-25T10:09:00Z">
                  <w:rPr>
                    <w:rFonts w:ascii="Cambria Math" w:hAnsi="Cambria Math" w:cs="Arial"/>
                    <w:sz w:val="20"/>
                    <w:szCs w:val="20"/>
                  </w:rPr>
                </w:rPrChange>
              </w:rPr>
              <m:t>d</m:t>
            </w:del>
          </w:ins>
        </m:r>
      </m:oMath>
      <w:ins w:id="221" w:author="Kartzinel, Tyler" w:date="2022-08-18T11:19:00Z">
        <w:r w:rsidR="00FA6472" w:rsidRPr="00984A91">
          <w:rPr>
            <w:rFonts w:ascii="Arial" w:hAnsi="Arial" w:cs="Arial"/>
            <w:sz w:val="20"/>
            <w:szCs w:val="20"/>
            <w:vertAlign w:val="superscript"/>
          </w:rPr>
          <w:t>13</w:t>
        </w:r>
        <w:r w:rsidR="00FA6472" w:rsidRPr="00984A91">
          <w:rPr>
            <w:rFonts w:ascii="Arial" w:hAnsi="Arial" w:cs="Arial"/>
            <w:sz w:val="20"/>
            <w:szCs w:val="20"/>
          </w:rPr>
          <w:t>C) and nitrogen (</w:t>
        </w:r>
      </w:ins>
      <m:oMath>
        <m:r>
          <w:ins w:id="222" w:author="Justin Yeakel" w:date="2022-08-25T10:10:00Z">
            <w:rPr>
              <w:rFonts w:ascii="Cambria Math" w:hAnsi="Cambria Math" w:cs="Arial"/>
              <w:sz w:val="20"/>
              <w:szCs w:val="20"/>
            </w:rPr>
            <m:t>δ</m:t>
          </w:ins>
        </m:r>
      </m:oMath>
      <w:ins w:id="223" w:author="Kartzinel, Tyler" w:date="2022-08-18T11:19:00Z">
        <w:del w:id="224" w:author="Justin Yeakel" w:date="2022-08-25T10:10:00Z">
          <w:r w:rsidR="00FA6472" w:rsidRPr="00984A91" w:rsidDel="00C265F5">
            <w:rPr>
              <w:rFonts w:ascii="Arial" w:hAnsi="Arial" w:cs="Arial"/>
              <w:sz w:val="20"/>
              <w:szCs w:val="20"/>
              <w:rPrChange w:id="225" w:author="Kartzinel, Tyler" w:date="2022-08-18T11:23:00Z">
                <w:rPr>
                  <w:rFonts w:ascii="Symbol" w:hAnsi="Symbol" w:cs="Arial"/>
                  <w:sz w:val="20"/>
                  <w:szCs w:val="20"/>
                </w:rPr>
              </w:rPrChange>
            </w:rPr>
            <w:delText>d</w:delText>
          </w:r>
        </w:del>
        <w:r w:rsidR="00FA6472" w:rsidRPr="00984A91">
          <w:rPr>
            <w:rFonts w:ascii="Arial" w:hAnsi="Arial" w:cs="Arial"/>
            <w:sz w:val="20"/>
            <w:szCs w:val="20"/>
            <w:vertAlign w:val="superscript"/>
          </w:rPr>
          <w:t>15</w:t>
        </w:r>
        <w:r w:rsidR="00FA6472" w:rsidRPr="00984A91">
          <w:rPr>
            <w:rFonts w:ascii="Arial" w:hAnsi="Arial" w:cs="Arial"/>
            <w:sz w:val="20"/>
            <w:szCs w:val="20"/>
          </w:rPr>
          <w:t>N)</w:t>
        </w:r>
      </w:ins>
      <w:ins w:id="226" w:author="Kartzinel, Tyler" w:date="2022-08-20T10:26:00Z">
        <w:r w:rsidR="00E65871">
          <w:rPr>
            <w:rFonts w:ascii="Arial" w:hAnsi="Arial" w:cs="Arial"/>
            <w:sz w:val="20"/>
            <w:szCs w:val="20"/>
          </w:rPr>
          <w:t>.</w:t>
        </w:r>
      </w:ins>
      <w:ins w:id="227" w:author="Kartzinel, Tyler" w:date="2022-08-20T10:28:00Z">
        <w:r w:rsidR="002377A7" w:rsidRPr="002377A7">
          <w:rPr>
            <w:rFonts w:ascii="Arial" w:hAnsi="Arial" w:cs="Arial"/>
            <w:sz w:val="20"/>
            <w:szCs w:val="20"/>
          </w:rPr>
          <w:t xml:space="preserve"> </w:t>
        </w:r>
      </w:ins>
      <w:moveToRangeStart w:id="228" w:author="Kartzinel, Tyler" w:date="2022-08-20T10:28:00Z" w:name="move111883730"/>
      <w:moveTo w:id="229" w:author="Kartzinel, Tyler" w:date="2022-08-20T10:28:00Z">
        <w:del w:id="230" w:author="Kartzinel, Tyler" w:date="2022-08-20T10:28:00Z">
          <w:r w:rsidR="002377A7" w:rsidRPr="00984A91" w:rsidDel="002377A7">
            <w:rPr>
              <w:rFonts w:ascii="Arial" w:hAnsi="Arial" w:cs="Arial"/>
              <w:sz w:val="20"/>
              <w:szCs w:val="20"/>
            </w:rPr>
            <w:delText xml:space="preserve">The instruments used in this research can be used to collect and generate a variety of data and analyses from multiple experiments overseen by different researchers. </w:delText>
          </w:r>
        </w:del>
        <w:r w:rsidR="002377A7" w:rsidRPr="00984A91">
          <w:rPr>
            <w:rFonts w:ascii="Arial" w:hAnsi="Arial" w:cs="Arial"/>
            <w:color w:val="000000"/>
            <w:sz w:val="20"/>
            <w:szCs w:val="20"/>
          </w:rPr>
          <w:t xml:space="preserve">The University of New Mexico Center for Stable Isotopes (UNM-CSI) is implementing new policies on data acquisition and management. According to these policies, all mass spectrometers have dedicated logbooks, where all operations (maintenance or measurements) are recorded daily. Data files, cross referenced in the instrument log books, are saved in the instrument’s computer, using a standard procedure to be followed by all lab users. </w:t>
        </w:r>
        <w:r w:rsidR="002377A7" w:rsidRPr="00984A91">
          <w:rPr>
            <w:rFonts w:ascii="Arial" w:hAnsi="Arial" w:cs="Arial"/>
            <w:sz w:val="20"/>
            <w:szCs w:val="20"/>
          </w:rPr>
          <w:t>All raw isotope data generated by ISODAT, the software that runs all Thermo Scientific isotope ratio mass spectrometers, are exported as Excel files. Isotope values are corrected through comparison with reference materials of known isotopic composition; these corrections are included in a separate worksheet on each Excel file so that users can retrospectively examine how corrections were made for quality-assurance quality-control (QA/QC) purposes. All files are archived weekly on external drives and on a dedicated computer in the CSI, and the PIs will periodically review the integrity of the data to ensure that the digital data are properly organized and maintained.</w:t>
        </w:r>
      </w:moveTo>
      <w:ins w:id="231" w:author="Kartzinel, Tyler" w:date="2022-08-20T10:28:00Z">
        <w:r w:rsidR="002377A7">
          <w:rPr>
            <w:rFonts w:ascii="Arial" w:hAnsi="Arial" w:cs="Arial"/>
            <w:sz w:val="20"/>
            <w:szCs w:val="20"/>
          </w:rPr>
          <w:t xml:space="preserve"> [</w:t>
        </w:r>
        <w:r w:rsidR="002377A7" w:rsidRPr="002377A7">
          <w:rPr>
            <w:rFonts w:ascii="Arial" w:hAnsi="Arial" w:cs="Arial"/>
            <w:sz w:val="20"/>
            <w:szCs w:val="20"/>
            <w:highlight w:val="yellow"/>
            <w:rPrChange w:id="232" w:author="Kartzinel, Tyler" w:date="2022-08-20T10:29:00Z">
              <w:rPr>
                <w:rFonts w:ascii="Arial" w:hAnsi="Arial" w:cs="Arial"/>
                <w:sz w:val="20"/>
                <w:szCs w:val="20"/>
              </w:rPr>
            </w:rPrChange>
          </w:rPr>
          <w:t>Se</w:t>
        </w:r>
      </w:ins>
      <w:ins w:id="233" w:author="Kartzinel, Tyler" w:date="2022-08-20T10:29:00Z">
        <w:r w:rsidR="002377A7" w:rsidRPr="002377A7">
          <w:rPr>
            <w:rFonts w:ascii="Arial" w:hAnsi="Arial" w:cs="Arial"/>
            <w:sz w:val="20"/>
            <w:szCs w:val="20"/>
            <w:highlight w:val="yellow"/>
            <w:rPrChange w:id="234" w:author="Kartzinel, Tyler" w:date="2022-08-20T10:29:00Z">
              <w:rPr>
                <w:rFonts w:ascii="Arial" w:hAnsi="Arial" w:cs="Arial"/>
                <w:sz w:val="20"/>
                <w:szCs w:val="20"/>
              </w:rPr>
            </w:rPrChange>
          </w:rPr>
          <w:t>th, include closing statement about submission to IsoBank that notes the data will publicly accessible on a certain timeline</w:t>
        </w:r>
        <w:r w:rsidR="002377A7">
          <w:rPr>
            <w:rFonts w:ascii="Arial" w:hAnsi="Arial" w:cs="Arial"/>
            <w:sz w:val="20"/>
            <w:szCs w:val="20"/>
          </w:rPr>
          <w:t>.]</w:t>
        </w:r>
      </w:ins>
    </w:p>
    <w:p w14:paraId="554408C0" w14:textId="77777777" w:rsidR="001B292E" w:rsidRPr="00984A91" w:rsidRDefault="001B292E" w:rsidP="002377A7">
      <w:pPr>
        <w:widowControl w:val="0"/>
        <w:autoSpaceDE w:val="0"/>
        <w:autoSpaceDN w:val="0"/>
        <w:adjustRightInd w:val="0"/>
        <w:spacing w:after="0" w:line="240" w:lineRule="exact"/>
        <w:rPr>
          <w:ins w:id="235" w:author="Kartzinel, Tyler" w:date="2022-08-20T10:49:00Z"/>
          <w:moveTo w:id="236" w:author="Kartzinel, Tyler" w:date="2022-08-20T10:28:00Z"/>
          <w:rFonts w:ascii="Arial" w:hAnsi="Arial" w:cs="Arial"/>
          <w:sz w:val="20"/>
          <w:szCs w:val="20"/>
        </w:rPr>
      </w:pPr>
    </w:p>
    <w:moveToRangeEnd w:id="228"/>
    <w:p w14:paraId="5A7E064E" w14:textId="715FB408" w:rsidR="00FA6472" w:rsidRPr="00984A91" w:rsidRDefault="00FA6472">
      <w:pPr>
        <w:widowControl w:val="0"/>
        <w:autoSpaceDE w:val="0"/>
        <w:autoSpaceDN w:val="0"/>
        <w:adjustRightInd w:val="0"/>
        <w:spacing w:after="0" w:line="240" w:lineRule="exact"/>
        <w:rPr>
          <w:ins w:id="237" w:author="Kartzinel, Tyler" w:date="2022-08-18T11:18:00Z"/>
          <w:rFonts w:ascii="Arial" w:hAnsi="Arial" w:cs="Arial"/>
          <w:sz w:val="20"/>
          <w:szCs w:val="20"/>
          <w:rPrChange w:id="238" w:author="Kartzinel, Tyler" w:date="2022-08-18T11:23:00Z">
            <w:rPr>
              <w:ins w:id="239" w:author="Kartzinel, Tyler" w:date="2022-08-18T11:18:00Z"/>
            </w:rPr>
          </w:rPrChange>
        </w:rPr>
        <w:pPrChange w:id="240" w:author="Kartzinel, Tyler" w:date="2022-08-20T10:49:00Z">
          <w:pPr>
            <w:pStyle w:val="ListParagraph"/>
            <w:numPr>
              <w:numId w:val="3"/>
            </w:numPr>
            <w:autoSpaceDE w:val="0"/>
            <w:autoSpaceDN w:val="0"/>
            <w:adjustRightInd w:val="0"/>
            <w:spacing w:line="240" w:lineRule="exact"/>
            <w:ind w:left="360" w:hanging="360"/>
          </w:pPr>
        </w:pPrChange>
      </w:pPr>
    </w:p>
    <w:p w14:paraId="0335180E" w14:textId="67B94D2B" w:rsidR="001932B2" w:rsidRPr="005D2396" w:rsidRDefault="00F07A87" w:rsidP="001932B2">
      <w:pPr>
        <w:pStyle w:val="ListParagraph"/>
        <w:ind w:left="0"/>
        <w:rPr>
          <w:ins w:id="241" w:author="Kartzinel, Tyler" w:date="2022-08-20T10:35:00Z"/>
          <w:rFonts w:ascii="Arial" w:hAnsi="Arial" w:cs="Arial"/>
          <w:sz w:val="20"/>
          <w:szCs w:val="20"/>
        </w:rPr>
      </w:pPr>
      <w:ins w:id="242" w:author="Kartzinel, Tyler" w:date="2022-08-20T10:47:00Z">
        <w:r>
          <w:rPr>
            <w:rFonts w:ascii="Arial" w:hAnsi="Arial" w:cs="Arial"/>
            <w:sz w:val="20"/>
            <w:szCs w:val="20"/>
          </w:rPr>
          <w:t>1.C</w:t>
        </w:r>
      </w:ins>
      <w:ins w:id="243" w:author="Kartzinel, Tyler" w:date="2022-08-20T10:29:00Z">
        <w:r w:rsidR="002377A7">
          <w:rPr>
            <w:rFonts w:ascii="Arial" w:hAnsi="Arial" w:cs="Arial"/>
            <w:sz w:val="20"/>
            <w:szCs w:val="20"/>
          </w:rPr>
          <w:t xml:space="preserve">. </w:t>
        </w:r>
      </w:ins>
      <w:ins w:id="244" w:author="Kartzinel, Tyler" w:date="2022-08-18T09:54:00Z">
        <w:r w:rsidR="007C5969" w:rsidRPr="00F07A87">
          <w:rPr>
            <w:rFonts w:ascii="Arial" w:eastAsiaTheme="minorHAnsi" w:hAnsi="Arial" w:cs="Arial"/>
            <w:i/>
            <w:iCs/>
            <w:sz w:val="20"/>
            <w:szCs w:val="20"/>
            <w:rPrChange w:id="245" w:author="Kartzinel, Tyler" w:date="2022-08-20T10:48:00Z">
              <w:rPr/>
            </w:rPrChange>
          </w:rPr>
          <w:t xml:space="preserve">Dietary </w:t>
        </w:r>
      </w:ins>
      <w:ins w:id="246" w:author="Kartzinel, Tyler" w:date="2022-08-18T09:52:00Z">
        <w:r w:rsidR="00BD065F" w:rsidRPr="00F07A87">
          <w:rPr>
            <w:rFonts w:ascii="Arial" w:eastAsiaTheme="minorHAnsi" w:hAnsi="Arial" w:cs="Arial"/>
            <w:i/>
            <w:iCs/>
            <w:sz w:val="20"/>
            <w:szCs w:val="20"/>
            <w:rPrChange w:id="247" w:author="Kartzinel, Tyler" w:date="2022-08-20T10:48:00Z">
              <w:rPr/>
            </w:rPrChange>
          </w:rPr>
          <w:t>DNA data</w:t>
        </w:r>
        <w:r w:rsidR="00BD065F" w:rsidRPr="002377A7">
          <w:rPr>
            <w:rFonts w:ascii="Arial" w:hAnsi="Arial" w:cs="Arial"/>
            <w:sz w:val="20"/>
            <w:szCs w:val="20"/>
            <w:rPrChange w:id="248" w:author="Kartzinel, Tyler" w:date="2022-08-20T10:29:00Z">
              <w:rPr/>
            </w:rPrChange>
          </w:rPr>
          <w:t xml:space="preserve"> (</w:t>
        </w:r>
      </w:ins>
      <w:ins w:id="249" w:author="Justin Yeakel" w:date="2022-08-25T10:10:00Z">
        <w:r w:rsidR="00BC1A7B" w:rsidRPr="00577421">
          <w:rPr>
            <w:rFonts w:ascii="Arial" w:hAnsi="Arial" w:cs="Arial"/>
            <w:b/>
            <w:bCs/>
            <w:sz w:val="20"/>
            <w:szCs w:val="20"/>
            <w:rPrChange w:id="250" w:author="Justin Yeakel" w:date="2022-08-25T10:11:00Z">
              <w:rPr>
                <w:rFonts w:ascii="Arial" w:hAnsi="Arial" w:cs="Arial"/>
                <w:sz w:val="20"/>
                <w:szCs w:val="20"/>
              </w:rPr>
            </w:rPrChange>
          </w:rPr>
          <w:t>D</w:t>
        </w:r>
      </w:ins>
      <w:ins w:id="251" w:author="Justin Yeakel" w:date="2022-08-25T10:11:00Z">
        <w:r w:rsidR="00577421" w:rsidRPr="00577421">
          <w:rPr>
            <w:rFonts w:ascii="Arial" w:hAnsi="Arial" w:cs="Arial"/>
            <w:b/>
            <w:bCs/>
            <w:sz w:val="20"/>
            <w:szCs w:val="20"/>
            <w:vertAlign w:val="subscript"/>
            <w:rPrChange w:id="252" w:author="Justin Yeakel" w:date="2022-08-25T10:11:00Z">
              <w:rPr>
                <w:rFonts w:ascii="Arial" w:hAnsi="Arial" w:cs="Arial"/>
                <w:sz w:val="20"/>
                <w:szCs w:val="20"/>
              </w:rPr>
            </w:rPrChange>
          </w:rPr>
          <w:t>MB</w:t>
        </w:r>
        <w:r w:rsidR="00577421">
          <w:rPr>
            <w:rFonts w:ascii="Arial" w:hAnsi="Arial" w:cs="Arial"/>
            <w:sz w:val="20"/>
            <w:szCs w:val="20"/>
          </w:rPr>
          <w:t xml:space="preserve"> — </w:t>
        </w:r>
      </w:ins>
      <w:ins w:id="253" w:author="Kartzinel, Tyler" w:date="2022-08-18T09:53:00Z">
        <w:r w:rsidR="00BD065F" w:rsidRPr="002377A7">
          <w:rPr>
            <w:rFonts w:ascii="Arial" w:hAnsi="Arial" w:cs="Arial"/>
            <w:sz w:val="20"/>
            <w:szCs w:val="20"/>
            <w:rPrChange w:id="254" w:author="Kartzinel, Tyler" w:date="2022-08-20T10:29:00Z">
              <w:rPr/>
            </w:rPrChange>
          </w:rPr>
          <w:t xml:space="preserve">generated and </w:t>
        </w:r>
      </w:ins>
      <w:ins w:id="255" w:author="Kartzinel, Tyler" w:date="2022-08-18T09:52:00Z">
        <w:r w:rsidR="00BD065F" w:rsidRPr="002377A7">
          <w:rPr>
            <w:rFonts w:ascii="Arial" w:hAnsi="Arial" w:cs="Arial"/>
            <w:sz w:val="20"/>
            <w:szCs w:val="20"/>
            <w:rPrChange w:id="256" w:author="Kartzinel, Tyler" w:date="2022-08-20T10:29:00Z">
              <w:rPr/>
            </w:rPrChange>
          </w:rPr>
          <w:t>man</w:t>
        </w:r>
      </w:ins>
      <w:ins w:id="257" w:author="Kartzinel, Tyler" w:date="2022-08-18T09:53:00Z">
        <w:r w:rsidR="00BD065F" w:rsidRPr="002377A7">
          <w:rPr>
            <w:rFonts w:ascii="Arial" w:hAnsi="Arial" w:cs="Arial"/>
            <w:sz w:val="20"/>
            <w:szCs w:val="20"/>
            <w:rPrChange w:id="258" w:author="Kartzinel, Tyler" w:date="2022-08-20T10:29:00Z">
              <w:rPr/>
            </w:rPrChange>
          </w:rPr>
          <w:t xml:space="preserve">aged by </w:t>
        </w:r>
        <w:proofErr w:type="spellStart"/>
        <w:r w:rsidR="00BD065F" w:rsidRPr="002377A7">
          <w:rPr>
            <w:rFonts w:ascii="Arial" w:hAnsi="Arial" w:cs="Arial"/>
            <w:sz w:val="20"/>
            <w:szCs w:val="20"/>
            <w:rPrChange w:id="259" w:author="Kartzinel, Tyler" w:date="2022-08-20T10:29:00Z">
              <w:rPr/>
            </w:rPrChange>
          </w:rPr>
          <w:t>Kartzinel’s</w:t>
        </w:r>
        <w:proofErr w:type="spellEnd"/>
        <w:r w:rsidR="00BD065F" w:rsidRPr="002377A7">
          <w:rPr>
            <w:rFonts w:ascii="Arial" w:hAnsi="Arial" w:cs="Arial"/>
            <w:sz w:val="20"/>
            <w:szCs w:val="20"/>
            <w:rPrChange w:id="260" w:author="Kartzinel, Tyler" w:date="2022-08-20T10:29:00Z">
              <w:rPr/>
            </w:rPrChange>
          </w:rPr>
          <w:t xml:space="preserve"> group)</w:t>
        </w:r>
      </w:ins>
      <w:ins w:id="261" w:author="Kartzinel, Tyler" w:date="2022-08-20T10:29:00Z">
        <w:r w:rsidR="002377A7">
          <w:rPr>
            <w:rFonts w:ascii="Arial" w:hAnsi="Arial" w:cs="Arial"/>
            <w:sz w:val="20"/>
            <w:szCs w:val="20"/>
          </w:rPr>
          <w:t>. The generation of dietary DNA involves (i) collection of physical dietary specimens,</w:t>
        </w:r>
      </w:ins>
      <w:ins w:id="262" w:author="Kartzinel, Tyler" w:date="2022-08-20T10:30:00Z">
        <w:r w:rsidR="002377A7">
          <w:rPr>
            <w:rFonts w:ascii="Arial" w:hAnsi="Arial" w:cs="Arial"/>
            <w:sz w:val="20"/>
            <w:szCs w:val="20"/>
          </w:rPr>
          <w:t xml:space="preserve"> (</w:t>
        </w:r>
        <w:r w:rsidR="002377A7" w:rsidRPr="002377A7">
          <w:rPr>
            <w:rFonts w:ascii="Arial" w:hAnsi="Arial" w:cs="Arial"/>
            <w:i/>
            <w:iCs/>
            <w:sz w:val="20"/>
            <w:szCs w:val="20"/>
            <w:rPrChange w:id="263" w:author="Kartzinel, Tyler" w:date="2022-08-20T10:31:00Z">
              <w:rPr>
                <w:rFonts w:ascii="Arial" w:hAnsi="Arial" w:cs="Arial"/>
                <w:sz w:val="20"/>
                <w:szCs w:val="20"/>
              </w:rPr>
            </w:rPrChange>
          </w:rPr>
          <w:t>ii</w:t>
        </w:r>
        <w:r w:rsidR="002377A7">
          <w:rPr>
            <w:rFonts w:ascii="Arial" w:hAnsi="Arial" w:cs="Arial"/>
            <w:sz w:val="20"/>
            <w:szCs w:val="20"/>
          </w:rPr>
          <w:t>) collection of</w:t>
        </w:r>
      </w:ins>
      <w:ins w:id="264" w:author="Kartzinel, Tyler" w:date="2022-08-20T10:31:00Z">
        <w:r w:rsidR="002377A7">
          <w:rPr>
            <w:rFonts w:ascii="Arial" w:hAnsi="Arial" w:cs="Arial"/>
            <w:sz w:val="20"/>
            <w:szCs w:val="20"/>
          </w:rPr>
          <w:t xml:space="preserve"> physical</w:t>
        </w:r>
      </w:ins>
      <w:ins w:id="265" w:author="Kartzinel, Tyler" w:date="2022-08-20T10:30:00Z">
        <w:r w:rsidR="002377A7">
          <w:rPr>
            <w:rFonts w:ascii="Arial" w:hAnsi="Arial" w:cs="Arial"/>
            <w:sz w:val="20"/>
            <w:szCs w:val="20"/>
          </w:rPr>
          <w:t xml:space="preserve"> </w:t>
        </w:r>
        <w:commentRangeStart w:id="266"/>
        <w:r w:rsidR="002377A7">
          <w:rPr>
            <w:rFonts w:ascii="Arial" w:hAnsi="Arial" w:cs="Arial"/>
            <w:sz w:val="20"/>
            <w:szCs w:val="20"/>
          </w:rPr>
          <w:t xml:space="preserve">plant specimens </w:t>
        </w:r>
      </w:ins>
      <w:commentRangeEnd w:id="266"/>
      <w:ins w:id="267" w:author="Kartzinel, Tyler" w:date="2022-08-20T10:32:00Z">
        <w:r w:rsidR="002377A7">
          <w:rPr>
            <w:rStyle w:val="CommentReference"/>
          </w:rPr>
          <w:commentReference w:id="266"/>
        </w:r>
      </w:ins>
      <w:ins w:id="268" w:author="Kartzinel, Tyler" w:date="2022-08-20T10:30:00Z">
        <w:r w:rsidR="002377A7">
          <w:rPr>
            <w:rFonts w:ascii="Arial" w:hAnsi="Arial" w:cs="Arial"/>
            <w:sz w:val="20"/>
            <w:szCs w:val="20"/>
          </w:rPr>
          <w:t xml:space="preserve">for constructing dietary DNA reference libraries, </w:t>
        </w:r>
      </w:ins>
      <w:ins w:id="269" w:author="Kartzinel, Tyler" w:date="2022-08-20T10:31:00Z">
        <w:r w:rsidR="002377A7">
          <w:rPr>
            <w:rFonts w:ascii="Arial" w:hAnsi="Arial" w:cs="Arial"/>
            <w:sz w:val="20"/>
            <w:szCs w:val="20"/>
          </w:rPr>
          <w:t>(</w:t>
        </w:r>
        <w:r w:rsidR="002377A7" w:rsidRPr="005D2396">
          <w:rPr>
            <w:rFonts w:ascii="Arial" w:hAnsi="Arial" w:cs="Arial"/>
            <w:i/>
            <w:iCs/>
            <w:sz w:val="20"/>
            <w:szCs w:val="20"/>
          </w:rPr>
          <w:t>i</w:t>
        </w:r>
        <w:r w:rsidR="002377A7">
          <w:rPr>
            <w:rFonts w:ascii="Arial" w:hAnsi="Arial" w:cs="Arial"/>
            <w:i/>
            <w:iCs/>
            <w:sz w:val="20"/>
            <w:szCs w:val="20"/>
          </w:rPr>
          <w:t>i</w:t>
        </w:r>
        <w:r w:rsidR="002377A7" w:rsidRPr="005D2396">
          <w:rPr>
            <w:rFonts w:ascii="Arial" w:hAnsi="Arial" w:cs="Arial"/>
            <w:i/>
            <w:iCs/>
            <w:sz w:val="20"/>
            <w:szCs w:val="20"/>
          </w:rPr>
          <w:t>i</w:t>
        </w:r>
        <w:r w:rsidR="002377A7">
          <w:rPr>
            <w:rFonts w:ascii="Arial" w:hAnsi="Arial" w:cs="Arial"/>
            <w:sz w:val="20"/>
            <w:szCs w:val="20"/>
          </w:rPr>
          <w:t xml:space="preserve">) generation of DNA </w:t>
        </w:r>
        <w:proofErr w:type="spellStart"/>
        <w:r w:rsidR="002377A7">
          <w:rPr>
            <w:rFonts w:ascii="Arial" w:hAnsi="Arial" w:cs="Arial"/>
            <w:sz w:val="20"/>
            <w:szCs w:val="20"/>
          </w:rPr>
          <w:t>metabarcoding</w:t>
        </w:r>
        <w:proofErr w:type="spellEnd"/>
        <w:r w:rsidR="002377A7">
          <w:rPr>
            <w:rFonts w:ascii="Arial" w:hAnsi="Arial" w:cs="Arial"/>
            <w:sz w:val="20"/>
            <w:szCs w:val="20"/>
          </w:rPr>
          <w:t xml:space="preserve"> data, </w:t>
        </w:r>
      </w:ins>
      <w:ins w:id="270" w:author="Kartzinel, Tyler" w:date="2022-08-20T10:30:00Z">
        <w:r w:rsidR="002377A7">
          <w:rPr>
            <w:rFonts w:ascii="Arial" w:hAnsi="Arial" w:cs="Arial"/>
            <w:sz w:val="20"/>
            <w:szCs w:val="20"/>
          </w:rPr>
          <w:t>and (</w:t>
        </w:r>
        <w:r w:rsidR="002377A7" w:rsidRPr="002377A7">
          <w:rPr>
            <w:rFonts w:ascii="Arial" w:hAnsi="Arial" w:cs="Arial"/>
            <w:i/>
            <w:iCs/>
            <w:sz w:val="20"/>
            <w:szCs w:val="20"/>
            <w:rPrChange w:id="271" w:author="Kartzinel, Tyler" w:date="2022-08-20T10:31:00Z">
              <w:rPr>
                <w:rFonts w:ascii="Arial" w:hAnsi="Arial" w:cs="Arial"/>
                <w:sz w:val="20"/>
                <w:szCs w:val="20"/>
              </w:rPr>
            </w:rPrChange>
          </w:rPr>
          <w:t>iv</w:t>
        </w:r>
        <w:r w:rsidR="002377A7">
          <w:rPr>
            <w:rFonts w:ascii="Arial" w:hAnsi="Arial" w:cs="Arial"/>
            <w:sz w:val="20"/>
            <w:szCs w:val="20"/>
          </w:rPr>
          <w:t>) bioinformatic code for combining dietary DNA data with reference data.</w:t>
        </w:r>
      </w:ins>
      <w:ins w:id="272" w:author="Kartzinel, Tyler" w:date="2022-08-20T10:31:00Z">
        <w:r w:rsidR="002377A7" w:rsidRPr="002377A7">
          <w:rPr>
            <w:rFonts w:ascii="Arial" w:hAnsi="Arial" w:cs="Arial"/>
            <w:bCs/>
            <w:sz w:val="20"/>
            <w:szCs w:val="20"/>
          </w:rPr>
          <w:t xml:space="preserve"> </w:t>
        </w:r>
      </w:ins>
      <w:ins w:id="273" w:author="Kartzinel, Tyler" w:date="2022-08-20T10:32:00Z">
        <w:r w:rsidR="002377A7">
          <w:rPr>
            <w:rFonts w:ascii="Arial" w:hAnsi="Arial" w:cs="Arial"/>
            <w:bCs/>
            <w:sz w:val="20"/>
            <w:szCs w:val="20"/>
          </w:rPr>
          <w:t xml:space="preserve">Reference specimen data </w:t>
        </w:r>
      </w:ins>
      <w:ins w:id="274" w:author="Kartzinel, Tyler" w:date="2022-08-20T10:31:00Z">
        <w:r w:rsidR="002377A7" w:rsidRPr="005D2396">
          <w:rPr>
            <w:rFonts w:ascii="Arial" w:hAnsi="Arial" w:cs="Arial"/>
            <w:bCs/>
            <w:sz w:val="20"/>
            <w:szCs w:val="20"/>
          </w:rPr>
          <w:t xml:space="preserve">include herbarium vouchers </w:t>
        </w:r>
      </w:ins>
      <w:ins w:id="275" w:author="Kartzinel, Tyler" w:date="2022-08-20T10:32:00Z">
        <w:r w:rsidR="002377A7">
          <w:rPr>
            <w:rFonts w:ascii="Arial" w:hAnsi="Arial" w:cs="Arial"/>
            <w:bCs/>
            <w:sz w:val="20"/>
            <w:szCs w:val="20"/>
          </w:rPr>
          <w:t xml:space="preserve">and </w:t>
        </w:r>
      </w:ins>
      <w:ins w:id="276" w:author="Kartzinel, Tyler" w:date="2022-08-20T10:31:00Z">
        <w:r w:rsidR="002377A7" w:rsidRPr="005D2396">
          <w:rPr>
            <w:rFonts w:ascii="Arial" w:hAnsi="Arial" w:cs="Arial"/>
            <w:bCs/>
            <w:sz w:val="20"/>
            <w:szCs w:val="20"/>
          </w:rPr>
          <w:t>associated DNA samples</w:t>
        </w:r>
      </w:ins>
      <w:ins w:id="277" w:author="Kartzinel, Tyler" w:date="2022-08-20T10:32:00Z">
        <w:r w:rsidR="002377A7">
          <w:rPr>
            <w:rFonts w:ascii="Arial" w:hAnsi="Arial" w:cs="Arial"/>
            <w:bCs/>
            <w:sz w:val="20"/>
            <w:szCs w:val="20"/>
          </w:rPr>
          <w:t xml:space="preserve"> as well as</w:t>
        </w:r>
      </w:ins>
      <w:ins w:id="278" w:author="Kartzinel, Tyler" w:date="2022-08-20T10:31:00Z">
        <w:r w:rsidR="002377A7" w:rsidRPr="005D2396">
          <w:rPr>
            <w:rFonts w:ascii="Arial" w:hAnsi="Arial" w:cs="Arial"/>
            <w:bCs/>
            <w:sz w:val="20"/>
            <w:szCs w:val="20"/>
          </w:rPr>
          <w:t xml:space="preserve"> fecal samples. Herbarium vouchers will be deposited immediately in the </w:t>
        </w:r>
      </w:ins>
      <w:ins w:id="279" w:author="Kartzinel, Tyler" w:date="2022-08-20T10:32:00Z">
        <w:r w:rsidR="002377A7">
          <w:rPr>
            <w:rFonts w:ascii="Arial" w:hAnsi="Arial" w:cs="Arial"/>
            <w:bCs/>
            <w:sz w:val="20"/>
            <w:szCs w:val="20"/>
          </w:rPr>
          <w:t>[</w:t>
        </w:r>
        <w:commentRangeStart w:id="280"/>
        <w:r w:rsidR="002377A7">
          <w:rPr>
            <w:rFonts w:ascii="Arial" w:hAnsi="Arial" w:cs="Arial"/>
            <w:bCs/>
            <w:sz w:val="20"/>
            <w:szCs w:val="20"/>
          </w:rPr>
          <w:t>local</w:t>
        </w:r>
      </w:ins>
      <w:commentRangeEnd w:id="280"/>
      <w:ins w:id="281" w:author="Kartzinel, Tyler" w:date="2022-08-20T10:33:00Z">
        <w:r w:rsidR="002377A7">
          <w:rPr>
            <w:rStyle w:val="CommentReference"/>
          </w:rPr>
          <w:commentReference w:id="280"/>
        </w:r>
      </w:ins>
      <w:ins w:id="282" w:author="Kartzinel, Tyler" w:date="2022-08-20T10:32:00Z">
        <w:r w:rsidR="002377A7">
          <w:rPr>
            <w:rFonts w:ascii="Arial" w:hAnsi="Arial" w:cs="Arial"/>
            <w:bCs/>
            <w:sz w:val="20"/>
            <w:szCs w:val="20"/>
          </w:rPr>
          <w:t>]</w:t>
        </w:r>
      </w:ins>
      <w:ins w:id="283" w:author="Kartzinel, Tyler" w:date="2022-08-20T10:31:00Z">
        <w:r w:rsidR="002377A7" w:rsidRPr="005D2396">
          <w:rPr>
            <w:rFonts w:ascii="Arial" w:hAnsi="Arial" w:cs="Arial"/>
            <w:bCs/>
            <w:sz w:val="20"/>
            <w:szCs w:val="20"/>
          </w:rPr>
          <w:t xml:space="preserve"> </w:t>
        </w:r>
      </w:ins>
      <w:ins w:id="284" w:author="Kartzinel, Tyler" w:date="2022-08-20T10:32:00Z">
        <w:r w:rsidR="002377A7">
          <w:rPr>
            <w:rFonts w:ascii="Arial" w:hAnsi="Arial" w:cs="Arial"/>
            <w:bCs/>
            <w:sz w:val="20"/>
            <w:szCs w:val="20"/>
          </w:rPr>
          <w:t>her</w:t>
        </w:r>
      </w:ins>
      <w:ins w:id="285" w:author="Kartzinel, Tyler" w:date="2022-08-20T10:33:00Z">
        <w:r w:rsidR="002377A7">
          <w:rPr>
            <w:rFonts w:ascii="Arial" w:hAnsi="Arial" w:cs="Arial"/>
            <w:bCs/>
            <w:sz w:val="20"/>
            <w:szCs w:val="20"/>
          </w:rPr>
          <w:t xml:space="preserve">barium </w:t>
        </w:r>
      </w:ins>
      <w:ins w:id="286" w:author="Kartzinel, Tyler" w:date="2022-08-20T10:31:00Z">
        <w:r w:rsidR="002377A7" w:rsidRPr="005D2396">
          <w:rPr>
            <w:rFonts w:ascii="Arial" w:hAnsi="Arial" w:cs="Arial"/>
            <w:bCs/>
            <w:sz w:val="20"/>
            <w:szCs w:val="20"/>
          </w:rPr>
          <w:t xml:space="preserve">for preservation and distribution to the Brown University Herbarium (BRU). </w:t>
        </w:r>
      </w:ins>
      <w:commentRangeStart w:id="287"/>
      <w:ins w:id="288" w:author="Kartzinel, Tyler" w:date="2022-08-20T10:35:00Z">
        <w:r w:rsidR="001932B2" w:rsidRPr="005D2396">
          <w:rPr>
            <w:rFonts w:ascii="Arial" w:hAnsi="Arial" w:cs="Arial"/>
            <w:sz w:val="20"/>
            <w:szCs w:val="20"/>
          </w:rPr>
          <w:t xml:space="preserve">Plant herbarium data </w:t>
        </w:r>
        <w:r w:rsidR="001932B2" w:rsidRPr="005D2396">
          <w:rPr>
            <w:rFonts w:ascii="Arial" w:hAnsi="Arial" w:cs="Arial"/>
            <w:iCs/>
            <w:sz w:val="20"/>
            <w:szCs w:val="20"/>
          </w:rPr>
          <w:t>will be digitized for archiving and dissemination at</w:t>
        </w:r>
        <w:r w:rsidR="001932B2" w:rsidRPr="005D2396">
          <w:rPr>
            <w:rFonts w:ascii="Arial" w:hAnsi="Arial" w:cs="Arial"/>
            <w:sz w:val="20"/>
            <w:szCs w:val="20"/>
          </w:rPr>
          <w:t xml:space="preserve"> the Brown University Herbarium (BRU). Digital copies of the specimens will be made available online through the Consortium of Northeastern Herbaria (</w:t>
        </w:r>
        <w:r w:rsidR="001932B2" w:rsidRPr="005D2396">
          <w:fldChar w:fldCharType="begin"/>
        </w:r>
        <w:r w:rsidR="001932B2" w:rsidRPr="005D2396">
          <w:rPr>
            <w:rFonts w:ascii="Arial" w:hAnsi="Arial" w:cs="Arial"/>
            <w:sz w:val="20"/>
            <w:szCs w:val="20"/>
          </w:rPr>
          <w:instrText xml:space="preserve"> HYPERLINK "http://portal.neherbaria.org/portal/" </w:instrText>
        </w:r>
        <w:r w:rsidR="001932B2" w:rsidRPr="005D2396">
          <w:fldChar w:fldCharType="separate"/>
        </w:r>
        <w:r w:rsidR="001932B2" w:rsidRPr="005D2396">
          <w:rPr>
            <w:rStyle w:val="Hyperlink"/>
            <w:rFonts w:ascii="Arial" w:hAnsi="Arial" w:cs="Arial"/>
            <w:sz w:val="20"/>
            <w:szCs w:val="20"/>
          </w:rPr>
          <w:t>http://portal.neherbaria.org/portal/</w:t>
        </w:r>
        <w:r w:rsidR="001932B2" w:rsidRPr="005D2396">
          <w:rPr>
            <w:rStyle w:val="Hyperlink"/>
            <w:rFonts w:ascii="Arial" w:hAnsi="Arial" w:cs="Arial"/>
            <w:sz w:val="20"/>
            <w:szCs w:val="20"/>
          </w:rPr>
          <w:fldChar w:fldCharType="end"/>
        </w:r>
        <w:r w:rsidR="001932B2" w:rsidRPr="005D2396">
          <w:rPr>
            <w:rFonts w:ascii="Arial" w:hAnsi="Arial" w:cs="Arial"/>
            <w:sz w:val="20"/>
            <w:szCs w:val="20"/>
          </w:rPr>
          <w:t>), the SEINet North American plant data network (</w:t>
        </w:r>
        <w:r w:rsidR="001932B2" w:rsidRPr="005D2396">
          <w:fldChar w:fldCharType="begin"/>
        </w:r>
        <w:r w:rsidR="001932B2" w:rsidRPr="005D2396">
          <w:rPr>
            <w:rFonts w:ascii="Arial" w:hAnsi="Arial" w:cs="Arial"/>
            <w:sz w:val="20"/>
            <w:szCs w:val="20"/>
          </w:rPr>
          <w:instrText xml:space="preserve"> HYPERLINK "http://symbiota.org/docs/seinet" </w:instrText>
        </w:r>
        <w:r w:rsidR="001932B2" w:rsidRPr="005D2396">
          <w:fldChar w:fldCharType="separate"/>
        </w:r>
        <w:r w:rsidR="001932B2" w:rsidRPr="005D2396">
          <w:rPr>
            <w:rStyle w:val="Hyperlink"/>
            <w:rFonts w:ascii="Arial" w:hAnsi="Arial" w:cs="Arial"/>
            <w:sz w:val="20"/>
            <w:szCs w:val="20"/>
          </w:rPr>
          <w:t>http://symbiota.org/docs/seinet</w:t>
        </w:r>
        <w:r w:rsidR="001932B2" w:rsidRPr="005D2396">
          <w:rPr>
            <w:rStyle w:val="Hyperlink"/>
            <w:rFonts w:ascii="Arial" w:hAnsi="Arial" w:cs="Arial"/>
            <w:sz w:val="20"/>
            <w:szCs w:val="20"/>
          </w:rPr>
          <w:fldChar w:fldCharType="end"/>
        </w:r>
        <w:r w:rsidR="001932B2" w:rsidRPr="005D2396">
          <w:rPr>
            <w:rFonts w:ascii="Arial" w:hAnsi="Arial" w:cs="Arial"/>
            <w:sz w:val="20"/>
            <w:szCs w:val="20"/>
          </w:rPr>
          <w:t>), and the Brown Digital Repository (</w:t>
        </w:r>
        <w:r w:rsidR="001932B2" w:rsidRPr="005D2396">
          <w:fldChar w:fldCharType="begin"/>
        </w:r>
        <w:r w:rsidR="001932B2" w:rsidRPr="005D2396">
          <w:rPr>
            <w:rFonts w:ascii="Arial" w:hAnsi="Arial" w:cs="Arial"/>
            <w:sz w:val="20"/>
            <w:szCs w:val="20"/>
          </w:rPr>
          <w:instrText xml:space="preserve"> HYPERLINK "https://repository.library.brown.edu/studio/collections/id_654/" </w:instrText>
        </w:r>
        <w:r w:rsidR="001932B2" w:rsidRPr="005D2396">
          <w:fldChar w:fldCharType="separate"/>
        </w:r>
        <w:r w:rsidR="001932B2" w:rsidRPr="005D2396">
          <w:rPr>
            <w:rStyle w:val="Hyperlink"/>
            <w:rFonts w:ascii="Arial" w:hAnsi="Arial" w:cs="Arial"/>
            <w:sz w:val="20"/>
            <w:szCs w:val="20"/>
          </w:rPr>
          <w:t>https://repository.library.brown.edu/studio/collections/id_654/</w:t>
        </w:r>
        <w:r w:rsidR="001932B2" w:rsidRPr="005D2396">
          <w:rPr>
            <w:rStyle w:val="Hyperlink"/>
            <w:rFonts w:ascii="Arial" w:hAnsi="Arial" w:cs="Arial"/>
            <w:sz w:val="20"/>
            <w:szCs w:val="20"/>
          </w:rPr>
          <w:fldChar w:fldCharType="end"/>
        </w:r>
        <w:r w:rsidR="001932B2" w:rsidRPr="005D2396">
          <w:rPr>
            <w:rFonts w:ascii="Arial" w:hAnsi="Arial" w:cs="Arial"/>
            <w:sz w:val="20"/>
            <w:szCs w:val="20"/>
          </w:rPr>
          <w:t>). Digital specimen records consist of a high-resolution photograph of the mounted specimen and associated metadata, including taxonomy, collection information, habitat description, and detailed locality and geographic information</w:t>
        </w:r>
        <w:r w:rsidR="001932B2">
          <w:rPr>
            <w:rFonts w:ascii="Arial" w:hAnsi="Arial" w:cs="Arial"/>
            <w:sz w:val="20"/>
            <w:szCs w:val="20"/>
          </w:rPr>
          <w:t xml:space="preserve">. </w:t>
        </w:r>
        <w:commentRangeEnd w:id="287"/>
        <w:r w:rsidR="001932B2">
          <w:rPr>
            <w:rStyle w:val="CommentReference"/>
          </w:rPr>
          <w:commentReference w:id="287"/>
        </w:r>
      </w:ins>
      <w:ins w:id="289" w:author="Kartzinel, Tyler" w:date="2022-08-20T10:31:00Z">
        <w:r w:rsidR="002377A7" w:rsidRPr="005D2396">
          <w:rPr>
            <w:rFonts w:ascii="Arial" w:hAnsi="Arial" w:cs="Arial"/>
            <w:bCs/>
            <w:sz w:val="20"/>
            <w:szCs w:val="20"/>
          </w:rPr>
          <w:t xml:space="preserve">Fecal DNA samples will be immediately </w:t>
        </w:r>
      </w:ins>
      <w:ins w:id="290" w:author="Kartzinel, Tyler" w:date="2022-08-20T10:34:00Z">
        <w:r w:rsidR="001932B2">
          <w:rPr>
            <w:rFonts w:ascii="Arial" w:hAnsi="Arial" w:cs="Arial"/>
            <w:bCs/>
            <w:sz w:val="20"/>
            <w:szCs w:val="20"/>
          </w:rPr>
          <w:t>preserved,</w:t>
        </w:r>
      </w:ins>
      <w:ins w:id="291" w:author="Kartzinel, Tyler" w:date="2022-08-20T10:31:00Z">
        <w:r w:rsidR="002377A7" w:rsidRPr="005D2396">
          <w:rPr>
            <w:rFonts w:ascii="Arial" w:hAnsi="Arial" w:cs="Arial"/>
            <w:bCs/>
            <w:sz w:val="20"/>
            <w:szCs w:val="20"/>
          </w:rPr>
          <w:t xml:space="preserve"> frozen at -80°C</w:t>
        </w:r>
      </w:ins>
      <w:ins w:id="292" w:author="Kartzinel, Tyler" w:date="2022-08-20T10:34:00Z">
        <w:r w:rsidR="001932B2">
          <w:rPr>
            <w:rFonts w:ascii="Arial" w:hAnsi="Arial" w:cs="Arial"/>
            <w:bCs/>
            <w:sz w:val="20"/>
            <w:szCs w:val="20"/>
          </w:rPr>
          <w:t xml:space="preserve">, and </w:t>
        </w:r>
      </w:ins>
      <w:ins w:id="293" w:author="Kartzinel, Tyler" w:date="2022-08-20T10:31:00Z">
        <w:r w:rsidR="002377A7" w:rsidRPr="005D2396">
          <w:rPr>
            <w:rFonts w:ascii="Arial" w:hAnsi="Arial" w:cs="Arial"/>
            <w:bCs/>
            <w:sz w:val="20"/>
            <w:szCs w:val="20"/>
          </w:rPr>
          <w:t>sent to Brown University for analysis</w:t>
        </w:r>
      </w:ins>
      <w:ins w:id="294" w:author="Kartzinel, Tyler" w:date="2022-08-20T10:34:00Z">
        <w:r w:rsidR="001932B2">
          <w:rPr>
            <w:rFonts w:ascii="Arial" w:hAnsi="Arial" w:cs="Arial"/>
            <w:bCs/>
            <w:sz w:val="20"/>
            <w:szCs w:val="20"/>
          </w:rPr>
          <w:t xml:space="preserve">. </w:t>
        </w:r>
        <w:r w:rsidR="001932B2" w:rsidRPr="001932B2">
          <w:rPr>
            <w:rFonts w:ascii="Arial" w:hAnsi="Arial" w:cs="Arial"/>
            <w:bCs/>
            <w:sz w:val="20"/>
            <w:szCs w:val="20"/>
            <w:rPrChange w:id="295" w:author="Kartzinel, Tyler" w:date="2022-08-20T10:34:00Z">
              <w:rPr>
                <w:rFonts w:ascii="Arial" w:hAnsi="Arial" w:cs="Arial"/>
                <w:bCs/>
                <w:sz w:val="20"/>
                <w:szCs w:val="20"/>
                <w:u w:val="single"/>
              </w:rPr>
            </w:rPrChange>
          </w:rPr>
          <w:t>Genetic sequence data</w:t>
        </w:r>
        <w:r w:rsidR="001932B2" w:rsidRPr="005D2396">
          <w:rPr>
            <w:rFonts w:ascii="Arial" w:hAnsi="Arial" w:cs="Arial"/>
            <w:sz w:val="20"/>
            <w:szCs w:val="20"/>
          </w:rPr>
          <w:t xml:space="preserve"> will be generated at Brown University </w:t>
        </w:r>
        <w:r w:rsidR="001932B2">
          <w:rPr>
            <w:rFonts w:ascii="Arial" w:hAnsi="Arial" w:cs="Arial"/>
            <w:sz w:val="20"/>
            <w:szCs w:val="20"/>
          </w:rPr>
          <w:t xml:space="preserve">for both the </w:t>
        </w:r>
        <w:r w:rsidR="001932B2" w:rsidRPr="005D2396">
          <w:rPr>
            <w:rFonts w:ascii="Arial" w:hAnsi="Arial" w:cs="Arial"/>
            <w:sz w:val="20"/>
            <w:szCs w:val="20"/>
          </w:rPr>
          <w:t xml:space="preserve">plant DNA reference library and the dietary DNA analyses. This effort will generate large amounts of data in several formats. </w:t>
        </w:r>
        <w:r w:rsidR="001932B2" w:rsidRPr="005D2396">
          <w:rPr>
            <w:rFonts w:ascii="Arial" w:hAnsi="Arial" w:cs="Arial"/>
            <w:color w:val="000000"/>
            <w:sz w:val="20"/>
            <w:szCs w:val="20"/>
          </w:rPr>
          <w:t>In all cases, data will be published in concert with peer-reviewed publications or submitted to publicly accessible repositories (e.g.,</w:t>
        </w:r>
        <w:r w:rsidR="001932B2" w:rsidRPr="005D2396">
          <w:rPr>
            <w:rFonts w:ascii="Arial" w:hAnsi="Arial" w:cs="Arial"/>
            <w:sz w:val="20"/>
            <w:szCs w:val="20"/>
          </w:rPr>
          <w:t xml:space="preserve"> boldsystems.org, Dryad, GitHub, and so on).</w:t>
        </w:r>
      </w:ins>
      <w:ins w:id="296" w:author="Kartzinel, Tyler" w:date="2022-08-20T10:35:00Z">
        <w:r w:rsidR="001932B2">
          <w:rPr>
            <w:rFonts w:ascii="Arial" w:hAnsi="Arial" w:cs="Arial"/>
            <w:sz w:val="20"/>
            <w:szCs w:val="20"/>
          </w:rPr>
          <w:t xml:space="preserve"> </w:t>
        </w:r>
        <w:r w:rsidR="001932B2" w:rsidRPr="005D2396">
          <w:rPr>
            <w:rFonts w:ascii="Arial" w:hAnsi="Arial" w:cs="Arial"/>
            <w:bCs/>
            <w:sz w:val="20"/>
            <w:szCs w:val="20"/>
          </w:rPr>
          <w:t>Plant DNA barcode data will</w:t>
        </w:r>
        <w:r w:rsidR="001932B2" w:rsidRPr="005D2396">
          <w:rPr>
            <w:rFonts w:ascii="Arial" w:hAnsi="Arial" w:cs="Arial"/>
            <w:iCs/>
            <w:sz w:val="20"/>
            <w:szCs w:val="20"/>
          </w:rPr>
          <w:t xml:space="preserve"> be managed and preserved in the Barcode of Life </w:t>
        </w:r>
        <w:proofErr w:type="spellStart"/>
        <w:r w:rsidR="001932B2" w:rsidRPr="005D2396">
          <w:rPr>
            <w:rFonts w:ascii="Arial" w:hAnsi="Arial" w:cs="Arial"/>
            <w:iCs/>
            <w:sz w:val="20"/>
            <w:szCs w:val="20"/>
          </w:rPr>
          <w:t>Datasystems</w:t>
        </w:r>
        <w:proofErr w:type="spellEnd"/>
        <w:r w:rsidR="001932B2" w:rsidRPr="005D2396">
          <w:rPr>
            <w:rFonts w:ascii="Arial" w:hAnsi="Arial" w:cs="Arial"/>
            <w:iCs/>
            <w:sz w:val="20"/>
            <w:szCs w:val="20"/>
          </w:rPr>
          <w:t xml:space="preserve"> portal (‘BOLD’; </w:t>
        </w:r>
        <w:r w:rsidR="001932B2" w:rsidRPr="005D2396">
          <w:fldChar w:fldCharType="begin"/>
        </w:r>
        <w:r w:rsidR="001932B2" w:rsidRPr="005D2396">
          <w:rPr>
            <w:rFonts w:ascii="Arial" w:hAnsi="Arial" w:cs="Arial"/>
            <w:sz w:val="20"/>
            <w:szCs w:val="20"/>
          </w:rPr>
          <w:instrText xml:space="preserve"> HYPERLINK "http://www.boldsystems.org" </w:instrText>
        </w:r>
        <w:r w:rsidR="001932B2" w:rsidRPr="005D2396">
          <w:fldChar w:fldCharType="separate"/>
        </w:r>
        <w:r w:rsidR="001932B2" w:rsidRPr="005D2396">
          <w:rPr>
            <w:rStyle w:val="Hyperlink"/>
            <w:rFonts w:ascii="Arial" w:hAnsi="Arial" w:cs="Arial"/>
            <w:iCs/>
            <w:sz w:val="20"/>
            <w:szCs w:val="20"/>
          </w:rPr>
          <w:t>www.boldsystems.org</w:t>
        </w:r>
        <w:r w:rsidR="001932B2" w:rsidRPr="005D2396">
          <w:rPr>
            <w:rStyle w:val="Hyperlink"/>
            <w:rFonts w:ascii="Arial" w:hAnsi="Arial" w:cs="Arial"/>
            <w:iCs/>
            <w:sz w:val="20"/>
            <w:szCs w:val="20"/>
          </w:rPr>
          <w:fldChar w:fldCharType="end"/>
        </w:r>
        <w:r w:rsidR="001932B2" w:rsidRPr="005D2396">
          <w:rPr>
            <w:rFonts w:ascii="Arial" w:hAnsi="Arial" w:cs="Arial"/>
            <w:iCs/>
            <w:sz w:val="20"/>
            <w:szCs w:val="20"/>
          </w:rPr>
          <w:t xml:space="preserve">). The BOLD data portal has been developed specifically to facilitate securing, curating, collaborating, and disseminating DNA barcode data. The interface includes curated metadata for all specimens, including field data (e.g., GPS locations, photos) and information about associated herbarium specimens. The raw Sanger sequence data files are </w:t>
        </w:r>
        <w:r w:rsidR="001932B2" w:rsidRPr="005D2396">
          <w:rPr>
            <w:rFonts w:ascii="Arial" w:hAnsi="Arial" w:cs="Arial"/>
            <w:iCs/>
            <w:sz w:val="20"/>
            <w:szCs w:val="20"/>
          </w:rPr>
          <w:lastRenderedPageBreak/>
          <w:t>associated with each specimen (.</w:t>
        </w:r>
        <w:proofErr w:type="spellStart"/>
        <w:r w:rsidR="001932B2" w:rsidRPr="005D2396">
          <w:rPr>
            <w:rFonts w:ascii="Arial" w:hAnsi="Arial" w:cs="Arial"/>
            <w:iCs/>
            <w:sz w:val="20"/>
            <w:szCs w:val="20"/>
          </w:rPr>
          <w:t>abi</w:t>
        </w:r>
        <w:proofErr w:type="spellEnd"/>
        <w:r w:rsidR="001932B2" w:rsidRPr="005D2396">
          <w:rPr>
            <w:rFonts w:ascii="Arial" w:hAnsi="Arial" w:cs="Arial"/>
            <w:iCs/>
            <w:sz w:val="20"/>
            <w:szCs w:val="20"/>
          </w:rPr>
          <w:t xml:space="preserve"> files) together with edited barcode sequences (.</w:t>
        </w:r>
        <w:proofErr w:type="spellStart"/>
        <w:r w:rsidR="001932B2" w:rsidRPr="005D2396">
          <w:rPr>
            <w:rFonts w:ascii="Arial" w:hAnsi="Arial" w:cs="Arial"/>
            <w:iCs/>
            <w:sz w:val="20"/>
            <w:szCs w:val="20"/>
          </w:rPr>
          <w:t>fasta</w:t>
        </w:r>
        <w:proofErr w:type="spellEnd"/>
        <w:r w:rsidR="001932B2" w:rsidRPr="005D2396">
          <w:rPr>
            <w:rFonts w:ascii="Arial" w:hAnsi="Arial" w:cs="Arial"/>
            <w:iCs/>
            <w:sz w:val="20"/>
            <w:szCs w:val="20"/>
          </w:rPr>
          <w:t xml:space="preserve"> files). The BOLD portal is fully integrated with public data repositories such as </w:t>
        </w:r>
        <w:proofErr w:type="spellStart"/>
        <w:r w:rsidR="001932B2" w:rsidRPr="005D2396">
          <w:rPr>
            <w:rFonts w:ascii="Arial" w:hAnsi="Arial" w:cs="Arial"/>
            <w:iCs/>
            <w:sz w:val="20"/>
            <w:szCs w:val="20"/>
          </w:rPr>
          <w:t>GenBank</w:t>
        </w:r>
        <w:proofErr w:type="spellEnd"/>
        <w:r w:rsidR="001932B2" w:rsidRPr="005D2396">
          <w:rPr>
            <w:rFonts w:ascii="Arial" w:hAnsi="Arial" w:cs="Arial"/>
            <w:iCs/>
            <w:sz w:val="20"/>
            <w:szCs w:val="20"/>
          </w:rPr>
          <w:t xml:space="preserve"> and can assist in automatically preparing data for peer-reviewed DNA barcode release papers, greatly increasing the security, organization, and accessibility of data.</w:t>
        </w:r>
        <w:r w:rsidR="001932B2" w:rsidRPr="001932B2">
          <w:rPr>
            <w:rFonts w:ascii="Arial" w:hAnsi="Arial" w:cs="Arial"/>
            <w:iCs/>
            <w:sz w:val="20"/>
            <w:szCs w:val="20"/>
          </w:rPr>
          <w:t xml:space="preserve"> </w:t>
        </w:r>
        <w:r w:rsidR="001932B2" w:rsidRPr="005D2396">
          <w:rPr>
            <w:rFonts w:ascii="Arial" w:hAnsi="Arial" w:cs="Arial"/>
            <w:iCs/>
            <w:sz w:val="20"/>
            <w:szCs w:val="20"/>
          </w:rPr>
          <w:t xml:space="preserve">Dietary sequence data will be generated </w:t>
        </w:r>
        <w:r w:rsidR="001932B2" w:rsidRPr="005D2396">
          <w:rPr>
            <w:rFonts w:ascii="Arial" w:eastAsiaTheme="minorHAnsi" w:hAnsi="Arial" w:cs="Arial"/>
            <w:bCs/>
            <w:sz w:val="20"/>
            <w:szCs w:val="20"/>
          </w:rPr>
          <w:t>Next</w:t>
        </w:r>
        <w:r w:rsidR="001932B2" w:rsidRPr="005D2396">
          <w:rPr>
            <w:rFonts w:ascii="Arial" w:hAnsi="Arial" w:cs="Arial"/>
            <w:sz w:val="20"/>
            <w:szCs w:val="20"/>
          </w:rPr>
          <w:t>-Generation Sequencing data will be stored and processed at Brown University’s Center for Computation and Visualization (CCV). Data storage on CCV is incrementally backed up to tape on a daily basis and snapshots for the last 7 days are available online for quick restores. Raw sequencing data will also be archived on portable external hard drives. Project participants and trainees will be given access to read-only versions of the raw data through secure access to CCV (off-campus access is possible with a required VPN). De-multiplexed sequencing data will be submitted to the National Center for Biotechnology Information’s (NCBI) Sequence Read Archive (SRA) for permanent and public archiving. </w:t>
        </w:r>
      </w:ins>
      <w:ins w:id="297" w:author="Kartzinel, Tyler" w:date="2022-08-20T10:36:00Z">
        <w:r w:rsidR="001932B2">
          <w:rPr>
            <w:rFonts w:ascii="Arial" w:hAnsi="Arial" w:cs="Arial"/>
            <w:sz w:val="20"/>
            <w:szCs w:val="20"/>
          </w:rPr>
          <w:t xml:space="preserve">Bioinformatic code that is </w:t>
        </w:r>
        <w:r w:rsidR="001932B2" w:rsidRPr="005D2396">
          <w:rPr>
            <w:rFonts w:ascii="Arial" w:hAnsi="Arial" w:cs="Arial"/>
            <w:sz w:val="20"/>
            <w:szCs w:val="20"/>
          </w:rPr>
          <w:t>used to prepare</w:t>
        </w:r>
        <w:r w:rsidR="001932B2">
          <w:rPr>
            <w:rFonts w:ascii="Arial" w:hAnsi="Arial" w:cs="Arial"/>
            <w:sz w:val="20"/>
            <w:szCs w:val="20"/>
          </w:rPr>
          <w:t xml:space="preserve"> the</w:t>
        </w:r>
        <w:r w:rsidR="001932B2" w:rsidRPr="005D2396">
          <w:rPr>
            <w:rFonts w:ascii="Arial" w:hAnsi="Arial" w:cs="Arial"/>
            <w:sz w:val="20"/>
            <w:szCs w:val="20"/>
          </w:rPr>
          <w:t xml:space="preserve"> DNA barcode reference libraries </w:t>
        </w:r>
        <w:r w:rsidR="001932B2">
          <w:rPr>
            <w:rFonts w:ascii="Arial" w:hAnsi="Arial" w:cs="Arial"/>
            <w:sz w:val="20"/>
            <w:szCs w:val="20"/>
          </w:rPr>
          <w:t>as well as to</w:t>
        </w:r>
        <w:r w:rsidR="001932B2" w:rsidRPr="005D2396">
          <w:rPr>
            <w:rFonts w:ascii="Arial" w:hAnsi="Arial" w:cs="Arial"/>
            <w:sz w:val="20"/>
            <w:szCs w:val="20"/>
          </w:rPr>
          <w:t xml:space="preserve"> process and analyze the dietary DNA data that we generate</w:t>
        </w:r>
        <w:r w:rsidR="001932B2">
          <w:rPr>
            <w:rFonts w:ascii="Arial" w:hAnsi="Arial" w:cs="Arial"/>
            <w:sz w:val="20"/>
            <w:szCs w:val="20"/>
          </w:rPr>
          <w:t xml:space="preserve"> will be deposited to </w:t>
        </w:r>
        <w:proofErr w:type="spellStart"/>
        <w:r w:rsidR="001932B2">
          <w:rPr>
            <w:rFonts w:ascii="Arial" w:hAnsi="Arial" w:cs="Arial"/>
            <w:sz w:val="20"/>
            <w:szCs w:val="20"/>
          </w:rPr>
          <w:t>Zenodo</w:t>
        </w:r>
        <w:proofErr w:type="spellEnd"/>
        <w:r w:rsidR="001932B2">
          <w:rPr>
            <w:rFonts w:ascii="Arial" w:hAnsi="Arial" w:cs="Arial"/>
            <w:sz w:val="20"/>
            <w:szCs w:val="20"/>
          </w:rPr>
          <w:t xml:space="preserve"> together with necessary input files to be archived at D</w:t>
        </w:r>
      </w:ins>
      <w:ins w:id="298" w:author="Kartzinel, Tyler" w:date="2022-08-20T10:37:00Z">
        <w:r w:rsidR="001932B2">
          <w:rPr>
            <w:rFonts w:ascii="Arial" w:hAnsi="Arial" w:cs="Arial"/>
            <w:sz w:val="20"/>
            <w:szCs w:val="20"/>
          </w:rPr>
          <w:t>ryad.</w:t>
        </w:r>
      </w:ins>
    </w:p>
    <w:p w14:paraId="51A9ADAF" w14:textId="408EAAAE" w:rsidR="001932B2" w:rsidRDefault="001932B2" w:rsidP="001932B2">
      <w:pPr>
        <w:spacing w:after="0" w:line="240" w:lineRule="auto"/>
        <w:contextualSpacing/>
        <w:rPr>
          <w:ins w:id="299" w:author="Kartzinel, Tyler" w:date="2022-08-20T10:37:00Z"/>
          <w:rFonts w:ascii="Arial" w:hAnsi="Arial" w:cs="Arial"/>
          <w:iCs/>
          <w:sz w:val="20"/>
          <w:szCs w:val="20"/>
        </w:rPr>
      </w:pPr>
    </w:p>
    <w:p w14:paraId="637A82F1" w14:textId="19D2CB77" w:rsidR="001932B2" w:rsidRPr="001932B2" w:rsidRDefault="00F07A87">
      <w:pPr>
        <w:autoSpaceDE w:val="0"/>
        <w:autoSpaceDN w:val="0"/>
        <w:adjustRightInd w:val="0"/>
        <w:spacing w:line="240" w:lineRule="exact"/>
        <w:rPr>
          <w:ins w:id="300" w:author="Kartzinel, Tyler" w:date="2022-08-20T10:37:00Z"/>
          <w:rFonts w:ascii="Arial" w:hAnsi="Arial" w:cs="Arial"/>
          <w:sz w:val="20"/>
          <w:szCs w:val="20"/>
          <w:rPrChange w:id="301" w:author="Kartzinel, Tyler" w:date="2022-08-20T10:37:00Z">
            <w:rPr>
              <w:ins w:id="302" w:author="Kartzinel, Tyler" w:date="2022-08-20T10:37:00Z"/>
            </w:rPr>
          </w:rPrChange>
        </w:rPr>
        <w:pPrChange w:id="303" w:author="Kartzinel, Tyler" w:date="2022-08-20T10:37:00Z">
          <w:pPr>
            <w:pStyle w:val="ListParagraph"/>
            <w:numPr>
              <w:numId w:val="3"/>
            </w:numPr>
            <w:autoSpaceDE w:val="0"/>
            <w:autoSpaceDN w:val="0"/>
            <w:adjustRightInd w:val="0"/>
            <w:spacing w:line="240" w:lineRule="exact"/>
            <w:ind w:left="360" w:hanging="360"/>
          </w:pPr>
        </w:pPrChange>
      </w:pPr>
      <w:ins w:id="304" w:author="Kartzinel, Tyler" w:date="2022-08-20T10:47:00Z">
        <w:r>
          <w:rPr>
            <w:rFonts w:ascii="Arial" w:hAnsi="Arial" w:cs="Arial"/>
            <w:iCs/>
            <w:sz w:val="20"/>
            <w:szCs w:val="20"/>
          </w:rPr>
          <w:t>1.D</w:t>
        </w:r>
      </w:ins>
      <w:ins w:id="305" w:author="Kartzinel, Tyler" w:date="2022-08-20T10:37:00Z">
        <w:r w:rsidR="001932B2" w:rsidRPr="001932B2">
          <w:rPr>
            <w:rFonts w:ascii="Arial" w:hAnsi="Arial" w:cs="Arial"/>
            <w:iCs/>
            <w:sz w:val="20"/>
            <w:szCs w:val="20"/>
            <w:rPrChange w:id="306" w:author="Kartzinel, Tyler" w:date="2022-08-20T10:37:00Z">
              <w:rPr>
                <w:iCs/>
              </w:rPr>
            </w:rPrChange>
          </w:rPr>
          <w:t xml:space="preserve">. </w:t>
        </w:r>
        <w:commentRangeStart w:id="307"/>
        <w:r w:rsidR="001932B2" w:rsidRPr="00F07A87">
          <w:rPr>
            <w:rFonts w:ascii="Arial" w:hAnsi="Arial" w:cs="Arial"/>
            <w:i/>
            <w:iCs/>
            <w:sz w:val="20"/>
            <w:szCs w:val="20"/>
            <w:rPrChange w:id="308" w:author="Kartzinel, Tyler" w:date="2022-08-20T10:48:00Z">
              <w:rPr/>
            </w:rPrChange>
          </w:rPr>
          <w:t>Plant metabolites</w:t>
        </w:r>
        <w:r w:rsidR="001932B2" w:rsidRPr="001932B2">
          <w:rPr>
            <w:rFonts w:ascii="Arial" w:hAnsi="Arial" w:cs="Arial"/>
            <w:sz w:val="20"/>
            <w:szCs w:val="20"/>
            <w:rPrChange w:id="309" w:author="Kartzinel, Tyler" w:date="2022-08-20T10:37:00Z">
              <w:rPr/>
            </w:rPrChange>
          </w:rPr>
          <w:t xml:space="preserve"> </w:t>
        </w:r>
        <w:commentRangeEnd w:id="307"/>
        <w:r w:rsidR="001932B2">
          <w:rPr>
            <w:rStyle w:val="CommentReference"/>
          </w:rPr>
          <w:commentReference w:id="307"/>
        </w:r>
        <w:r w:rsidR="001932B2" w:rsidRPr="001932B2">
          <w:rPr>
            <w:rFonts w:ascii="Arial" w:hAnsi="Arial" w:cs="Arial"/>
            <w:sz w:val="20"/>
            <w:szCs w:val="20"/>
            <w:rPrChange w:id="310" w:author="Kartzinel, Tyler" w:date="2022-08-20T10:37:00Z">
              <w:rPr/>
            </w:rPrChange>
          </w:rPr>
          <w:t>(</w:t>
        </w:r>
      </w:ins>
      <w:ins w:id="311" w:author="Justin Yeakel" w:date="2022-08-25T10:13:00Z">
        <w:r w:rsidR="00A4056E" w:rsidRPr="0081474F">
          <w:rPr>
            <w:rFonts w:ascii="Arial" w:hAnsi="Arial" w:cs="Arial"/>
            <w:b/>
            <w:bCs/>
            <w:sz w:val="20"/>
            <w:szCs w:val="20"/>
            <w:rPrChange w:id="312" w:author="Justin Yeakel" w:date="2022-08-25T10:13:00Z">
              <w:rPr>
                <w:rFonts w:ascii="Arial" w:hAnsi="Arial" w:cs="Arial"/>
                <w:sz w:val="20"/>
                <w:szCs w:val="20"/>
              </w:rPr>
            </w:rPrChange>
          </w:rPr>
          <w:t>D</w:t>
        </w:r>
        <w:r w:rsidR="00A4056E" w:rsidRPr="0081474F">
          <w:rPr>
            <w:rFonts w:ascii="Arial" w:hAnsi="Arial" w:cs="Arial"/>
            <w:b/>
            <w:bCs/>
            <w:sz w:val="20"/>
            <w:szCs w:val="20"/>
            <w:vertAlign w:val="subscript"/>
            <w:rPrChange w:id="313" w:author="Justin Yeakel" w:date="2022-08-25T10:13:00Z">
              <w:rPr>
                <w:rFonts w:ascii="Arial" w:hAnsi="Arial" w:cs="Arial"/>
                <w:sz w:val="20"/>
                <w:szCs w:val="20"/>
              </w:rPr>
            </w:rPrChange>
          </w:rPr>
          <w:t>PC</w:t>
        </w:r>
        <w:r w:rsidR="00A4056E">
          <w:rPr>
            <w:rFonts w:ascii="Arial" w:hAnsi="Arial" w:cs="Arial"/>
            <w:sz w:val="20"/>
            <w:szCs w:val="20"/>
          </w:rPr>
          <w:t xml:space="preserve"> — </w:t>
        </w:r>
      </w:ins>
      <w:ins w:id="314" w:author="Kartzinel, Tyler" w:date="2022-08-20T10:37:00Z">
        <w:r w:rsidR="001932B2" w:rsidRPr="001932B2">
          <w:rPr>
            <w:rFonts w:ascii="Arial" w:hAnsi="Arial" w:cs="Arial"/>
            <w:sz w:val="20"/>
            <w:szCs w:val="20"/>
            <w:rPrChange w:id="315" w:author="Kartzinel, Tyler" w:date="2022-08-20T10:37:00Z">
              <w:rPr/>
            </w:rPrChange>
          </w:rPr>
          <w:t>generated and managed by Trowbridge’s group)</w:t>
        </w:r>
        <w:r w:rsidR="001932B2">
          <w:rPr>
            <w:rFonts w:ascii="Arial" w:hAnsi="Arial" w:cs="Arial"/>
            <w:sz w:val="20"/>
            <w:szCs w:val="20"/>
          </w:rPr>
          <w:t>. The data generated will include plant primary and secondary metabolites.</w:t>
        </w:r>
      </w:ins>
      <w:ins w:id="316" w:author="Kartzinel, Tyler" w:date="2022-08-20T10:38:00Z">
        <w:r w:rsidR="001932B2">
          <w:rPr>
            <w:rFonts w:ascii="Arial" w:hAnsi="Arial" w:cs="Arial"/>
            <w:sz w:val="20"/>
            <w:szCs w:val="20"/>
          </w:rPr>
          <w:t xml:space="preserve"> [</w:t>
        </w:r>
        <w:commentRangeStart w:id="317"/>
        <w:r w:rsidR="001932B2" w:rsidRPr="001932B2">
          <w:rPr>
            <w:rFonts w:ascii="Arial" w:hAnsi="Arial" w:cs="Arial"/>
            <w:sz w:val="20"/>
            <w:szCs w:val="20"/>
            <w:highlight w:val="yellow"/>
            <w:rPrChange w:id="318" w:author="Kartzinel, Tyler" w:date="2022-08-20T10:38:00Z">
              <w:rPr>
                <w:rFonts w:ascii="Arial" w:hAnsi="Arial" w:cs="Arial"/>
                <w:sz w:val="20"/>
                <w:szCs w:val="20"/>
              </w:rPr>
            </w:rPrChange>
          </w:rPr>
          <w:t>Amy</w:t>
        </w:r>
        <w:commentRangeEnd w:id="317"/>
        <w:r w:rsidR="001932B2">
          <w:rPr>
            <w:rStyle w:val="CommentReference"/>
          </w:rPr>
          <w:commentReference w:id="317"/>
        </w:r>
        <w:r w:rsidR="001932B2" w:rsidRPr="001932B2">
          <w:rPr>
            <w:rFonts w:ascii="Arial" w:hAnsi="Arial" w:cs="Arial"/>
            <w:sz w:val="20"/>
            <w:szCs w:val="20"/>
            <w:highlight w:val="yellow"/>
            <w:rPrChange w:id="319" w:author="Kartzinel, Tyler" w:date="2022-08-20T10:38:00Z">
              <w:rPr>
                <w:rFonts w:ascii="Arial" w:hAnsi="Arial" w:cs="Arial"/>
                <w:sz w:val="20"/>
                <w:szCs w:val="20"/>
              </w:rPr>
            </w:rPrChange>
          </w:rPr>
          <w:t xml:space="preserve">, please include 1-2 sentences on how the raw data are generated / stored / </w:t>
        </w:r>
        <w:proofErr w:type="spellStart"/>
        <w:r w:rsidR="001932B2" w:rsidRPr="001932B2">
          <w:rPr>
            <w:rFonts w:ascii="Arial" w:hAnsi="Arial" w:cs="Arial"/>
            <w:sz w:val="20"/>
            <w:szCs w:val="20"/>
            <w:highlight w:val="yellow"/>
            <w:rPrChange w:id="320" w:author="Kartzinel, Tyler" w:date="2022-08-20T10:38:00Z">
              <w:rPr>
                <w:rFonts w:ascii="Arial" w:hAnsi="Arial" w:cs="Arial"/>
                <w:sz w:val="20"/>
                <w:szCs w:val="20"/>
              </w:rPr>
            </w:rPrChange>
          </w:rPr>
          <w:t>QCed</w:t>
        </w:r>
        <w:proofErr w:type="spellEnd"/>
        <w:r w:rsidR="001932B2" w:rsidRPr="001932B2">
          <w:rPr>
            <w:rFonts w:ascii="Arial" w:hAnsi="Arial" w:cs="Arial"/>
            <w:sz w:val="20"/>
            <w:szCs w:val="20"/>
            <w:highlight w:val="yellow"/>
            <w:rPrChange w:id="321" w:author="Kartzinel, Tyler" w:date="2022-08-20T10:38:00Z">
              <w:rPr>
                <w:rFonts w:ascii="Arial" w:hAnsi="Arial" w:cs="Arial"/>
                <w:sz w:val="20"/>
                <w:szCs w:val="20"/>
              </w:rPr>
            </w:rPrChange>
          </w:rPr>
          <w:t xml:space="preserve"> prior to use</w:t>
        </w:r>
        <w:r w:rsidR="001932B2">
          <w:rPr>
            <w:rFonts w:ascii="Arial" w:hAnsi="Arial" w:cs="Arial"/>
            <w:sz w:val="20"/>
            <w:szCs w:val="20"/>
          </w:rPr>
          <w:t xml:space="preserve">.] </w:t>
        </w:r>
        <w:r w:rsidR="001932B2">
          <w:t>Ecologists</w:t>
        </w:r>
        <w:r w:rsidR="001932B2" w:rsidRPr="004F36B4">
          <w:t xml:space="preserve"> have limited knowledge of many secondary metabolites (&lt;5% can be identified using </w:t>
        </w:r>
        <w:commentRangeStart w:id="322"/>
        <w:r w:rsidR="001932B2" w:rsidRPr="004F36B4">
          <w:t>public libraries</w:t>
        </w:r>
      </w:ins>
      <w:commentRangeEnd w:id="322"/>
      <w:ins w:id="323" w:author="Kartzinel, Tyler" w:date="2022-08-20T10:39:00Z">
        <w:r w:rsidR="001932B2">
          <w:rPr>
            <w:rStyle w:val="CommentReference"/>
          </w:rPr>
          <w:commentReference w:id="322"/>
        </w:r>
      </w:ins>
      <w:ins w:id="324" w:author="Kartzinel, Tyler" w:date="2022-08-20T10:38:00Z">
        <w:r w:rsidR="001932B2" w:rsidRPr="004F36B4">
          <w:t xml:space="preserve">). </w:t>
        </w:r>
      </w:ins>
      <w:ins w:id="325" w:author="Kartzinel, Tyler" w:date="2022-08-20T10:39:00Z">
        <w:r w:rsidR="001932B2">
          <w:t>Therefore, we plan to</w:t>
        </w:r>
      </w:ins>
      <w:ins w:id="326" w:author="Kartzinel, Tyler" w:date="2022-08-20T10:38:00Z">
        <w:r w:rsidR="001932B2" w:rsidRPr="004F36B4">
          <w:t xml:space="preserve"> leverage NSF's Open Science Grid to help identify </w:t>
        </w:r>
      </w:ins>
      <w:ins w:id="327" w:author="Kartzinel, Tyler" w:date="2022-08-20T10:40:00Z">
        <w:r w:rsidR="00037A00">
          <w:t>metabolites</w:t>
        </w:r>
      </w:ins>
      <w:ins w:id="328" w:author="Kartzinel, Tyler" w:date="2022-08-20T10:38:00Z">
        <w:r w:rsidR="001932B2" w:rsidRPr="004F36B4">
          <w:t xml:space="preserve"> and </w:t>
        </w:r>
      </w:ins>
      <w:ins w:id="329" w:author="Kartzinel, Tyler" w:date="2022-08-20T10:42:00Z">
        <w:r w:rsidR="00037A00">
          <w:t xml:space="preserve">produce a spreadsheet of </w:t>
        </w:r>
        <w:r w:rsidR="00037A00">
          <w:rPr>
            <w:rFonts w:ascii="Arial" w:hAnsi="Arial" w:cs="Arial"/>
            <w:sz w:val="20"/>
            <w:szCs w:val="20"/>
          </w:rPr>
          <w:t xml:space="preserve">quality-controlled metabolite concentrations for each plant species. We will then </w:t>
        </w:r>
      </w:ins>
      <w:ins w:id="330" w:author="Kartzinel, Tyler" w:date="2022-08-20T10:40:00Z">
        <w:r w:rsidR="00037A00">
          <w:t xml:space="preserve">upload </w:t>
        </w:r>
      </w:ins>
      <w:ins w:id="331" w:author="Kartzinel, Tyler" w:date="2022-08-20T10:42:00Z">
        <w:r w:rsidR="00037A00">
          <w:t>this</w:t>
        </w:r>
      </w:ins>
      <w:ins w:id="332" w:author="Kartzinel, Tyler" w:date="2022-08-20T10:41:00Z">
        <w:r w:rsidR="00037A00">
          <w:t xml:space="preserve"> SEV</w:t>
        </w:r>
      </w:ins>
      <w:ins w:id="333" w:author="Kartzinel, Tyler" w:date="2022-08-20T10:42:00Z">
        <w:r w:rsidR="00037A00">
          <w:t>-specific</w:t>
        </w:r>
      </w:ins>
      <w:ins w:id="334" w:author="Kartzinel, Tyler" w:date="2022-08-20T10:38:00Z">
        <w:r w:rsidR="001932B2" w:rsidRPr="004F36B4">
          <w:t xml:space="preserve"> library to the global natural products molecular network</w:t>
        </w:r>
      </w:ins>
      <w:ins w:id="335" w:author="Kartzinel, Tyler" w:date="2022-08-20T10:41:00Z">
        <w:r w:rsidR="00037A00">
          <w:t xml:space="preserve"> site</w:t>
        </w:r>
      </w:ins>
      <w:ins w:id="336" w:author="Kartzinel, Tyler" w:date="2022-08-20T10:38:00Z">
        <w:r w:rsidR="001932B2" w:rsidRPr="004F36B4">
          <w:t xml:space="preserve"> </w:t>
        </w:r>
      </w:ins>
      <w:ins w:id="337" w:author="Kartzinel, Tyler" w:date="2022-08-20T10:41:00Z">
        <w:r w:rsidR="00037A00">
          <w:t>(</w:t>
        </w:r>
        <w:r w:rsidR="00037A00" w:rsidRPr="004F36B4">
          <w:t>GNPS</w:t>
        </w:r>
        <w:r w:rsidR="00037A00">
          <w:t>), which [</w:t>
        </w:r>
        <w:r w:rsidR="00037A00" w:rsidRPr="00037A00">
          <w:rPr>
            <w:highlight w:val="yellow"/>
            <w:rPrChange w:id="338" w:author="Kartzinel, Tyler" w:date="2022-08-20T10:41:00Z">
              <w:rPr/>
            </w:rPrChange>
          </w:rPr>
          <w:t xml:space="preserve">statement needed to say that this site makes all data publicly available, provides </w:t>
        </w:r>
        <w:proofErr w:type="spellStart"/>
        <w:r w:rsidR="00037A00" w:rsidRPr="00037A00">
          <w:rPr>
            <w:highlight w:val="yellow"/>
            <w:rPrChange w:id="339" w:author="Kartzinel, Tyler" w:date="2022-08-20T10:41:00Z">
              <w:rPr/>
            </w:rPrChange>
          </w:rPr>
          <w:t>doi</w:t>
        </w:r>
        <w:proofErr w:type="spellEnd"/>
        <w:r w:rsidR="00037A00" w:rsidRPr="00037A00">
          <w:rPr>
            <w:highlight w:val="yellow"/>
            <w:rPrChange w:id="340" w:author="Kartzinel, Tyler" w:date="2022-08-20T10:41:00Z">
              <w:rPr/>
            </w:rPrChange>
          </w:rPr>
          <w:t>, or whatever</w:t>
        </w:r>
        <w:r w:rsidR="00037A00">
          <w:t>]</w:t>
        </w:r>
      </w:ins>
      <w:ins w:id="341" w:author="Kartzinel, Tyler" w:date="2022-08-20T10:38:00Z">
        <w:r w:rsidR="001932B2" w:rsidRPr="004F36B4">
          <w:t>.</w:t>
        </w:r>
      </w:ins>
    </w:p>
    <w:p w14:paraId="0C329441" w14:textId="52A26E96" w:rsidR="00BD065F" w:rsidRDefault="00F07A87" w:rsidP="0049587F">
      <w:pPr>
        <w:autoSpaceDE w:val="0"/>
        <w:autoSpaceDN w:val="0"/>
        <w:adjustRightInd w:val="0"/>
        <w:spacing w:line="240" w:lineRule="exact"/>
        <w:rPr>
          <w:ins w:id="342" w:author="Kartzinel, Tyler" w:date="2022-08-18T15:09:00Z"/>
          <w:rFonts w:ascii="Arial" w:hAnsi="Arial" w:cs="Arial"/>
          <w:sz w:val="20"/>
          <w:szCs w:val="20"/>
        </w:rPr>
        <w:pPrChange w:id="343" w:author="Justin Yeakel" w:date="2022-08-25T10:21:00Z">
          <w:pPr>
            <w:pStyle w:val="ListParagraph"/>
            <w:numPr>
              <w:ilvl w:val="1"/>
              <w:numId w:val="2"/>
            </w:numPr>
            <w:autoSpaceDE w:val="0"/>
            <w:autoSpaceDN w:val="0"/>
            <w:adjustRightInd w:val="0"/>
            <w:spacing w:line="240" w:lineRule="exact"/>
            <w:ind w:left="1080" w:hanging="360"/>
          </w:pPr>
        </w:pPrChange>
      </w:pPr>
      <w:ins w:id="344" w:author="Kartzinel, Tyler" w:date="2022-08-20T10:48:00Z">
        <w:r>
          <w:rPr>
            <w:rFonts w:ascii="Arial" w:hAnsi="Arial" w:cs="Arial"/>
            <w:sz w:val="20"/>
            <w:szCs w:val="20"/>
          </w:rPr>
          <w:t>1.E</w:t>
        </w:r>
      </w:ins>
      <w:ins w:id="345" w:author="Kartzinel, Tyler" w:date="2022-08-20T10:44:00Z">
        <w:r w:rsidR="000224BE">
          <w:rPr>
            <w:rFonts w:ascii="Arial" w:hAnsi="Arial" w:cs="Arial"/>
            <w:sz w:val="20"/>
            <w:szCs w:val="20"/>
          </w:rPr>
          <w:t xml:space="preserve">. </w:t>
        </w:r>
      </w:ins>
      <w:ins w:id="346" w:author="Kartzinel, Tyler" w:date="2022-08-18T15:12:00Z">
        <w:r w:rsidR="0092406C" w:rsidRPr="00F07A87">
          <w:rPr>
            <w:rFonts w:ascii="Arial" w:hAnsi="Arial" w:cs="Arial"/>
            <w:i/>
            <w:iCs/>
            <w:sz w:val="20"/>
            <w:szCs w:val="20"/>
            <w:rPrChange w:id="347" w:author="Kartzinel, Tyler" w:date="2022-08-20T10:48:00Z">
              <w:rPr/>
            </w:rPrChange>
          </w:rPr>
          <w:t>F</w:t>
        </w:r>
        <w:r w:rsidR="00956AB7" w:rsidRPr="00F07A87">
          <w:rPr>
            <w:rFonts w:ascii="Arial" w:hAnsi="Arial" w:cs="Arial"/>
            <w:i/>
            <w:iCs/>
            <w:sz w:val="20"/>
            <w:szCs w:val="20"/>
            <w:rPrChange w:id="348" w:author="Kartzinel, Tyler" w:date="2022-08-20T10:48:00Z">
              <w:rPr/>
            </w:rPrChange>
          </w:rPr>
          <w:t>oraging model</w:t>
        </w:r>
        <w:r w:rsidR="00956AB7" w:rsidRPr="000224BE">
          <w:rPr>
            <w:rFonts w:ascii="Arial" w:hAnsi="Arial" w:cs="Arial"/>
            <w:sz w:val="20"/>
            <w:szCs w:val="20"/>
            <w:rPrChange w:id="349" w:author="Kartzinel, Tyler" w:date="2022-08-20T10:44:00Z">
              <w:rPr/>
            </w:rPrChange>
          </w:rPr>
          <w:t xml:space="preserve"> </w:t>
        </w:r>
      </w:ins>
      <w:ins w:id="350" w:author="Kartzinel, Tyler" w:date="2022-08-18T10:02:00Z">
        <w:r w:rsidR="007648ED" w:rsidRPr="000224BE">
          <w:rPr>
            <w:rFonts w:ascii="Arial" w:hAnsi="Arial" w:cs="Arial"/>
            <w:sz w:val="20"/>
            <w:szCs w:val="20"/>
            <w:rPrChange w:id="351" w:author="Kartzinel, Tyler" w:date="2022-08-20T10:44:00Z">
              <w:rPr/>
            </w:rPrChange>
          </w:rPr>
          <w:t>(</w:t>
        </w:r>
      </w:ins>
      <w:ins w:id="352" w:author="Justin Yeakel" w:date="2022-08-25T10:13:00Z">
        <w:r w:rsidR="0081474F" w:rsidRPr="0081474F">
          <w:rPr>
            <w:rFonts w:ascii="Arial" w:hAnsi="Arial" w:cs="Arial"/>
            <w:b/>
            <w:bCs/>
            <w:sz w:val="20"/>
            <w:szCs w:val="20"/>
            <w:rPrChange w:id="353" w:author="Justin Yeakel" w:date="2022-08-25T10:13:00Z">
              <w:rPr>
                <w:rFonts w:ascii="Arial" w:hAnsi="Arial" w:cs="Arial"/>
                <w:sz w:val="20"/>
                <w:szCs w:val="20"/>
              </w:rPr>
            </w:rPrChange>
          </w:rPr>
          <w:t>D</w:t>
        </w:r>
        <w:r w:rsidR="0081474F" w:rsidRPr="0081474F">
          <w:rPr>
            <w:rFonts w:ascii="Arial" w:hAnsi="Arial" w:cs="Arial"/>
            <w:b/>
            <w:bCs/>
            <w:sz w:val="20"/>
            <w:szCs w:val="20"/>
            <w:vertAlign w:val="subscript"/>
            <w:rPrChange w:id="354" w:author="Justin Yeakel" w:date="2022-08-25T10:13:00Z">
              <w:rPr>
                <w:rFonts w:ascii="Arial" w:hAnsi="Arial" w:cs="Arial"/>
                <w:sz w:val="20"/>
                <w:szCs w:val="20"/>
              </w:rPr>
            </w:rPrChange>
          </w:rPr>
          <w:t>SIM</w:t>
        </w:r>
        <w:r w:rsidR="0081474F">
          <w:rPr>
            <w:rFonts w:ascii="Arial" w:hAnsi="Arial" w:cs="Arial"/>
            <w:sz w:val="20"/>
            <w:szCs w:val="20"/>
          </w:rPr>
          <w:t xml:space="preserve"> — </w:t>
        </w:r>
      </w:ins>
      <w:ins w:id="355" w:author="Kartzinel, Tyler" w:date="2022-08-20T10:44:00Z">
        <w:r w:rsidR="000224BE">
          <w:rPr>
            <w:rFonts w:ascii="Arial" w:hAnsi="Arial" w:cs="Arial"/>
            <w:sz w:val="20"/>
            <w:szCs w:val="20"/>
          </w:rPr>
          <w:t>developed</w:t>
        </w:r>
      </w:ins>
      <w:ins w:id="356" w:author="Kartzinel, Tyler" w:date="2022-08-18T10:02:00Z">
        <w:r w:rsidR="007648ED" w:rsidRPr="000224BE">
          <w:rPr>
            <w:rFonts w:ascii="Arial" w:hAnsi="Arial" w:cs="Arial"/>
            <w:sz w:val="20"/>
            <w:szCs w:val="20"/>
            <w:rPrChange w:id="357" w:author="Kartzinel, Tyler" w:date="2022-08-20T10:44:00Z">
              <w:rPr/>
            </w:rPrChange>
          </w:rPr>
          <w:t xml:space="preserve"> and managed by Yeakel’s group)</w:t>
        </w:r>
      </w:ins>
      <w:ins w:id="358" w:author="Kartzinel, Tyler" w:date="2022-08-20T10:44:00Z">
        <w:r w:rsidR="000224BE">
          <w:rPr>
            <w:rFonts w:ascii="Arial" w:hAnsi="Arial" w:cs="Arial"/>
            <w:sz w:val="20"/>
            <w:szCs w:val="20"/>
          </w:rPr>
          <w:t>. The</w:t>
        </w:r>
      </w:ins>
      <w:ins w:id="359" w:author="Justin Yeakel" w:date="2022-08-25T10:15:00Z">
        <w:r w:rsidR="009B0C1E">
          <w:rPr>
            <w:rFonts w:ascii="Arial" w:hAnsi="Arial" w:cs="Arial"/>
            <w:sz w:val="20"/>
            <w:szCs w:val="20"/>
          </w:rPr>
          <w:t xml:space="preserve"> consumer</w:t>
        </w:r>
      </w:ins>
      <w:ins w:id="360" w:author="Kartzinel, Tyler" w:date="2022-08-20T10:44:00Z">
        <w:r w:rsidR="000224BE">
          <w:rPr>
            <w:rFonts w:ascii="Arial" w:hAnsi="Arial" w:cs="Arial"/>
            <w:sz w:val="20"/>
            <w:szCs w:val="20"/>
          </w:rPr>
          <w:t xml:space="preserve"> </w:t>
        </w:r>
      </w:ins>
      <w:ins w:id="361" w:author="Justin Yeakel" w:date="2022-08-25T10:14:00Z">
        <w:r w:rsidR="009B0C1E">
          <w:rPr>
            <w:rFonts w:ascii="Arial" w:hAnsi="Arial" w:cs="Arial"/>
            <w:sz w:val="20"/>
            <w:szCs w:val="20"/>
          </w:rPr>
          <w:t>foragi</w:t>
        </w:r>
      </w:ins>
      <w:ins w:id="362" w:author="Justin Yeakel" w:date="2022-08-25T10:15:00Z">
        <w:r w:rsidR="009B0C1E">
          <w:rPr>
            <w:rFonts w:ascii="Arial" w:hAnsi="Arial" w:cs="Arial"/>
            <w:sz w:val="20"/>
            <w:szCs w:val="20"/>
          </w:rPr>
          <w:t xml:space="preserve">ng simulations and </w:t>
        </w:r>
      </w:ins>
      <w:ins w:id="363" w:author="Kartzinel, Tyler" w:date="2022-08-20T10:44:00Z">
        <w:r w:rsidR="000224BE">
          <w:rPr>
            <w:rFonts w:ascii="Arial" w:hAnsi="Arial" w:cs="Arial"/>
            <w:sz w:val="20"/>
            <w:szCs w:val="20"/>
          </w:rPr>
          <w:t>d</w:t>
        </w:r>
      </w:ins>
      <w:ins w:id="364" w:author="Kartzinel, Tyler" w:date="2022-08-18T15:12:00Z">
        <w:r w:rsidR="0092406C">
          <w:rPr>
            <w:rFonts w:ascii="Arial" w:hAnsi="Arial" w:cs="Arial"/>
            <w:sz w:val="20"/>
            <w:szCs w:val="20"/>
          </w:rPr>
          <w:t>iffusion-mapping c</w:t>
        </w:r>
      </w:ins>
      <w:ins w:id="365" w:author="Kartzinel, Tyler" w:date="2022-08-18T10:02:00Z">
        <w:r w:rsidR="007648ED" w:rsidRPr="00984A91">
          <w:rPr>
            <w:rFonts w:ascii="Arial" w:hAnsi="Arial" w:cs="Arial"/>
            <w:sz w:val="20"/>
            <w:szCs w:val="20"/>
          </w:rPr>
          <w:t xml:space="preserve">omputer code from the modeling </w:t>
        </w:r>
        <w:del w:id="366" w:author="Justin Yeakel" w:date="2022-08-25T10:15:00Z">
          <w:r w:rsidR="007648ED" w:rsidRPr="00984A91" w:rsidDel="003D77ED">
            <w:rPr>
              <w:rFonts w:ascii="Arial" w:hAnsi="Arial" w:cs="Arial"/>
              <w:sz w:val="20"/>
              <w:szCs w:val="20"/>
            </w:rPr>
            <w:delText>effort</w:delText>
          </w:r>
        </w:del>
      </w:ins>
      <w:ins w:id="367" w:author="Justin Yeakel" w:date="2022-08-25T10:15:00Z">
        <w:r w:rsidR="003D77ED">
          <w:rPr>
            <w:rFonts w:ascii="Arial" w:hAnsi="Arial" w:cs="Arial"/>
            <w:sz w:val="20"/>
            <w:szCs w:val="20"/>
          </w:rPr>
          <w:t>framework</w:t>
        </w:r>
      </w:ins>
      <w:ins w:id="368" w:author="Kartzinel, Tyler" w:date="2022-08-20T10:44:00Z">
        <w:r w:rsidR="000224BE">
          <w:rPr>
            <w:rFonts w:ascii="Arial" w:hAnsi="Arial" w:cs="Arial"/>
            <w:sz w:val="20"/>
            <w:szCs w:val="20"/>
          </w:rPr>
          <w:t xml:space="preserve"> will be developed and annotated to facilitate reuse and reproducibility. </w:t>
        </w:r>
        <w:commentRangeStart w:id="369"/>
        <w:r w:rsidR="000224BE">
          <w:rPr>
            <w:rFonts w:ascii="Arial" w:hAnsi="Arial" w:cs="Arial"/>
            <w:sz w:val="20"/>
            <w:szCs w:val="20"/>
          </w:rPr>
          <w:t xml:space="preserve">All code together with input files </w:t>
        </w:r>
      </w:ins>
      <w:commentRangeEnd w:id="369"/>
      <w:ins w:id="370" w:author="Kartzinel, Tyler" w:date="2022-08-20T10:45:00Z">
        <w:r w:rsidR="000224BE">
          <w:rPr>
            <w:rStyle w:val="CommentReference"/>
          </w:rPr>
          <w:commentReference w:id="369"/>
        </w:r>
      </w:ins>
      <w:ins w:id="371" w:author="Kartzinel, Tyler" w:date="2022-08-20T10:44:00Z">
        <w:r w:rsidR="000224BE">
          <w:rPr>
            <w:rFonts w:ascii="Arial" w:hAnsi="Arial" w:cs="Arial"/>
            <w:sz w:val="20"/>
            <w:szCs w:val="20"/>
          </w:rPr>
          <w:t>will be made publicly</w:t>
        </w:r>
      </w:ins>
      <w:ins w:id="372" w:author="Kartzinel, Tyler" w:date="2022-08-20T10:45:00Z">
        <w:r w:rsidR="000224BE">
          <w:rPr>
            <w:rFonts w:ascii="Arial" w:hAnsi="Arial" w:cs="Arial"/>
            <w:sz w:val="20"/>
            <w:szCs w:val="20"/>
          </w:rPr>
          <w:t xml:space="preserve"> available </w:t>
        </w:r>
      </w:ins>
      <w:ins w:id="373" w:author="Justin Yeakel" w:date="2022-08-25T10:23:00Z">
        <w:r w:rsidR="0028467D">
          <w:rPr>
            <w:rFonts w:ascii="Arial" w:hAnsi="Arial" w:cs="Arial"/>
            <w:sz w:val="20"/>
            <w:szCs w:val="20"/>
          </w:rPr>
          <w:t xml:space="preserve">as an independent repository hosted by the </w:t>
        </w:r>
        <w:proofErr w:type="spellStart"/>
        <w:r w:rsidR="0028467D">
          <w:rPr>
            <w:rFonts w:ascii="Arial" w:hAnsi="Arial" w:cs="Arial"/>
            <w:sz w:val="20"/>
            <w:szCs w:val="20"/>
          </w:rPr>
          <w:t>Sevilleta</w:t>
        </w:r>
        <w:proofErr w:type="spellEnd"/>
        <w:r w:rsidR="000169DF">
          <w:rPr>
            <w:rFonts w:ascii="Arial" w:hAnsi="Arial" w:cs="Arial"/>
            <w:sz w:val="20"/>
            <w:szCs w:val="20"/>
          </w:rPr>
          <w:t xml:space="preserve"> LTER</w:t>
        </w:r>
      </w:ins>
      <w:ins w:id="374" w:author="Kartzinel, Tyler" w:date="2022-08-20T10:45:00Z">
        <w:del w:id="375" w:author="Justin Yeakel" w:date="2022-08-25T10:23:00Z">
          <w:r w:rsidR="000224BE" w:rsidDel="008C7C65">
            <w:rPr>
              <w:rFonts w:ascii="Arial" w:hAnsi="Arial" w:cs="Arial"/>
              <w:sz w:val="20"/>
              <w:szCs w:val="20"/>
            </w:rPr>
            <w:delText xml:space="preserve">on </w:delText>
          </w:r>
        </w:del>
      </w:ins>
      <w:ins w:id="376" w:author="Justin Yeakel" w:date="2022-08-25T10:15:00Z">
        <w:r w:rsidR="003D77ED">
          <w:rPr>
            <w:rFonts w:ascii="Arial" w:hAnsi="Arial" w:cs="Arial"/>
            <w:sz w:val="20"/>
            <w:szCs w:val="20"/>
          </w:rPr>
          <w:t xml:space="preserve"> </w:t>
        </w:r>
      </w:ins>
      <w:ins w:id="377" w:author="Kartzinel, Tyler" w:date="2022-08-20T10:45:00Z">
        <w:r w:rsidR="000224BE">
          <w:rPr>
            <w:rFonts w:ascii="Arial" w:hAnsi="Arial" w:cs="Arial"/>
            <w:sz w:val="20"/>
            <w:szCs w:val="20"/>
          </w:rPr>
          <w:t>GitHub</w:t>
        </w:r>
      </w:ins>
      <w:ins w:id="378" w:author="Justin Yeakel" w:date="2022-08-25T10:23:00Z">
        <w:r w:rsidR="00BA6905">
          <w:rPr>
            <w:rFonts w:ascii="Arial" w:hAnsi="Arial" w:cs="Arial"/>
            <w:sz w:val="20"/>
            <w:szCs w:val="20"/>
          </w:rPr>
          <w:t xml:space="preserve"> project (</w:t>
        </w:r>
      </w:ins>
      <w:ins w:id="379" w:author="Justin Yeakel" w:date="2022-08-25T10:24:00Z">
        <w:r w:rsidR="00D406F3">
          <w:rPr>
            <w:rFonts w:ascii="Arial" w:hAnsi="Arial" w:cs="Arial"/>
            <w:sz w:val="20"/>
            <w:szCs w:val="20"/>
          </w:rPr>
          <w:fldChar w:fldCharType="begin"/>
        </w:r>
        <w:r w:rsidR="00D406F3">
          <w:rPr>
            <w:rFonts w:ascii="Arial" w:hAnsi="Arial" w:cs="Arial"/>
            <w:sz w:val="20"/>
            <w:szCs w:val="20"/>
          </w:rPr>
          <w:instrText xml:space="preserve"> HYPERLINK "https://github.com/sevlter" </w:instrText>
        </w:r>
        <w:r w:rsidR="00D406F3">
          <w:rPr>
            <w:rFonts w:ascii="Arial" w:hAnsi="Arial" w:cs="Arial"/>
            <w:sz w:val="20"/>
            <w:szCs w:val="20"/>
          </w:rPr>
        </w:r>
        <w:r w:rsidR="00D406F3">
          <w:rPr>
            <w:rFonts w:ascii="Arial" w:hAnsi="Arial" w:cs="Arial"/>
            <w:sz w:val="20"/>
            <w:szCs w:val="20"/>
          </w:rPr>
          <w:fldChar w:fldCharType="separate"/>
        </w:r>
        <w:r w:rsidR="00BA6905" w:rsidRPr="00D406F3">
          <w:rPr>
            <w:rStyle w:val="Hyperlink"/>
            <w:rFonts w:ascii="Arial" w:hAnsi="Arial" w:cs="Arial"/>
            <w:sz w:val="20"/>
            <w:szCs w:val="20"/>
            <w:rPrChange w:id="380" w:author="Justin Yeakel" w:date="2022-08-25T10:23:00Z">
              <w:rPr/>
            </w:rPrChange>
          </w:rPr>
          <w:t>https://github.com/sevlter</w:t>
        </w:r>
        <w:r w:rsidR="00D406F3">
          <w:rPr>
            <w:rFonts w:ascii="Arial" w:hAnsi="Arial" w:cs="Arial"/>
            <w:sz w:val="20"/>
            <w:szCs w:val="20"/>
          </w:rPr>
          <w:fldChar w:fldCharType="end"/>
        </w:r>
      </w:ins>
      <w:ins w:id="381" w:author="Justin Yeakel" w:date="2022-08-25T10:23:00Z">
        <w:r w:rsidR="00BA6905">
          <w:rPr>
            <w:rFonts w:ascii="Arial" w:hAnsi="Arial" w:cs="Arial"/>
            <w:sz w:val="20"/>
            <w:szCs w:val="20"/>
          </w:rPr>
          <w:t>)</w:t>
        </w:r>
      </w:ins>
      <w:ins w:id="382" w:author="Kartzinel, Tyler" w:date="2022-08-20T10:45:00Z">
        <w:r w:rsidR="000224BE">
          <w:rPr>
            <w:rFonts w:ascii="Arial" w:hAnsi="Arial" w:cs="Arial"/>
            <w:sz w:val="20"/>
            <w:szCs w:val="20"/>
          </w:rPr>
          <w:t xml:space="preserve">. </w:t>
        </w:r>
      </w:ins>
      <w:ins w:id="383" w:author="Justin Yeakel" w:date="2022-08-25T10:17:00Z">
        <w:r w:rsidR="00E1385D">
          <w:rPr>
            <w:rFonts w:ascii="Arial" w:hAnsi="Arial" w:cs="Arial"/>
            <w:sz w:val="20"/>
            <w:szCs w:val="20"/>
          </w:rPr>
          <w:t xml:space="preserve">The assumptions, functional relationships, and input data required to generate </w:t>
        </w:r>
        <w:r w:rsidR="000372B3">
          <w:rPr>
            <w:rFonts w:ascii="Arial" w:hAnsi="Arial" w:cs="Arial"/>
            <w:sz w:val="20"/>
            <w:szCs w:val="20"/>
          </w:rPr>
          <w:t>consumer foraging model output can be independently verified and explored using the published code from GitHub</w:t>
        </w:r>
        <w:r w:rsidR="00DF6413">
          <w:rPr>
            <w:rFonts w:ascii="Arial" w:hAnsi="Arial" w:cs="Arial"/>
            <w:sz w:val="20"/>
            <w:szCs w:val="20"/>
          </w:rPr>
          <w:t xml:space="preserve">. </w:t>
        </w:r>
      </w:ins>
      <w:ins w:id="384" w:author="Justin Yeakel" w:date="2022-08-25T10:18:00Z">
        <w:r w:rsidR="00DF6413">
          <w:rPr>
            <w:rFonts w:ascii="Arial" w:hAnsi="Arial" w:cs="Arial"/>
            <w:sz w:val="20"/>
            <w:szCs w:val="20"/>
          </w:rPr>
          <w:t>Formatted e</w:t>
        </w:r>
      </w:ins>
      <w:ins w:id="385" w:author="Justin Yeakel" w:date="2022-08-25T10:17:00Z">
        <w:r w:rsidR="00DF6413">
          <w:rPr>
            <w:rFonts w:ascii="Arial" w:hAnsi="Arial" w:cs="Arial"/>
            <w:sz w:val="20"/>
            <w:szCs w:val="20"/>
          </w:rPr>
          <w:t>mpirical data</w:t>
        </w:r>
      </w:ins>
      <w:ins w:id="386" w:author="Justin Yeakel" w:date="2022-08-25T10:18:00Z">
        <w:r w:rsidR="00DF6413">
          <w:rPr>
            <w:rFonts w:ascii="Arial" w:hAnsi="Arial" w:cs="Arial"/>
            <w:sz w:val="20"/>
            <w:szCs w:val="20"/>
          </w:rPr>
          <w:t xml:space="preserve"> used as model input (D</w:t>
        </w:r>
        <w:r w:rsidR="00DF6413" w:rsidRPr="0049587F">
          <w:rPr>
            <w:rFonts w:ascii="Arial" w:hAnsi="Arial" w:cs="Arial"/>
            <w:sz w:val="20"/>
            <w:szCs w:val="20"/>
            <w:vertAlign w:val="subscript"/>
            <w:rPrChange w:id="387" w:author="Justin Yeakel" w:date="2022-08-25T10:21:00Z">
              <w:rPr>
                <w:rFonts w:ascii="Arial" w:hAnsi="Arial" w:cs="Arial"/>
                <w:sz w:val="20"/>
                <w:szCs w:val="20"/>
              </w:rPr>
            </w:rPrChange>
          </w:rPr>
          <w:t>PA</w:t>
        </w:r>
        <w:r w:rsidR="00DF6413">
          <w:rPr>
            <w:rFonts w:ascii="Arial" w:hAnsi="Arial" w:cs="Arial"/>
            <w:sz w:val="20"/>
            <w:szCs w:val="20"/>
          </w:rPr>
          <w:t>, D</w:t>
        </w:r>
        <w:r w:rsidR="00DF6413" w:rsidRPr="0049587F">
          <w:rPr>
            <w:rFonts w:ascii="Arial" w:hAnsi="Arial" w:cs="Arial"/>
            <w:sz w:val="20"/>
            <w:szCs w:val="20"/>
            <w:vertAlign w:val="subscript"/>
            <w:rPrChange w:id="388" w:author="Justin Yeakel" w:date="2022-08-25T10:21:00Z">
              <w:rPr>
                <w:rFonts w:ascii="Arial" w:hAnsi="Arial" w:cs="Arial"/>
                <w:sz w:val="20"/>
                <w:szCs w:val="20"/>
              </w:rPr>
            </w:rPrChange>
          </w:rPr>
          <w:t>PC</w:t>
        </w:r>
        <w:r w:rsidR="00DF6413">
          <w:rPr>
            <w:rFonts w:ascii="Arial" w:hAnsi="Arial" w:cs="Arial"/>
            <w:sz w:val="20"/>
            <w:szCs w:val="20"/>
          </w:rPr>
          <w:t>, D</w:t>
        </w:r>
        <w:r w:rsidR="00C02C4D" w:rsidRPr="00641C90">
          <w:rPr>
            <w:rFonts w:ascii="Arial" w:hAnsi="Arial" w:cs="Arial"/>
            <w:sz w:val="20"/>
            <w:szCs w:val="20"/>
            <w:vertAlign w:val="subscript"/>
            <w:rPrChange w:id="389" w:author="Justin Yeakel" w:date="2022-08-25T10:21:00Z">
              <w:rPr>
                <w:rFonts w:ascii="Arial" w:hAnsi="Arial" w:cs="Arial"/>
                <w:sz w:val="20"/>
                <w:szCs w:val="20"/>
              </w:rPr>
            </w:rPrChange>
          </w:rPr>
          <w:t>FIT</w:t>
        </w:r>
        <w:r w:rsidR="00C02C4D">
          <w:rPr>
            <w:rFonts w:ascii="Arial" w:hAnsi="Arial" w:cs="Arial"/>
            <w:sz w:val="20"/>
            <w:szCs w:val="20"/>
          </w:rPr>
          <w:t xml:space="preserve">) </w:t>
        </w:r>
        <w:r w:rsidR="00364BBA">
          <w:rPr>
            <w:rFonts w:ascii="Arial" w:hAnsi="Arial" w:cs="Arial"/>
            <w:sz w:val="20"/>
            <w:szCs w:val="20"/>
          </w:rPr>
          <w:t>along with the diffusion mapping code</w:t>
        </w:r>
      </w:ins>
      <w:ins w:id="390" w:author="Justin Yeakel" w:date="2022-08-25T10:19:00Z">
        <w:r w:rsidR="00C64EF0">
          <w:rPr>
            <w:rFonts w:ascii="Arial" w:hAnsi="Arial" w:cs="Arial"/>
            <w:sz w:val="20"/>
            <w:szCs w:val="20"/>
          </w:rPr>
          <w:t xml:space="preserve"> used to compare empirical and foraging simulation results</w:t>
        </w:r>
      </w:ins>
      <w:ins w:id="391" w:author="Justin Yeakel" w:date="2022-08-25T10:18:00Z">
        <w:r w:rsidR="00364BBA">
          <w:rPr>
            <w:rFonts w:ascii="Arial" w:hAnsi="Arial" w:cs="Arial"/>
            <w:sz w:val="20"/>
            <w:szCs w:val="20"/>
          </w:rPr>
          <w:t xml:space="preserve"> </w:t>
        </w:r>
      </w:ins>
      <w:ins w:id="392" w:author="Justin Yeakel" w:date="2022-08-25T10:19:00Z">
        <w:r w:rsidR="00364BBA">
          <w:rPr>
            <w:rFonts w:ascii="Arial" w:hAnsi="Arial" w:cs="Arial"/>
            <w:sz w:val="20"/>
            <w:szCs w:val="20"/>
          </w:rPr>
          <w:t xml:space="preserve">will be made available in the same repository </w:t>
        </w:r>
        <w:r w:rsidR="00C64EF0">
          <w:rPr>
            <w:rFonts w:ascii="Arial" w:hAnsi="Arial" w:cs="Arial"/>
            <w:sz w:val="20"/>
            <w:szCs w:val="20"/>
          </w:rPr>
          <w:t xml:space="preserve">such that </w:t>
        </w:r>
        <w:r w:rsidR="000A6D6C">
          <w:rPr>
            <w:rFonts w:ascii="Arial" w:hAnsi="Arial" w:cs="Arial"/>
            <w:sz w:val="20"/>
            <w:szCs w:val="20"/>
          </w:rPr>
          <w:t xml:space="preserve">all model outputs, results, and </w:t>
        </w:r>
      </w:ins>
      <w:ins w:id="393" w:author="Justin Yeakel" w:date="2022-08-25T10:20:00Z">
        <w:r w:rsidR="000A6D6C">
          <w:rPr>
            <w:rFonts w:ascii="Arial" w:hAnsi="Arial" w:cs="Arial"/>
            <w:sz w:val="20"/>
            <w:szCs w:val="20"/>
          </w:rPr>
          <w:t xml:space="preserve">figures can be independently generated and explored. Summary tables of model output </w:t>
        </w:r>
        <w:r w:rsidR="00335FB1">
          <w:rPr>
            <w:rFonts w:ascii="Arial" w:hAnsi="Arial" w:cs="Arial"/>
            <w:sz w:val="20"/>
            <w:szCs w:val="20"/>
          </w:rPr>
          <w:t xml:space="preserve">and results used in publications will be </w:t>
        </w:r>
        <w:r w:rsidR="0049587F">
          <w:rPr>
            <w:rFonts w:ascii="Arial" w:hAnsi="Arial" w:cs="Arial"/>
            <w:sz w:val="20"/>
            <w:szCs w:val="20"/>
          </w:rPr>
          <w:t>posted to Dryad for ease of access.</w:t>
        </w:r>
      </w:ins>
      <w:ins w:id="394" w:author="Kartzinel, Tyler" w:date="2022-08-20T10:46:00Z">
        <w:del w:id="395" w:author="Justin Yeakel" w:date="2022-08-25T10:21:00Z">
          <w:r w:rsidR="00F34C66" w:rsidDel="0049587F">
            <w:rPr>
              <w:rFonts w:ascii="Arial" w:hAnsi="Arial" w:cs="Arial"/>
              <w:sz w:val="20"/>
              <w:szCs w:val="20"/>
            </w:rPr>
            <w:delText>M</w:delText>
          </w:r>
        </w:del>
      </w:ins>
      <w:ins w:id="396" w:author="Kartzinel, Tyler" w:date="2022-08-20T10:45:00Z">
        <w:del w:id="397" w:author="Justin Yeakel" w:date="2022-08-25T10:21:00Z">
          <w:r w:rsidR="000224BE" w:rsidDel="0049587F">
            <w:rPr>
              <w:rFonts w:ascii="Arial" w:hAnsi="Arial" w:cs="Arial"/>
              <w:sz w:val="20"/>
              <w:szCs w:val="20"/>
            </w:rPr>
            <w:delText xml:space="preserve">odel outputs </w:delText>
          </w:r>
        </w:del>
      </w:ins>
      <w:ins w:id="398" w:author="Kartzinel, Tyler" w:date="2022-08-20T10:46:00Z">
        <w:del w:id="399" w:author="Justin Yeakel" w:date="2022-08-25T10:21:00Z">
          <w:r w:rsidR="00F34C66" w:rsidDel="0049587F">
            <w:rPr>
              <w:rFonts w:ascii="Arial" w:hAnsi="Arial" w:cs="Arial"/>
              <w:sz w:val="20"/>
              <w:szCs w:val="20"/>
            </w:rPr>
            <w:delText xml:space="preserve">can be independently generated using the code from GitHub, but summary tables of the model output that get used to produce figures and analyses </w:delText>
          </w:r>
        </w:del>
      </w:ins>
      <w:ins w:id="400" w:author="Kartzinel, Tyler" w:date="2022-08-20T10:47:00Z">
        <w:del w:id="401" w:author="Justin Yeakel" w:date="2022-08-25T10:21:00Z">
          <w:r w:rsidR="00F34C66" w:rsidDel="0049587F">
            <w:rPr>
              <w:rFonts w:ascii="Arial" w:hAnsi="Arial" w:cs="Arial"/>
              <w:sz w:val="20"/>
              <w:szCs w:val="20"/>
            </w:rPr>
            <w:delText>in</w:delText>
          </w:r>
        </w:del>
      </w:ins>
      <w:ins w:id="402" w:author="Kartzinel, Tyler" w:date="2022-08-20T10:46:00Z">
        <w:del w:id="403" w:author="Justin Yeakel" w:date="2022-08-25T10:21:00Z">
          <w:r w:rsidR="00F34C66" w:rsidDel="0049587F">
            <w:rPr>
              <w:rFonts w:ascii="Arial" w:hAnsi="Arial" w:cs="Arial"/>
              <w:sz w:val="20"/>
              <w:szCs w:val="20"/>
            </w:rPr>
            <w:delText xml:space="preserve"> publications </w:delText>
          </w:r>
        </w:del>
      </w:ins>
      <w:ins w:id="404" w:author="Kartzinel, Tyler" w:date="2022-08-20T10:45:00Z">
        <w:del w:id="405" w:author="Justin Yeakel" w:date="2022-08-25T10:21:00Z">
          <w:r w:rsidR="00F34C66" w:rsidDel="0049587F">
            <w:rPr>
              <w:rFonts w:ascii="Arial" w:hAnsi="Arial" w:cs="Arial"/>
              <w:sz w:val="20"/>
              <w:szCs w:val="20"/>
            </w:rPr>
            <w:delText>will be posted to Dryad</w:delText>
          </w:r>
        </w:del>
      </w:ins>
      <w:ins w:id="406" w:author="Kartzinel, Tyler" w:date="2022-08-20T10:47:00Z">
        <w:del w:id="407" w:author="Justin Yeakel" w:date="2022-08-25T10:21:00Z">
          <w:r w:rsidR="00F34C66" w:rsidDel="0049587F">
            <w:rPr>
              <w:rFonts w:ascii="Arial" w:hAnsi="Arial" w:cs="Arial"/>
              <w:sz w:val="20"/>
              <w:szCs w:val="20"/>
            </w:rPr>
            <w:delText xml:space="preserve"> for ease of access</w:delText>
          </w:r>
        </w:del>
      </w:ins>
      <w:ins w:id="408" w:author="Kartzinel, Tyler" w:date="2022-08-20T10:45:00Z">
        <w:del w:id="409" w:author="Justin Yeakel" w:date="2022-08-25T10:21:00Z">
          <w:r w:rsidR="00F34C66" w:rsidDel="0049587F">
            <w:rPr>
              <w:rFonts w:ascii="Arial" w:hAnsi="Arial" w:cs="Arial"/>
              <w:sz w:val="20"/>
              <w:szCs w:val="20"/>
            </w:rPr>
            <w:delText>.</w:delText>
          </w:r>
        </w:del>
      </w:ins>
    </w:p>
    <w:p w14:paraId="75903FBE" w14:textId="4624941C" w:rsidR="00956AB7" w:rsidRPr="00984A91" w:rsidDel="00F34C66" w:rsidRDefault="00F07A87">
      <w:pPr>
        <w:pStyle w:val="ListParagraph"/>
        <w:numPr>
          <w:ilvl w:val="2"/>
          <w:numId w:val="2"/>
        </w:numPr>
        <w:autoSpaceDE w:val="0"/>
        <w:autoSpaceDN w:val="0"/>
        <w:adjustRightInd w:val="0"/>
        <w:spacing w:line="240" w:lineRule="exact"/>
        <w:rPr>
          <w:del w:id="410" w:author="Kartzinel, Tyler" w:date="2022-08-20T10:47:00Z"/>
          <w:rFonts w:ascii="Arial" w:hAnsi="Arial" w:cs="Arial"/>
          <w:sz w:val="20"/>
          <w:szCs w:val="20"/>
          <w:rPrChange w:id="411" w:author="Kartzinel, Tyler" w:date="2022-08-18T11:23:00Z">
            <w:rPr>
              <w:del w:id="412" w:author="Kartzinel, Tyler" w:date="2022-08-20T10:47:00Z"/>
            </w:rPr>
          </w:rPrChange>
        </w:rPr>
        <w:pPrChange w:id="413" w:author="Kartzinel, Tyler" w:date="2022-08-18T15:09:00Z">
          <w:pPr>
            <w:autoSpaceDE w:val="0"/>
            <w:autoSpaceDN w:val="0"/>
            <w:adjustRightInd w:val="0"/>
            <w:spacing w:after="0" w:line="240" w:lineRule="exact"/>
          </w:pPr>
        </w:pPrChange>
      </w:pPr>
      <w:ins w:id="414" w:author="Kartzinel, Tyler" w:date="2022-08-20T10:48:00Z">
        <w:r>
          <w:rPr>
            <w:rFonts w:ascii="Arial" w:hAnsi="Arial" w:cs="Arial"/>
            <w:sz w:val="20"/>
            <w:szCs w:val="20"/>
          </w:rPr>
          <w:t xml:space="preserve">2. </w:t>
        </w:r>
      </w:ins>
    </w:p>
    <w:p w14:paraId="06EB612C" w14:textId="4AB41E68" w:rsidR="002170A8" w:rsidRPr="00984A91" w:rsidDel="005C107F" w:rsidRDefault="005D1407" w:rsidP="005C107F">
      <w:pPr>
        <w:autoSpaceDE w:val="0"/>
        <w:autoSpaceDN w:val="0"/>
        <w:adjustRightInd w:val="0"/>
        <w:spacing w:line="240" w:lineRule="exact"/>
        <w:rPr>
          <w:del w:id="415" w:author="Kartzinel, Tyler" w:date="2022-08-18T09:59:00Z"/>
          <w:rFonts w:ascii="Arial" w:hAnsi="Arial" w:cs="Arial"/>
          <w:i/>
          <w:color w:val="000000"/>
          <w:sz w:val="20"/>
          <w:szCs w:val="20"/>
        </w:rPr>
      </w:pPr>
      <w:del w:id="416" w:author="Kartzinel, Tyler" w:date="2022-08-18T09:58:00Z">
        <w:r w:rsidRPr="00984A91" w:rsidDel="007C5969">
          <w:rPr>
            <w:rFonts w:ascii="Arial" w:hAnsi="Arial" w:cs="Arial"/>
            <w:i/>
            <w:color w:val="000000"/>
            <w:sz w:val="20"/>
            <w:szCs w:val="20"/>
          </w:rPr>
          <w:delText>Data</w:delText>
        </w:r>
        <w:r w:rsidR="00140B65" w:rsidRPr="00984A91" w:rsidDel="007C5969">
          <w:rPr>
            <w:rFonts w:ascii="Arial" w:hAnsi="Arial" w:cs="Arial"/>
            <w:i/>
            <w:color w:val="000000"/>
            <w:sz w:val="20"/>
            <w:szCs w:val="20"/>
          </w:rPr>
          <w:delText xml:space="preserve"> Types, Structure, and MetaData</w:delText>
        </w:r>
      </w:del>
      <w:del w:id="417" w:author="Kartzinel, Tyler" w:date="2022-08-18T09:59:00Z">
        <w:r w:rsidR="00140B65" w:rsidRPr="00984A91" w:rsidDel="007C5969">
          <w:rPr>
            <w:rFonts w:ascii="Arial" w:hAnsi="Arial" w:cs="Arial"/>
            <w:b/>
            <w:i/>
            <w:color w:val="000000"/>
            <w:sz w:val="20"/>
            <w:szCs w:val="20"/>
          </w:rPr>
          <w:delText xml:space="preserve">. </w:delText>
        </w:r>
      </w:del>
      <w:del w:id="418" w:author="Kartzinel, Tyler" w:date="2022-08-18T09:51:00Z">
        <w:r w:rsidR="00EB2BEC" w:rsidRPr="00984A91" w:rsidDel="00BD065F">
          <w:rPr>
            <w:rFonts w:ascii="Arial" w:hAnsi="Arial" w:cs="Arial"/>
            <w:sz w:val="20"/>
            <w:szCs w:val="20"/>
          </w:rPr>
          <w:delText xml:space="preserve">Our Data Management Plan conforms to the NSF guidelines and is based on best practices developed by the Digital Curation Centre and the Genetic Standards Consortium. </w:delText>
        </w:r>
      </w:del>
      <w:moveFromRangeStart w:id="419" w:author="Kartzinel, Tyler" w:date="2022-08-18T09:50:00Z" w:name="move111708670"/>
      <w:moveFrom w:id="420" w:author="Kartzinel, Tyler" w:date="2022-08-18T09:50:00Z">
        <w:del w:id="421" w:author="Kartzinel, Tyler" w:date="2022-08-18T09:59:00Z">
          <w:r w:rsidR="00204852" w:rsidRPr="00984A91" w:rsidDel="007C5969">
            <w:rPr>
              <w:rFonts w:ascii="Arial" w:eastAsia="Times New Roman" w:hAnsi="Arial" w:cs="Arial"/>
              <w:sz w:val="20"/>
              <w:szCs w:val="20"/>
            </w:rPr>
            <w:delText xml:space="preserve">All data generated in this project will be made publicly available within two years of the completion of the award. </w:delText>
          </w:r>
        </w:del>
      </w:moveFrom>
      <w:moveFromRangeEnd w:id="419"/>
      <w:del w:id="422" w:author="Kartzinel, Tyler" w:date="2022-08-18T09:59:00Z">
        <w:r w:rsidR="00EB2BEC" w:rsidRPr="00984A91" w:rsidDel="007C5969">
          <w:rPr>
            <w:rFonts w:ascii="Arial" w:hAnsi="Arial" w:cs="Arial"/>
            <w:sz w:val="20"/>
            <w:szCs w:val="20"/>
          </w:rPr>
          <w:delText>Data generated by our project will include stable carbon (</w:delText>
        </w:r>
        <w:r w:rsidR="00B8340C" w:rsidRPr="00984A91" w:rsidDel="007C5969">
          <w:rPr>
            <w:rFonts w:ascii="Arial" w:hAnsi="Arial" w:cs="Arial"/>
            <w:sz w:val="20"/>
            <w:szCs w:val="20"/>
            <w:rPrChange w:id="423" w:author="Kartzinel, Tyler" w:date="2022-08-18T11:23:00Z">
              <w:rPr>
                <w:rFonts w:ascii="Symbol" w:hAnsi="Symbol" w:cs="Arial"/>
                <w:sz w:val="20"/>
                <w:szCs w:val="20"/>
              </w:rPr>
            </w:rPrChange>
          </w:rPr>
          <w:delText>d</w:delText>
        </w:r>
        <w:r w:rsidR="00EB2BEC" w:rsidRPr="00984A91" w:rsidDel="007C5969">
          <w:rPr>
            <w:rFonts w:ascii="Arial" w:hAnsi="Arial" w:cs="Arial"/>
            <w:sz w:val="20"/>
            <w:szCs w:val="20"/>
            <w:vertAlign w:val="superscript"/>
          </w:rPr>
          <w:delText>13</w:delText>
        </w:r>
        <w:r w:rsidR="00EB2BEC" w:rsidRPr="00984A91" w:rsidDel="007C5969">
          <w:rPr>
            <w:rFonts w:ascii="Arial" w:hAnsi="Arial" w:cs="Arial"/>
            <w:sz w:val="20"/>
            <w:szCs w:val="20"/>
          </w:rPr>
          <w:delText>C) and nitrogen (</w:delText>
        </w:r>
        <w:r w:rsidR="0020703E" w:rsidRPr="00984A91" w:rsidDel="007C5969">
          <w:rPr>
            <w:rFonts w:ascii="Arial" w:hAnsi="Arial" w:cs="Arial"/>
            <w:sz w:val="20"/>
            <w:szCs w:val="20"/>
            <w:rPrChange w:id="424" w:author="Kartzinel, Tyler" w:date="2022-08-18T11:23:00Z">
              <w:rPr>
                <w:rFonts w:ascii="Symbol" w:hAnsi="Symbol" w:cs="Arial"/>
                <w:sz w:val="20"/>
                <w:szCs w:val="20"/>
              </w:rPr>
            </w:rPrChange>
          </w:rPr>
          <w:delText>d</w:delText>
        </w:r>
        <w:r w:rsidR="00EB2BEC" w:rsidRPr="00984A91" w:rsidDel="007C5969">
          <w:rPr>
            <w:rFonts w:ascii="Arial" w:hAnsi="Arial" w:cs="Arial"/>
            <w:sz w:val="20"/>
            <w:szCs w:val="20"/>
            <w:vertAlign w:val="superscript"/>
          </w:rPr>
          <w:delText>15</w:delText>
        </w:r>
        <w:r w:rsidR="00EB2BEC" w:rsidRPr="00984A91" w:rsidDel="007C5969">
          <w:rPr>
            <w:rFonts w:ascii="Arial" w:hAnsi="Arial" w:cs="Arial"/>
            <w:sz w:val="20"/>
            <w:szCs w:val="20"/>
          </w:rPr>
          <w:delText>N) isotope values, body weight</w:delText>
        </w:r>
        <w:r w:rsidR="00F33A92" w:rsidRPr="00984A91" w:rsidDel="007C5969">
          <w:rPr>
            <w:rFonts w:ascii="Arial" w:hAnsi="Arial" w:cs="Arial"/>
            <w:sz w:val="20"/>
            <w:szCs w:val="20"/>
          </w:rPr>
          <w:delText>,</w:delText>
        </w:r>
        <w:r w:rsidR="00EB2BEC" w:rsidRPr="00984A91" w:rsidDel="007C5969">
          <w:rPr>
            <w:rFonts w:ascii="Arial" w:hAnsi="Arial" w:cs="Arial"/>
            <w:sz w:val="20"/>
            <w:szCs w:val="20"/>
          </w:rPr>
          <w:delText xml:space="preserve"> and body composition (fat and lean mass) derived from our quantitative magnetic resonance (QMR) system.</w:delText>
        </w:r>
        <w:r w:rsidR="00C46F15" w:rsidRPr="00984A91" w:rsidDel="007C5969">
          <w:rPr>
            <w:rFonts w:ascii="Arial" w:hAnsi="Arial" w:cs="Arial"/>
            <w:sz w:val="20"/>
            <w:szCs w:val="20"/>
          </w:rPr>
          <w:delText xml:space="preserve"> </w:delText>
        </w:r>
      </w:del>
      <w:del w:id="425" w:author="Kartzinel, Tyler" w:date="2022-08-18T09:57:00Z">
        <w:r w:rsidR="00C46F15" w:rsidRPr="00984A91" w:rsidDel="007C5969">
          <w:rPr>
            <w:rFonts w:ascii="Arial" w:hAnsi="Arial" w:cs="Arial"/>
            <w:sz w:val="20"/>
            <w:szCs w:val="20"/>
          </w:rPr>
          <w:delText>We will also generate data on plant primary (non-structural carbohydrates) and secondary metabolites in collaboration with Dr. Amy Trowbridge at the University of Wisconsin-Madison.</w:delText>
        </w:r>
      </w:del>
    </w:p>
    <w:p w14:paraId="5FF467F7" w14:textId="2F482EF7" w:rsidR="002170A8" w:rsidRPr="00984A91" w:rsidDel="001932B2" w:rsidRDefault="002170A8">
      <w:pPr>
        <w:rPr>
          <w:del w:id="426" w:author="Kartzinel, Tyler" w:date="2022-08-20T10:37:00Z"/>
          <w:rFonts w:ascii="Arial" w:hAnsi="Arial" w:cs="Arial"/>
          <w:sz w:val="20"/>
          <w:szCs w:val="20"/>
        </w:rPr>
        <w:pPrChange w:id="427" w:author="Kartzinel, Tyler" w:date="2022-08-20T09:55:00Z">
          <w:pPr>
            <w:widowControl w:val="0"/>
            <w:autoSpaceDE w:val="0"/>
            <w:autoSpaceDN w:val="0"/>
            <w:adjustRightInd w:val="0"/>
            <w:spacing w:after="0" w:line="240" w:lineRule="exact"/>
          </w:pPr>
        </w:pPrChange>
      </w:pPr>
    </w:p>
    <w:p w14:paraId="297C5741" w14:textId="5C0A7D17" w:rsidR="00EB2BEC" w:rsidRPr="00984A91" w:rsidDel="002377A7" w:rsidRDefault="005D1407" w:rsidP="008A7ECF">
      <w:pPr>
        <w:widowControl w:val="0"/>
        <w:autoSpaceDE w:val="0"/>
        <w:autoSpaceDN w:val="0"/>
        <w:adjustRightInd w:val="0"/>
        <w:spacing w:after="0" w:line="240" w:lineRule="exact"/>
        <w:rPr>
          <w:del w:id="428" w:author="Kartzinel, Tyler" w:date="2022-08-20T10:28:00Z"/>
          <w:rFonts w:ascii="Arial" w:hAnsi="Arial" w:cs="Arial"/>
          <w:sz w:val="20"/>
          <w:szCs w:val="20"/>
        </w:rPr>
      </w:pPr>
      <w:commentRangeStart w:id="429"/>
      <w:del w:id="430" w:author="Kartzinel, Tyler" w:date="2022-08-20T10:28:00Z">
        <w:r w:rsidRPr="00984A91" w:rsidDel="002377A7">
          <w:rPr>
            <w:rFonts w:ascii="Arial" w:hAnsi="Arial" w:cs="Arial"/>
            <w:i/>
            <w:color w:val="000000"/>
            <w:sz w:val="20"/>
            <w:szCs w:val="20"/>
          </w:rPr>
          <w:delText>Data Acquisition, Integrity and Quality, and Storage</w:delText>
        </w:r>
        <w:commentRangeEnd w:id="429"/>
        <w:r w:rsidR="004127E5" w:rsidRPr="00984A91" w:rsidDel="002377A7">
          <w:rPr>
            <w:rStyle w:val="CommentReference"/>
            <w:rFonts w:ascii="Arial" w:hAnsi="Arial" w:cs="Arial"/>
            <w:sz w:val="20"/>
            <w:szCs w:val="20"/>
            <w:rPrChange w:id="431" w:author="Kartzinel, Tyler" w:date="2022-08-18T11:23:00Z">
              <w:rPr>
                <w:rStyle w:val="CommentReference"/>
              </w:rPr>
            </w:rPrChange>
          </w:rPr>
          <w:commentReference w:id="429"/>
        </w:r>
        <w:r w:rsidR="00140B65" w:rsidRPr="00984A91" w:rsidDel="002377A7">
          <w:rPr>
            <w:rFonts w:ascii="Arial" w:hAnsi="Arial" w:cs="Arial"/>
            <w:b/>
            <w:i/>
            <w:color w:val="000000"/>
            <w:sz w:val="20"/>
            <w:szCs w:val="20"/>
          </w:rPr>
          <w:delText xml:space="preserve">. </w:delText>
        </w:r>
      </w:del>
      <w:moveFromRangeStart w:id="432" w:author="Kartzinel, Tyler" w:date="2022-08-20T10:28:00Z" w:name="move111883730"/>
      <w:moveFrom w:id="433" w:author="Kartzinel, Tyler" w:date="2022-08-20T10:28:00Z">
        <w:r w:rsidR="00EB2BEC" w:rsidRPr="00984A91" w:rsidDel="002377A7">
          <w:rPr>
            <w:rFonts w:ascii="Arial" w:hAnsi="Arial" w:cs="Arial"/>
            <w:sz w:val="20"/>
            <w:szCs w:val="20"/>
          </w:rPr>
          <w:t xml:space="preserve">The instruments used in this research can be used to collect and generate a variety of data and analyses from </w:t>
        </w:r>
        <w:r w:rsidR="008B0ADA" w:rsidRPr="00984A91" w:rsidDel="002377A7">
          <w:rPr>
            <w:rFonts w:ascii="Arial" w:hAnsi="Arial" w:cs="Arial"/>
            <w:sz w:val="20"/>
            <w:szCs w:val="20"/>
          </w:rPr>
          <w:t xml:space="preserve">multiple </w:t>
        </w:r>
        <w:r w:rsidR="00EB2BEC" w:rsidRPr="00984A91" w:rsidDel="002377A7">
          <w:rPr>
            <w:rFonts w:ascii="Arial" w:hAnsi="Arial" w:cs="Arial"/>
            <w:sz w:val="20"/>
            <w:szCs w:val="20"/>
          </w:rPr>
          <w:t xml:space="preserve">experiments overseen by different researchers. </w:t>
        </w:r>
        <w:r w:rsidR="00EB2BEC" w:rsidRPr="00984A91" w:rsidDel="002377A7">
          <w:rPr>
            <w:rFonts w:ascii="Arial" w:hAnsi="Arial" w:cs="Arial"/>
            <w:color w:val="000000"/>
            <w:sz w:val="20"/>
            <w:szCs w:val="20"/>
          </w:rPr>
          <w:t xml:space="preserve">The University of New Mexico Center for Stable Isotopes (UNM-CSI) is implementing new policies on data acquisition and management. According to these policies, all mass spectrometers have dedicated logbooks, where all operations (maintenance or measurements) are recorded </w:t>
        </w:r>
        <w:r w:rsidR="007909C8" w:rsidRPr="00984A91" w:rsidDel="002377A7">
          <w:rPr>
            <w:rFonts w:ascii="Arial" w:hAnsi="Arial" w:cs="Arial"/>
            <w:color w:val="000000"/>
            <w:sz w:val="20"/>
            <w:szCs w:val="20"/>
          </w:rPr>
          <w:t>daily.</w:t>
        </w:r>
        <w:r w:rsidR="00EB2BEC" w:rsidRPr="00984A91" w:rsidDel="002377A7">
          <w:rPr>
            <w:rFonts w:ascii="Arial" w:hAnsi="Arial" w:cs="Arial"/>
            <w:color w:val="000000"/>
            <w:sz w:val="20"/>
            <w:szCs w:val="20"/>
          </w:rPr>
          <w:t xml:space="preserve"> Data files, cross referenced in the instrument log books, are saved in the instrument’s computer, using a standard procedure to be followed by all lab users. </w:t>
        </w:r>
        <w:r w:rsidR="00EB2BEC" w:rsidRPr="00984A91" w:rsidDel="002377A7">
          <w:rPr>
            <w:rFonts w:ascii="Arial" w:hAnsi="Arial" w:cs="Arial"/>
            <w:sz w:val="20"/>
            <w:szCs w:val="20"/>
          </w:rPr>
          <w:t>All raw isotope data generated by ISODAT</w:t>
        </w:r>
        <w:r w:rsidR="00DE3570" w:rsidRPr="00984A91" w:rsidDel="002377A7">
          <w:rPr>
            <w:rFonts w:ascii="Arial" w:hAnsi="Arial" w:cs="Arial"/>
            <w:sz w:val="20"/>
            <w:szCs w:val="20"/>
          </w:rPr>
          <w:t xml:space="preserve">, </w:t>
        </w:r>
        <w:r w:rsidR="00EB2BEC" w:rsidRPr="00984A91" w:rsidDel="002377A7">
          <w:rPr>
            <w:rFonts w:ascii="Arial" w:hAnsi="Arial" w:cs="Arial"/>
            <w:sz w:val="20"/>
            <w:szCs w:val="20"/>
          </w:rPr>
          <w:t xml:space="preserve">the software that runs all Thermo </w:t>
        </w:r>
        <w:r w:rsidR="00DE3570" w:rsidRPr="00984A91" w:rsidDel="002377A7">
          <w:rPr>
            <w:rFonts w:ascii="Arial" w:hAnsi="Arial" w:cs="Arial"/>
            <w:sz w:val="20"/>
            <w:szCs w:val="20"/>
          </w:rPr>
          <w:t xml:space="preserve">Scientific </w:t>
        </w:r>
        <w:r w:rsidR="008206C1" w:rsidRPr="00984A91" w:rsidDel="002377A7">
          <w:rPr>
            <w:rFonts w:ascii="Arial" w:hAnsi="Arial" w:cs="Arial"/>
            <w:sz w:val="20"/>
            <w:szCs w:val="20"/>
          </w:rPr>
          <w:t>i</w:t>
        </w:r>
        <w:r w:rsidR="00DE3570" w:rsidRPr="00984A91" w:rsidDel="002377A7">
          <w:rPr>
            <w:rFonts w:ascii="Arial" w:hAnsi="Arial" w:cs="Arial"/>
            <w:sz w:val="20"/>
            <w:szCs w:val="20"/>
          </w:rPr>
          <w:t>sotope ratio mass spectrometers,</w:t>
        </w:r>
        <w:r w:rsidR="00EB2BEC" w:rsidRPr="00984A91" w:rsidDel="002377A7">
          <w:rPr>
            <w:rFonts w:ascii="Arial" w:hAnsi="Arial" w:cs="Arial"/>
            <w:sz w:val="20"/>
            <w:szCs w:val="20"/>
          </w:rPr>
          <w:t xml:space="preserve"> are exported as Excel files. Isotope values are corrected through comparison with reference materials of known isotopic composition; these corrections are included in a separate worksheet on each Excel file so that users can retrospectively examine how corrections were made for quality-assurance quality-control (QA/QC) purposes. All files are archived weekly on external drives and on a dedicated computer in the CSI</w:t>
        </w:r>
        <w:r w:rsidR="00E42670" w:rsidRPr="00984A91" w:rsidDel="002377A7">
          <w:rPr>
            <w:rFonts w:ascii="Arial" w:hAnsi="Arial" w:cs="Arial"/>
            <w:sz w:val="20"/>
            <w:szCs w:val="20"/>
          </w:rPr>
          <w:t>, and t</w:t>
        </w:r>
        <w:r w:rsidR="00EB2BEC" w:rsidRPr="00984A91" w:rsidDel="002377A7">
          <w:rPr>
            <w:rFonts w:ascii="Arial" w:hAnsi="Arial" w:cs="Arial"/>
            <w:sz w:val="20"/>
            <w:szCs w:val="20"/>
          </w:rPr>
          <w:t>he PIs will periodically review the integrity of the data to ensure that the digital data are properly organized and maintained.</w:t>
        </w:r>
      </w:moveFrom>
      <w:moveFromRangeEnd w:id="432"/>
    </w:p>
    <w:p w14:paraId="6627D623" w14:textId="196DBD37" w:rsidR="00140B65" w:rsidRPr="00984A91" w:rsidDel="002377A7" w:rsidRDefault="00140B65" w:rsidP="00AD0F21">
      <w:pPr>
        <w:autoSpaceDE w:val="0"/>
        <w:autoSpaceDN w:val="0"/>
        <w:adjustRightInd w:val="0"/>
        <w:spacing w:after="0" w:line="240" w:lineRule="exact"/>
        <w:rPr>
          <w:del w:id="434" w:author="Kartzinel, Tyler" w:date="2022-08-20T10:28:00Z"/>
          <w:rFonts w:ascii="Arial" w:hAnsi="Arial" w:cs="Arial"/>
          <w:b/>
          <w:sz w:val="20"/>
          <w:szCs w:val="20"/>
        </w:rPr>
      </w:pPr>
    </w:p>
    <w:p w14:paraId="26C5664D" w14:textId="370DD148" w:rsidR="00AD0F21" w:rsidRPr="00984A91" w:rsidDel="00113DAB" w:rsidRDefault="00AD0F21" w:rsidP="00AD0F21">
      <w:pPr>
        <w:widowControl w:val="0"/>
        <w:spacing w:line="240" w:lineRule="exact"/>
        <w:rPr>
          <w:del w:id="435" w:author="Kartzinel, Tyler" w:date="2022-08-20T10:22:00Z"/>
          <w:rFonts w:ascii="Arial" w:hAnsi="Arial" w:cs="Arial"/>
          <w:sz w:val="20"/>
          <w:szCs w:val="20"/>
          <w:highlight w:val="white"/>
        </w:rPr>
      </w:pPr>
      <w:del w:id="436" w:author="Kartzinel, Tyler" w:date="2022-08-20T10:22:00Z">
        <w:r w:rsidRPr="00984A91" w:rsidDel="00113DAB">
          <w:rPr>
            <w:rFonts w:ascii="Arial" w:hAnsi="Arial" w:cs="Arial"/>
            <w:sz w:val="20"/>
            <w:szCs w:val="20"/>
            <w:highlight w:val="white"/>
          </w:rPr>
          <w:delText xml:space="preserve">Information management is an important component of the SEV-LTER program. The information manager and information management system (IMS) support the entire </w:delText>
        </w:r>
        <w:r w:rsidR="0020703E" w:rsidRPr="00984A91" w:rsidDel="00113DAB">
          <w:rPr>
            <w:rFonts w:ascii="Arial" w:hAnsi="Arial" w:cs="Arial"/>
            <w:sz w:val="20"/>
            <w:szCs w:val="20"/>
            <w:highlight w:val="white"/>
          </w:rPr>
          <w:delText xml:space="preserve">data life cycle </w:delText>
        </w:r>
        <w:r w:rsidRPr="00984A91" w:rsidDel="00113DAB">
          <w:rPr>
            <w:rFonts w:ascii="Arial" w:hAnsi="Arial" w:cs="Arial"/>
            <w:sz w:val="20"/>
            <w:szCs w:val="20"/>
            <w:highlight w:val="white"/>
          </w:rPr>
          <w:delText>or workflow in compliance with National Science Foundation and</w:delText>
        </w:r>
        <w:r w:rsidR="0020703E" w:rsidRPr="00984A91" w:rsidDel="00113DAB">
          <w:rPr>
            <w:rFonts w:ascii="Arial" w:hAnsi="Arial" w:cs="Arial"/>
            <w:sz w:val="20"/>
            <w:szCs w:val="20"/>
            <w:highlight w:val="white"/>
          </w:rPr>
          <w:delText xml:space="preserve"> LTER Network policies. </w:delText>
        </w:r>
        <w:r w:rsidRPr="00984A91" w:rsidDel="00113DAB">
          <w:rPr>
            <w:rFonts w:ascii="Arial" w:hAnsi="Arial" w:cs="Arial"/>
            <w:sz w:val="20"/>
            <w:szCs w:val="20"/>
            <w:highlight w:val="white"/>
          </w:rPr>
          <w:delText>The primary goal of information management is to ensure that high-quality SEV-LTER data packages (data plus metadata) are made publicly available in a timely manner to ensure open access scientific discovery. SEV-LTER data packages are submitted to the</w:delText>
        </w:r>
        <w:r w:rsidR="0020703E" w:rsidRPr="00984A91" w:rsidDel="00113DAB">
          <w:rPr>
            <w:rFonts w:ascii="Arial" w:hAnsi="Arial" w:cs="Arial"/>
            <w:sz w:val="20"/>
            <w:szCs w:val="20"/>
            <w:highlight w:val="white"/>
          </w:rPr>
          <w:delText xml:space="preserve"> Environmental Data Initiative’s (EDI) data repository</w:delText>
        </w:r>
        <w:r w:rsidRPr="00984A91" w:rsidDel="00113DAB">
          <w:rPr>
            <w:rFonts w:ascii="Arial" w:hAnsi="Arial" w:cs="Arial"/>
            <w:sz w:val="20"/>
            <w:szCs w:val="20"/>
            <w:highlight w:val="white"/>
          </w:rPr>
          <w:delText xml:space="preserve"> </w:delText>
        </w:r>
        <w:r w:rsidR="0020703E" w:rsidRPr="00984A91" w:rsidDel="00113DAB">
          <w:rPr>
            <w:rFonts w:ascii="Arial" w:hAnsi="Arial" w:cs="Arial"/>
            <w:sz w:val="20"/>
            <w:szCs w:val="20"/>
          </w:rPr>
          <w:delText xml:space="preserve">within </w:delText>
        </w:r>
        <w:r w:rsidRPr="00984A91" w:rsidDel="00113DAB">
          <w:rPr>
            <w:rFonts w:ascii="Arial" w:hAnsi="Arial" w:cs="Arial"/>
            <w:sz w:val="20"/>
            <w:szCs w:val="20"/>
            <w:highlight w:val="white"/>
          </w:rPr>
          <w:delText xml:space="preserve">two years of data collection. EDI is a public data repository funded by the National Science Foundation, and it is a member node of the DataOne data repository. </w:delText>
        </w:r>
        <w:r w:rsidR="002F544A" w:rsidRPr="00984A91" w:rsidDel="00113DAB">
          <w:rPr>
            <w:rFonts w:ascii="Arial" w:hAnsi="Arial" w:cs="Arial"/>
            <w:sz w:val="20"/>
            <w:szCs w:val="20"/>
            <w:highlight w:val="white"/>
          </w:rPr>
          <w:delText>To</w:delText>
        </w:r>
        <w:r w:rsidRPr="00984A91" w:rsidDel="00113DAB">
          <w:rPr>
            <w:rFonts w:ascii="Arial" w:hAnsi="Arial" w:cs="Arial"/>
            <w:sz w:val="20"/>
            <w:szCs w:val="20"/>
            <w:highlight w:val="white"/>
          </w:rPr>
          <w:delText xml:space="preserve"> support this mission, the SEV-LTER IMS has undergone significant improvements and restructuring over the past several years.</w:delText>
        </w:r>
      </w:del>
    </w:p>
    <w:p w14:paraId="3D13C983" w14:textId="2C934D59" w:rsidR="00AD0F21" w:rsidRPr="00984A91" w:rsidDel="00113DAB" w:rsidRDefault="00AD0F21" w:rsidP="00AD0F21">
      <w:pPr>
        <w:widowControl w:val="0"/>
        <w:spacing w:line="240" w:lineRule="exact"/>
        <w:rPr>
          <w:del w:id="437" w:author="Kartzinel, Tyler" w:date="2022-08-20T10:22:00Z"/>
          <w:rFonts w:ascii="Arial" w:hAnsi="Arial" w:cs="Arial"/>
          <w:sz w:val="20"/>
          <w:szCs w:val="20"/>
          <w:highlight w:val="white"/>
        </w:rPr>
      </w:pPr>
      <w:del w:id="438" w:author="Kartzinel, Tyler" w:date="2022-08-20T10:22:00Z">
        <w:r w:rsidRPr="00984A91" w:rsidDel="00113DAB">
          <w:rPr>
            <w:rFonts w:ascii="Arial" w:hAnsi="Arial" w:cs="Arial"/>
            <w:bCs/>
            <w:i/>
            <w:sz w:val="20"/>
            <w:szCs w:val="20"/>
            <w:highlight w:val="white"/>
          </w:rPr>
          <w:delText>Cloud-Based Data Storage.</w:delText>
        </w:r>
        <w:r w:rsidRPr="00984A91" w:rsidDel="00113DAB">
          <w:rPr>
            <w:rFonts w:ascii="Arial" w:hAnsi="Arial" w:cs="Arial"/>
            <w:b/>
            <w:i/>
            <w:sz w:val="20"/>
            <w:szCs w:val="20"/>
            <w:highlight w:val="white"/>
          </w:rPr>
          <w:delText xml:space="preserve"> </w:delText>
        </w:r>
        <w:r w:rsidRPr="00984A91" w:rsidDel="00113DAB">
          <w:rPr>
            <w:rFonts w:ascii="Arial" w:hAnsi="Arial" w:cs="Arial"/>
            <w:sz w:val="20"/>
            <w:szCs w:val="20"/>
            <w:highlight w:val="white"/>
          </w:rPr>
          <w:delText xml:space="preserve">The SEV IMS transitioned from old, </w:delText>
        </w:r>
      </w:del>
      <w:del w:id="439" w:author="Kartzinel, Tyler" w:date="2022-08-18T10:11:00Z">
        <w:r w:rsidRPr="00984A91" w:rsidDel="004127E5">
          <w:rPr>
            <w:rFonts w:ascii="Arial" w:hAnsi="Arial" w:cs="Arial"/>
            <w:sz w:val="20"/>
            <w:szCs w:val="20"/>
            <w:highlight w:val="white"/>
          </w:rPr>
          <w:delText>on-premise</w:delText>
        </w:r>
      </w:del>
      <w:del w:id="440" w:author="Kartzinel, Tyler" w:date="2022-08-20T10:22:00Z">
        <w:r w:rsidRPr="00984A91" w:rsidDel="00113DAB">
          <w:rPr>
            <w:rFonts w:ascii="Arial" w:hAnsi="Arial" w:cs="Arial"/>
            <w:sz w:val="20"/>
            <w:szCs w:val="20"/>
            <w:highlight w:val="white"/>
          </w:rPr>
          <w:delText xml:space="preserve"> Sun servers to cloud-based Amazon Web Services (AWS) for the storage of critical data. AWS S3 is an object storage product offering secure and economical storage of files of various types. All files from the </w:delText>
        </w:r>
      </w:del>
      <w:del w:id="441" w:author="Kartzinel, Tyler" w:date="2022-08-18T10:11:00Z">
        <w:r w:rsidR="00A30593" w:rsidRPr="00984A91" w:rsidDel="004127E5">
          <w:rPr>
            <w:rFonts w:ascii="Arial" w:hAnsi="Arial" w:cs="Arial"/>
            <w:sz w:val="20"/>
            <w:szCs w:val="20"/>
            <w:highlight w:val="white"/>
          </w:rPr>
          <w:delText>on-premise</w:delText>
        </w:r>
      </w:del>
      <w:del w:id="442" w:author="Kartzinel, Tyler" w:date="2022-08-20T10:22:00Z">
        <w:r w:rsidR="00A30593" w:rsidRPr="00984A91" w:rsidDel="00113DAB">
          <w:rPr>
            <w:rFonts w:ascii="Arial" w:hAnsi="Arial" w:cs="Arial"/>
            <w:sz w:val="20"/>
            <w:szCs w:val="20"/>
            <w:highlight w:val="white"/>
          </w:rPr>
          <w:delText xml:space="preserve"> </w:delText>
        </w:r>
        <w:r w:rsidRPr="00984A91" w:rsidDel="00113DAB">
          <w:rPr>
            <w:rFonts w:ascii="Arial" w:hAnsi="Arial" w:cs="Arial"/>
            <w:sz w:val="20"/>
            <w:szCs w:val="20"/>
            <w:highlight w:val="white"/>
          </w:rPr>
          <w:delText xml:space="preserve">servers were uploaded to S3 into a deep archival format to preserve all historical information. A simple system was then devised to aid in ongoing research activities. The field crew processes raw field data after the completion of each field season, conducts quality control on the data, and develops publication ready data files. S3 is utilized to store and backup files that they are actively working on following a field season. Once data processing by the field crew is complete, files are placed into archival folders organized by project, thereby preserving important </w:delText>
        </w:r>
        <w:r w:rsidR="00A30593" w:rsidRPr="00984A91" w:rsidDel="00113DAB">
          <w:rPr>
            <w:rFonts w:ascii="Arial" w:hAnsi="Arial" w:cs="Arial"/>
            <w:sz w:val="20"/>
            <w:szCs w:val="20"/>
            <w:highlight w:val="white"/>
          </w:rPr>
          <w:delText xml:space="preserve">data </w:delText>
        </w:r>
        <w:r w:rsidRPr="00984A91" w:rsidDel="00113DAB">
          <w:rPr>
            <w:rFonts w:ascii="Arial" w:hAnsi="Arial" w:cs="Arial"/>
            <w:sz w:val="20"/>
            <w:szCs w:val="20"/>
            <w:highlight w:val="white"/>
          </w:rPr>
          <w:delText>and supporting documents. To maintain security, the field crew only has access to the specific S3 folders necessary for them to complete their work. AWS S3 offers redundant backups of data in three locations to prevent catastrophic loss of data.</w:delText>
        </w:r>
      </w:del>
    </w:p>
    <w:p w14:paraId="1C18438D" w14:textId="214F1EC8" w:rsidR="00B50251" w:rsidRPr="00984A91" w:rsidDel="007648ED" w:rsidRDefault="00B50251" w:rsidP="00AD0F21">
      <w:pPr>
        <w:widowControl w:val="0"/>
        <w:spacing w:line="240" w:lineRule="exact"/>
        <w:rPr>
          <w:del w:id="443" w:author="Kartzinel, Tyler" w:date="2022-08-18T10:05:00Z"/>
          <w:rFonts w:ascii="Arial" w:hAnsi="Arial" w:cs="Arial"/>
          <w:sz w:val="20"/>
          <w:szCs w:val="20"/>
          <w:highlight w:val="white"/>
        </w:rPr>
      </w:pPr>
    </w:p>
    <w:p w14:paraId="72ECAEE2" w14:textId="2033B82D" w:rsidR="008A7ECF" w:rsidRPr="00984A91" w:rsidDel="00113DAB" w:rsidRDefault="008A7ECF" w:rsidP="00AD0F21">
      <w:pPr>
        <w:widowControl w:val="0"/>
        <w:spacing w:line="240" w:lineRule="exact"/>
        <w:rPr>
          <w:del w:id="444" w:author="Kartzinel, Tyler" w:date="2022-08-20T10:22:00Z"/>
          <w:rFonts w:ascii="Arial" w:hAnsi="Arial" w:cs="Arial"/>
          <w:sz w:val="20"/>
          <w:szCs w:val="20"/>
          <w:highlight w:val="white"/>
        </w:rPr>
      </w:pPr>
      <w:del w:id="445" w:author="Kartzinel, Tyler" w:date="2022-08-20T10:22:00Z">
        <w:r w:rsidRPr="00984A91" w:rsidDel="00113DAB">
          <w:rPr>
            <w:rFonts w:ascii="Arial" w:hAnsi="Arial" w:cs="Arial"/>
            <w:bCs/>
            <w:i/>
            <w:sz w:val="20"/>
            <w:szCs w:val="20"/>
            <w:highlight w:val="white"/>
          </w:rPr>
          <w:delText>D</w:delText>
        </w:r>
        <w:r w:rsidR="00AD0F21" w:rsidRPr="00984A91" w:rsidDel="00113DAB">
          <w:rPr>
            <w:rFonts w:ascii="Arial" w:hAnsi="Arial" w:cs="Arial"/>
            <w:bCs/>
            <w:i/>
            <w:sz w:val="20"/>
            <w:szCs w:val="20"/>
            <w:highlight w:val="white"/>
          </w:rPr>
          <w:delText xml:space="preserve">ata </w:delText>
        </w:r>
        <w:r w:rsidRPr="00984A91" w:rsidDel="00113DAB">
          <w:rPr>
            <w:rFonts w:ascii="Arial" w:hAnsi="Arial" w:cs="Arial"/>
            <w:bCs/>
            <w:i/>
            <w:sz w:val="20"/>
            <w:szCs w:val="20"/>
            <w:highlight w:val="white"/>
          </w:rPr>
          <w:delText>M</w:delText>
        </w:r>
        <w:r w:rsidR="00AD0F21" w:rsidRPr="00984A91" w:rsidDel="00113DAB">
          <w:rPr>
            <w:rFonts w:ascii="Arial" w:hAnsi="Arial" w:cs="Arial"/>
            <w:bCs/>
            <w:i/>
            <w:sz w:val="20"/>
            <w:szCs w:val="20"/>
            <w:highlight w:val="white"/>
          </w:rPr>
          <w:delText xml:space="preserve">anagement </w:delText>
        </w:r>
        <w:r w:rsidRPr="00984A91" w:rsidDel="00113DAB">
          <w:rPr>
            <w:rFonts w:ascii="Arial" w:hAnsi="Arial" w:cs="Arial"/>
            <w:bCs/>
            <w:i/>
            <w:sz w:val="20"/>
            <w:szCs w:val="20"/>
            <w:highlight w:val="white"/>
          </w:rPr>
          <w:delText>W</w:delText>
        </w:r>
        <w:r w:rsidR="00AD0F21" w:rsidRPr="00984A91" w:rsidDel="00113DAB">
          <w:rPr>
            <w:rFonts w:ascii="Arial" w:hAnsi="Arial" w:cs="Arial"/>
            <w:bCs/>
            <w:i/>
            <w:sz w:val="20"/>
            <w:szCs w:val="20"/>
            <w:highlight w:val="white"/>
          </w:rPr>
          <w:delText>orkflow.</w:delText>
        </w:r>
        <w:r w:rsidR="00AD0F21" w:rsidRPr="00984A91" w:rsidDel="00113DAB">
          <w:rPr>
            <w:rFonts w:ascii="Arial" w:hAnsi="Arial" w:cs="Arial"/>
            <w:i/>
            <w:sz w:val="20"/>
            <w:szCs w:val="20"/>
            <w:highlight w:val="white"/>
          </w:rPr>
          <w:delText xml:space="preserve"> </w:delText>
        </w:r>
        <w:r w:rsidR="00AD0F21" w:rsidRPr="00984A91" w:rsidDel="00113DAB">
          <w:rPr>
            <w:rFonts w:ascii="Arial" w:hAnsi="Arial" w:cs="Arial"/>
            <w:sz w:val="20"/>
            <w:szCs w:val="20"/>
            <w:highlight w:val="white"/>
          </w:rPr>
          <w:delText xml:space="preserve">When the IM is notified that a researcher has a data package to publish in the repository, they work with the researcher to ensure that data and accompanying metadata are complete, thorough, and of high-quality. This workflow includes double checking that data do not contain anomalies that can easily be corrected prior to </w:delText>
        </w:r>
        <w:r w:rsidR="003424FA" w:rsidRPr="00984A91" w:rsidDel="00113DAB">
          <w:rPr>
            <w:rFonts w:ascii="Arial" w:hAnsi="Arial" w:cs="Arial"/>
            <w:sz w:val="20"/>
            <w:szCs w:val="20"/>
            <w:highlight w:val="white"/>
          </w:rPr>
          <w:delText>publication and</w:delText>
        </w:r>
        <w:r w:rsidR="00AD0F21" w:rsidRPr="00984A91" w:rsidDel="00113DAB">
          <w:rPr>
            <w:rFonts w:ascii="Arial" w:hAnsi="Arial" w:cs="Arial"/>
            <w:sz w:val="20"/>
            <w:szCs w:val="20"/>
            <w:highlight w:val="white"/>
          </w:rPr>
          <w:delText xml:space="preserve"> requires that the IM understands the project goals and data collection methods. Researchers fill out a Microsoft Word-based metadata template, and we have made large advances in the richness of metadata for core datasets. The metadata template is translated by the IM into Ecological Metadata Language</w:delText>
        </w:r>
        <w:r w:rsidR="003424FA" w:rsidRPr="00984A91" w:rsidDel="00113DAB">
          <w:rPr>
            <w:rFonts w:ascii="Arial" w:hAnsi="Arial" w:cs="Arial"/>
            <w:sz w:val="20"/>
            <w:szCs w:val="20"/>
            <w:highlight w:val="white"/>
          </w:rPr>
          <w:delText xml:space="preserve"> (EML), </w:delText>
        </w:r>
        <w:r w:rsidR="00AD0F21" w:rsidRPr="00984A91" w:rsidDel="00113DAB">
          <w:rPr>
            <w:rFonts w:ascii="Arial" w:hAnsi="Arial" w:cs="Arial"/>
            <w:sz w:val="20"/>
            <w:szCs w:val="20"/>
            <w:highlight w:val="white"/>
          </w:rPr>
          <w:delText>a computer readable format suitable for publication in data repositories. EML is developed using EMLAssemblyline, an R package authored by EDI. EML must pass validation checks in EMLAssemblyline, and then numerous further quality checks by EDI's congruency checker before the data package is published in the EDI data repository. Following the publication of a data package, all materials are archived on AWS S3 and an external hard drive to add further data backup redundancies.</w:delText>
        </w:r>
      </w:del>
    </w:p>
    <w:p w14:paraId="3D3D8D1D" w14:textId="22B842E9" w:rsidR="00AD0F21" w:rsidRPr="00984A91" w:rsidDel="00E65871" w:rsidRDefault="00AD0F21" w:rsidP="00AD0F21">
      <w:pPr>
        <w:widowControl w:val="0"/>
        <w:spacing w:line="240" w:lineRule="exact"/>
        <w:rPr>
          <w:del w:id="446" w:author="Kartzinel, Tyler" w:date="2022-08-20T10:28:00Z"/>
          <w:rFonts w:ascii="Arial" w:hAnsi="Arial" w:cs="Arial"/>
          <w:sz w:val="20"/>
          <w:szCs w:val="20"/>
          <w:highlight w:val="white"/>
        </w:rPr>
      </w:pPr>
      <w:del w:id="447" w:author="Kartzinel, Tyler" w:date="2022-08-20T10:28:00Z">
        <w:r w:rsidRPr="00984A91" w:rsidDel="00E65871">
          <w:rPr>
            <w:rFonts w:ascii="Arial" w:hAnsi="Arial" w:cs="Arial"/>
            <w:bCs/>
            <w:i/>
            <w:sz w:val="20"/>
            <w:szCs w:val="20"/>
            <w:highlight w:val="white"/>
          </w:rPr>
          <w:delText>Environmental Data Initiative.</w:delText>
        </w:r>
        <w:r w:rsidRPr="00984A91" w:rsidDel="00E65871">
          <w:rPr>
            <w:rFonts w:ascii="Arial" w:hAnsi="Arial" w:cs="Arial"/>
            <w:b/>
            <w:i/>
            <w:sz w:val="20"/>
            <w:szCs w:val="20"/>
            <w:highlight w:val="white"/>
          </w:rPr>
          <w:delText xml:space="preserve"> </w:delText>
        </w:r>
        <w:r w:rsidRPr="00984A91" w:rsidDel="00E65871">
          <w:rPr>
            <w:rFonts w:ascii="Arial" w:hAnsi="Arial" w:cs="Arial"/>
            <w:sz w:val="20"/>
            <w:szCs w:val="20"/>
            <w:highlight w:val="white"/>
          </w:rPr>
          <w:delText>The benefits of publishing data packages in EDI's data repository are multifold. EDI issues Digital Object Identifiers</w:delText>
        </w:r>
        <w:r w:rsidR="003424FA" w:rsidRPr="00984A91" w:rsidDel="00E65871">
          <w:rPr>
            <w:rFonts w:ascii="Arial" w:hAnsi="Arial" w:cs="Arial"/>
            <w:sz w:val="20"/>
            <w:szCs w:val="20"/>
            <w:highlight w:val="white"/>
          </w:rPr>
          <w:delText xml:space="preserve"> (DOIs) </w:delText>
        </w:r>
        <w:r w:rsidRPr="00984A91" w:rsidDel="00E65871">
          <w:rPr>
            <w:rFonts w:ascii="Arial" w:hAnsi="Arial" w:cs="Arial"/>
            <w:sz w:val="20"/>
            <w:szCs w:val="20"/>
            <w:highlight w:val="white"/>
          </w:rPr>
          <w:delText xml:space="preserve">to all data packages, as well as a new DOI any time a data package is updated. DOIs are a persistent identifier that is used in citations and allows for tracking the provenance of a data package over time. The EDI data repository offers functionality to link a data package to other data packages from which data are derived and to publications associated with a data package. Publishing data on EDI eliminates the need to have data published in any other location, such as on a local website. This reduces the likelihood of multiple, non-matching versions of the data being available at a given time from different sources. The EDI data repository is searchable, allowing researchers or others to locate data of interest. Some data types are best stored in other previously existing repositories. For example, our raw sequences are published on the Sequence Read Archive (SRA), with tables of SNPs, ASVs or OTUs published on EDI.     </w:delText>
        </w:r>
      </w:del>
    </w:p>
    <w:p w14:paraId="7AC6EA76" w14:textId="7B057667" w:rsidR="00AD0F21" w:rsidRPr="00984A91" w:rsidDel="00E65871" w:rsidRDefault="00AD0F21" w:rsidP="00AD0F21">
      <w:pPr>
        <w:widowControl w:val="0"/>
        <w:spacing w:line="240" w:lineRule="exact"/>
        <w:rPr>
          <w:moveFrom w:id="448" w:author="Kartzinel, Tyler" w:date="2022-08-20T10:27:00Z"/>
          <w:rFonts w:ascii="Arial" w:hAnsi="Arial" w:cs="Arial"/>
          <w:sz w:val="20"/>
          <w:szCs w:val="20"/>
          <w:highlight w:val="white"/>
        </w:rPr>
      </w:pPr>
      <w:moveFromRangeStart w:id="449" w:author="Kartzinel, Tyler" w:date="2022-08-20T10:27:00Z" w:name="move111883666"/>
      <w:moveFrom w:id="450" w:author="Kartzinel, Tyler" w:date="2022-08-20T10:27:00Z">
        <w:r w:rsidRPr="00984A91" w:rsidDel="00E65871">
          <w:rPr>
            <w:rFonts w:ascii="Arial" w:hAnsi="Arial" w:cs="Arial"/>
            <w:bCs/>
            <w:i/>
            <w:sz w:val="20"/>
            <w:szCs w:val="20"/>
            <w:highlight w:val="white"/>
          </w:rPr>
          <w:t>New SEV-LTER Website.</w:t>
        </w:r>
        <w:r w:rsidRPr="00984A91" w:rsidDel="00E65871">
          <w:rPr>
            <w:rFonts w:ascii="Arial" w:hAnsi="Arial" w:cs="Arial"/>
            <w:i/>
            <w:sz w:val="20"/>
            <w:szCs w:val="20"/>
            <w:highlight w:val="white"/>
          </w:rPr>
          <w:t xml:space="preserve"> </w:t>
        </w:r>
        <w:r w:rsidRPr="00984A91" w:rsidDel="00E65871">
          <w:rPr>
            <w:rFonts w:ascii="Arial" w:hAnsi="Arial" w:cs="Arial"/>
            <w:sz w:val="20"/>
            <w:szCs w:val="20"/>
            <w:highlight w:val="white"/>
          </w:rPr>
          <w:t xml:space="preserve">The SEV launched a new website this summer that was professionally developed using WordPress. It is hosted on the University of New Mexico Information Technology servers, thereby providing continual, up-to-date security against hackers, a repeated problem with the old website. The website provides information on our research projects; our school-yard outreach program, the Bosque Ecosystem Monitoring Program (BEMP); PIs, staff, and students; SEV Diversity, Equity and Inclusion (DEI) initiatives; the SEV data catalog hosted on EDI; the SEV GitHub; and the LTER-SEV Network Bibliography in Zotero housing our publication repository. </w:t>
        </w:r>
      </w:moveFrom>
    </w:p>
    <w:moveFromRangeEnd w:id="449"/>
    <w:p w14:paraId="10CFFB3C" w14:textId="1B457F39" w:rsidR="005D1407" w:rsidRPr="00984A91" w:rsidRDefault="001E5769" w:rsidP="00AD0F21">
      <w:pPr>
        <w:autoSpaceDE w:val="0"/>
        <w:autoSpaceDN w:val="0"/>
        <w:adjustRightInd w:val="0"/>
        <w:spacing w:after="0" w:line="240" w:lineRule="exact"/>
        <w:rPr>
          <w:rFonts w:ascii="Arial" w:hAnsi="Arial" w:cs="Arial"/>
          <w:b/>
          <w:sz w:val="20"/>
          <w:szCs w:val="20"/>
        </w:rPr>
      </w:pPr>
      <w:ins w:id="451" w:author="Kartzinel, Tyler" w:date="2022-08-18T11:14:00Z">
        <w:r w:rsidRPr="00984A91">
          <w:rPr>
            <w:rFonts w:ascii="Arial" w:hAnsi="Arial" w:cs="Arial"/>
            <w:b/>
            <w:sz w:val="20"/>
            <w:szCs w:val="20"/>
          </w:rPr>
          <w:t xml:space="preserve">Data </w:t>
        </w:r>
      </w:ins>
      <w:r w:rsidRPr="00984A91">
        <w:rPr>
          <w:rFonts w:ascii="Arial" w:hAnsi="Arial" w:cs="Arial"/>
          <w:b/>
          <w:sz w:val="20"/>
          <w:szCs w:val="20"/>
        </w:rPr>
        <w:t xml:space="preserve">Access </w:t>
      </w:r>
      <w:del w:id="452" w:author="Kartzinel, Tyler" w:date="2022-08-18T11:14:00Z">
        <w:r w:rsidRPr="00984A91" w:rsidDel="001E5769">
          <w:rPr>
            <w:rFonts w:ascii="Arial" w:hAnsi="Arial" w:cs="Arial"/>
            <w:b/>
            <w:sz w:val="20"/>
            <w:szCs w:val="20"/>
          </w:rPr>
          <w:delText xml:space="preserve">And </w:delText>
        </w:r>
      </w:del>
      <w:ins w:id="453" w:author="Kartzinel, Tyler" w:date="2022-08-18T11:14:00Z">
        <w:r w:rsidRPr="00984A91">
          <w:rPr>
            <w:rFonts w:ascii="Arial" w:hAnsi="Arial" w:cs="Arial"/>
            <w:b/>
            <w:sz w:val="20"/>
            <w:szCs w:val="20"/>
          </w:rPr>
          <w:t xml:space="preserve">&amp; </w:t>
        </w:r>
      </w:ins>
      <w:del w:id="454" w:author="Kartzinel, Tyler" w:date="2022-08-18T11:13:00Z">
        <w:r w:rsidR="00303019" w:rsidRPr="00984A91" w:rsidDel="001E5769">
          <w:rPr>
            <w:rFonts w:ascii="Arial" w:hAnsi="Arial" w:cs="Arial"/>
            <w:b/>
            <w:sz w:val="20"/>
            <w:szCs w:val="20"/>
          </w:rPr>
          <w:delText>SHARING</w:delText>
        </w:r>
      </w:del>
      <w:ins w:id="455" w:author="Kartzinel, Tyler" w:date="2022-08-18T11:13:00Z">
        <w:r w:rsidRPr="00984A91">
          <w:rPr>
            <w:rFonts w:ascii="Arial" w:hAnsi="Arial" w:cs="Arial"/>
            <w:b/>
            <w:sz w:val="20"/>
            <w:szCs w:val="20"/>
          </w:rPr>
          <w:t>Dissemination</w:t>
        </w:r>
      </w:ins>
    </w:p>
    <w:p w14:paraId="366E6A49" w14:textId="77777777" w:rsidR="002575A1" w:rsidRPr="00984A91" w:rsidRDefault="002575A1" w:rsidP="002575A1">
      <w:pPr>
        <w:spacing w:after="0" w:line="240" w:lineRule="auto"/>
        <w:contextualSpacing/>
        <w:rPr>
          <w:ins w:id="456" w:author="Kartzinel, Tyler" w:date="2022-08-18T11:14:00Z"/>
          <w:rFonts w:ascii="Arial" w:hAnsi="Arial" w:cs="Arial"/>
          <w:color w:val="000000"/>
          <w:sz w:val="20"/>
          <w:szCs w:val="20"/>
          <w:u w:val="single"/>
          <w:rPrChange w:id="457" w:author="Kartzinel, Tyler" w:date="2022-08-18T11:23:00Z">
            <w:rPr>
              <w:ins w:id="458" w:author="Kartzinel, Tyler" w:date="2022-08-18T11:14:00Z"/>
              <w:rFonts w:ascii="Times New Roman" w:hAnsi="Times New Roman" w:cs="Times New Roman"/>
              <w:color w:val="000000"/>
              <w:sz w:val="23"/>
              <w:szCs w:val="23"/>
              <w:u w:val="single"/>
            </w:rPr>
          </w:rPrChange>
        </w:rPr>
      </w:pPr>
    </w:p>
    <w:p w14:paraId="3F669EE0" w14:textId="745447B6" w:rsidR="002575A1" w:rsidRPr="00984A91" w:rsidRDefault="002575A1" w:rsidP="002575A1">
      <w:pPr>
        <w:spacing w:after="0" w:line="240" w:lineRule="auto"/>
        <w:contextualSpacing/>
        <w:rPr>
          <w:ins w:id="459" w:author="Kartzinel, Tyler" w:date="2022-08-18T11:14:00Z"/>
          <w:rFonts w:ascii="Arial" w:hAnsi="Arial" w:cs="Arial"/>
          <w:color w:val="000000"/>
          <w:sz w:val="20"/>
          <w:szCs w:val="20"/>
          <w:rPrChange w:id="460" w:author="Kartzinel, Tyler" w:date="2022-08-18T11:23:00Z">
            <w:rPr>
              <w:ins w:id="461" w:author="Kartzinel, Tyler" w:date="2022-08-18T11:14:00Z"/>
              <w:rFonts w:ascii="Times New Roman" w:hAnsi="Times New Roman" w:cs="Times New Roman"/>
              <w:color w:val="000000"/>
              <w:sz w:val="23"/>
              <w:szCs w:val="23"/>
            </w:rPr>
          </w:rPrChange>
        </w:rPr>
      </w:pPr>
      <w:ins w:id="462" w:author="Kartzinel, Tyler" w:date="2022-08-18T11:14:00Z">
        <w:r w:rsidRPr="00984A91">
          <w:rPr>
            <w:rFonts w:ascii="Arial" w:hAnsi="Arial" w:cs="Arial"/>
            <w:color w:val="000000"/>
            <w:sz w:val="20"/>
            <w:szCs w:val="20"/>
            <w:rPrChange w:id="463" w:author="Kartzinel, Tyler" w:date="2022-08-18T11:23:00Z">
              <w:rPr>
                <w:rFonts w:ascii="Times New Roman" w:hAnsi="Times New Roman" w:cs="Times New Roman"/>
                <w:color w:val="000000"/>
                <w:sz w:val="23"/>
                <w:szCs w:val="23"/>
                <w:u w:val="single"/>
              </w:rPr>
            </w:rPrChange>
          </w:rPr>
          <w:t>All data</w:t>
        </w:r>
        <w:r w:rsidRPr="00984A91">
          <w:rPr>
            <w:rFonts w:ascii="Arial" w:hAnsi="Arial" w:cs="Arial"/>
            <w:color w:val="000000"/>
            <w:sz w:val="20"/>
            <w:szCs w:val="20"/>
            <w:rPrChange w:id="464" w:author="Kartzinel, Tyler" w:date="2022-08-18T11:23:00Z">
              <w:rPr>
                <w:rFonts w:ascii="Times New Roman" w:hAnsi="Times New Roman" w:cs="Times New Roman"/>
                <w:color w:val="000000"/>
                <w:sz w:val="23"/>
                <w:szCs w:val="23"/>
              </w:rPr>
            </w:rPrChange>
          </w:rPr>
          <w:t xml:space="preserve"> will be analyzed in accordance with study objectives, published in peer review journals, disseminated in reports to collaborating institutions, and archived in </w:t>
        </w:r>
      </w:ins>
      <w:ins w:id="465" w:author="Kartzinel, Tyler" w:date="2022-08-18T11:15:00Z">
        <w:r w:rsidRPr="00984A91">
          <w:rPr>
            <w:rFonts w:ascii="Arial" w:hAnsi="Arial" w:cs="Arial"/>
            <w:color w:val="000000"/>
            <w:sz w:val="20"/>
            <w:szCs w:val="20"/>
            <w:rPrChange w:id="466" w:author="Kartzinel, Tyler" w:date="2022-08-18T11:23:00Z">
              <w:rPr>
                <w:rFonts w:ascii="Times New Roman" w:hAnsi="Times New Roman" w:cs="Times New Roman"/>
                <w:color w:val="000000"/>
                <w:sz w:val="23"/>
                <w:szCs w:val="23"/>
              </w:rPr>
            </w:rPrChange>
          </w:rPr>
          <w:t xml:space="preserve">appropriate </w:t>
        </w:r>
      </w:ins>
      <w:ins w:id="467" w:author="Kartzinel, Tyler" w:date="2022-08-18T11:14:00Z">
        <w:r w:rsidRPr="00984A91">
          <w:rPr>
            <w:rFonts w:ascii="Arial" w:hAnsi="Arial" w:cs="Arial"/>
            <w:color w:val="000000"/>
            <w:sz w:val="20"/>
            <w:szCs w:val="20"/>
            <w:rPrChange w:id="468" w:author="Kartzinel, Tyler" w:date="2022-08-18T11:23:00Z">
              <w:rPr>
                <w:rFonts w:ascii="Times New Roman" w:hAnsi="Times New Roman" w:cs="Times New Roman"/>
                <w:color w:val="000000"/>
                <w:sz w:val="23"/>
                <w:szCs w:val="23"/>
              </w:rPr>
            </w:rPrChange>
          </w:rPr>
          <w:t>public reposito</w:t>
        </w:r>
      </w:ins>
      <w:ins w:id="469" w:author="Kartzinel, Tyler" w:date="2022-08-18T11:15:00Z">
        <w:r w:rsidRPr="00984A91">
          <w:rPr>
            <w:rFonts w:ascii="Arial" w:hAnsi="Arial" w:cs="Arial"/>
            <w:color w:val="000000"/>
            <w:sz w:val="20"/>
            <w:szCs w:val="20"/>
            <w:rPrChange w:id="470" w:author="Kartzinel, Tyler" w:date="2022-08-18T11:23:00Z">
              <w:rPr>
                <w:rFonts w:ascii="Times New Roman" w:hAnsi="Times New Roman" w:cs="Times New Roman"/>
                <w:color w:val="000000"/>
                <w:sz w:val="23"/>
                <w:szCs w:val="23"/>
              </w:rPr>
            </w:rPrChange>
          </w:rPr>
          <w:t>ries</w:t>
        </w:r>
      </w:ins>
      <w:ins w:id="471" w:author="Kartzinel, Tyler" w:date="2022-08-18T11:14:00Z">
        <w:r w:rsidRPr="00984A91">
          <w:rPr>
            <w:rFonts w:ascii="Arial" w:hAnsi="Arial" w:cs="Arial"/>
            <w:color w:val="000000"/>
            <w:sz w:val="20"/>
            <w:szCs w:val="20"/>
            <w:rPrChange w:id="472" w:author="Kartzinel, Tyler" w:date="2022-08-18T11:23:00Z">
              <w:rPr>
                <w:rFonts w:ascii="Times New Roman" w:hAnsi="Times New Roman" w:cs="Times New Roman"/>
                <w:color w:val="000000"/>
                <w:sz w:val="23"/>
                <w:szCs w:val="23"/>
              </w:rPr>
            </w:rPrChange>
          </w:rPr>
          <w:t>.</w:t>
        </w:r>
      </w:ins>
    </w:p>
    <w:p w14:paraId="2F8FE5B1" w14:textId="77777777" w:rsidR="008A599D" w:rsidRPr="00984A91" w:rsidRDefault="008A599D" w:rsidP="00AD0F21">
      <w:pPr>
        <w:autoSpaceDE w:val="0"/>
        <w:autoSpaceDN w:val="0"/>
        <w:adjustRightInd w:val="0"/>
        <w:spacing w:after="0" w:line="240" w:lineRule="exact"/>
        <w:rPr>
          <w:rFonts w:ascii="Arial" w:hAnsi="Arial" w:cs="Arial"/>
          <w:b/>
          <w:i/>
          <w:sz w:val="20"/>
          <w:szCs w:val="20"/>
        </w:rPr>
      </w:pPr>
    </w:p>
    <w:p w14:paraId="4A1950AA" w14:textId="4520A0B6" w:rsidR="00E5328D" w:rsidRPr="00984A91" w:rsidRDefault="00E5328D" w:rsidP="00AD0F21">
      <w:pPr>
        <w:autoSpaceDE w:val="0"/>
        <w:autoSpaceDN w:val="0"/>
        <w:adjustRightInd w:val="0"/>
        <w:spacing w:after="0" w:line="240" w:lineRule="exact"/>
        <w:rPr>
          <w:rFonts w:ascii="Arial" w:hAnsi="Arial" w:cs="Arial"/>
          <w:i/>
          <w:sz w:val="20"/>
          <w:szCs w:val="20"/>
        </w:rPr>
      </w:pPr>
      <w:r w:rsidRPr="00984A91">
        <w:rPr>
          <w:rFonts w:ascii="Arial" w:hAnsi="Arial" w:cs="Arial"/>
          <w:i/>
          <w:sz w:val="20"/>
          <w:szCs w:val="20"/>
        </w:rPr>
        <w:t>Pr</w:t>
      </w:r>
      <w:r w:rsidR="00140B65" w:rsidRPr="00984A91">
        <w:rPr>
          <w:rFonts w:ascii="Arial" w:hAnsi="Arial" w:cs="Arial"/>
          <w:i/>
          <w:sz w:val="20"/>
          <w:szCs w:val="20"/>
        </w:rPr>
        <w:t xml:space="preserve">ivacy and Sensitive Data Issues. </w:t>
      </w:r>
      <w:r w:rsidRPr="00984A91">
        <w:rPr>
          <w:rFonts w:ascii="Arial" w:hAnsi="Arial" w:cs="Arial"/>
          <w:sz w:val="20"/>
          <w:szCs w:val="20"/>
        </w:rPr>
        <w:t>We do not anticipate any potential privacy, security of other similar issues with our data. We are not requesting access to sensitive or proprietary information. Privacy and sensitive data issues from other users from the research community will be covered under their individual data management plans and are not included in this scope.</w:t>
      </w:r>
    </w:p>
    <w:p w14:paraId="214EF491" w14:textId="77777777" w:rsidR="00140B65" w:rsidRPr="00984A91" w:rsidRDefault="00140B65" w:rsidP="00AD0F21">
      <w:pPr>
        <w:autoSpaceDE w:val="0"/>
        <w:autoSpaceDN w:val="0"/>
        <w:adjustRightInd w:val="0"/>
        <w:spacing w:after="0" w:line="240" w:lineRule="exact"/>
        <w:rPr>
          <w:rFonts w:ascii="Arial" w:hAnsi="Arial" w:cs="Arial"/>
          <w:b/>
          <w:i/>
          <w:sz w:val="20"/>
          <w:szCs w:val="20"/>
        </w:rPr>
      </w:pPr>
    </w:p>
    <w:p w14:paraId="3F520971" w14:textId="71858921" w:rsidR="00E5328D" w:rsidRPr="00984A91" w:rsidDel="002575A1" w:rsidRDefault="00140B65" w:rsidP="00AD0F21">
      <w:pPr>
        <w:autoSpaceDE w:val="0"/>
        <w:autoSpaceDN w:val="0"/>
        <w:adjustRightInd w:val="0"/>
        <w:spacing w:after="0" w:line="240" w:lineRule="exact"/>
        <w:rPr>
          <w:del w:id="473" w:author="Kartzinel, Tyler" w:date="2022-08-18T11:15:00Z"/>
          <w:rFonts w:ascii="Arial" w:hAnsi="Arial" w:cs="Arial"/>
          <w:i/>
          <w:sz w:val="20"/>
          <w:szCs w:val="20"/>
        </w:rPr>
      </w:pPr>
      <w:del w:id="474" w:author="Kartzinel, Tyler" w:date="2022-08-18T11:15:00Z">
        <w:r w:rsidRPr="00984A91" w:rsidDel="002575A1">
          <w:rPr>
            <w:rFonts w:ascii="Arial" w:hAnsi="Arial" w:cs="Arial"/>
            <w:i/>
            <w:sz w:val="20"/>
            <w:szCs w:val="20"/>
          </w:rPr>
          <w:delText xml:space="preserve">Rights Management. </w:delText>
        </w:r>
        <w:r w:rsidR="00E5328D" w:rsidRPr="00984A91" w:rsidDel="002575A1">
          <w:rPr>
            <w:rFonts w:ascii="Arial" w:hAnsi="Arial" w:cs="Arial"/>
            <w:sz w:val="20"/>
            <w:szCs w:val="20"/>
          </w:rPr>
          <w:delText xml:space="preserve">We expect to publish results and therefore any data generated from the project will be embargoed for </w:delText>
        </w:r>
      </w:del>
      <w:del w:id="475" w:author="Kartzinel, Tyler" w:date="2022-08-18T10:05:00Z">
        <w:r w:rsidR="00E5328D" w:rsidRPr="00984A91" w:rsidDel="00D55603">
          <w:rPr>
            <w:rFonts w:ascii="Arial" w:hAnsi="Arial" w:cs="Arial"/>
            <w:sz w:val="20"/>
            <w:szCs w:val="20"/>
          </w:rPr>
          <w:delText xml:space="preserve">a reasonable </w:delText>
        </w:r>
        <w:r w:rsidR="003424FA" w:rsidRPr="00984A91" w:rsidDel="00D55603">
          <w:rPr>
            <w:rFonts w:ascii="Arial" w:hAnsi="Arial" w:cs="Arial"/>
            <w:sz w:val="20"/>
            <w:szCs w:val="20"/>
          </w:rPr>
          <w:delText>time period</w:delText>
        </w:r>
      </w:del>
      <w:del w:id="476" w:author="Kartzinel, Tyler" w:date="2022-08-18T11:15:00Z">
        <w:r w:rsidR="003424FA" w:rsidRPr="00984A91" w:rsidDel="002575A1">
          <w:rPr>
            <w:rFonts w:ascii="Arial" w:hAnsi="Arial" w:cs="Arial"/>
            <w:sz w:val="20"/>
            <w:szCs w:val="20"/>
          </w:rPr>
          <w:delText>.</w:delText>
        </w:r>
      </w:del>
      <w:del w:id="477" w:author="Kartzinel, Tyler" w:date="2022-08-18T10:06:00Z">
        <w:r w:rsidR="00E5328D" w:rsidRPr="00984A91" w:rsidDel="00D55603">
          <w:rPr>
            <w:rFonts w:ascii="Arial" w:hAnsi="Arial" w:cs="Arial"/>
            <w:sz w:val="20"/>
            <w:szCs w:val="20"/>
          </w:rPr>
          <w:delText xml:space="preserve"> We anticipate making the project data available </w:delText>
        </w:r>
        <w:r w:rsidR="001D4005" w:rsidRPr="00984A91" w:rsidDel="00D55603">
          <w:rPr>
            <w:rFonts w:ascii="Arial" w:hAnsi="Arial" w:cs="Arial"/>
            <w:sz w:val="20"/>
            <w:szCs w:val="20"/>
          </w:rPr>
          <w:delText xml:space="preserve">in </w:delText>
        </w:r>
      </w:del>
      <w:del w:id="478" w:author="Kartzinel, Tyler" w:date="2022-08-18T09:50:00Z">
        <w:r w:rsidR="001D4005" w:rsidRPr="00984A91" w:rsidDel="00BD065F">
          <w:rPr>
            <w:rFonts w:ascii="Arial" w:hAnsi="Arial" w:cs="Arial"/>
            <w:sz w:val="20"/>
            <w:szCs w:val="20"/>
          </w:rPr>
          <w:delText>publically</w:delText>
        </w:r>
      </w:del>
      <w:del w:id="479" w:author="Kartzinel, Tyler" w:date="2022-08-18T10:06:00Z">
        <w:r w:rsidR="001D4005" w:rsidRPr="00984A91" w:rsidDel="00D55603">
          <w:rPr>
            <w:rFonts w:ascii="Arial" w:hAnsi="Arial" w:cs="Arial"/>
            <w:sz w:val="20"/>
            <w:szCs w:val="20"/>
          </w:rPr>
          <w:delText xml:space="preserve"> accessible databases (e.g., EDI and IsoBank) </w:delText>
        </w:r>
        <w:r w:rsidR="00E5328D" w:rsidRPr="00984A91" w:rsidDel="00D55603">
          <w:rPr>
            <w:rFonts w:ascii="Arial" w:hAnsi="Arial" w:cs="Arial"/>
            <w:sz w:val="20"/>
            <w:szCs w:val="20"/>
          </w:rPr>
          <w:delText xml:space="preserve">after the resulting publications are produced. </w:delText>
        </w:r>
      </w:del>
    </w:p>
    <w:p w14:paraId="42654AF3" w14:textId="2AEAB8B1" w:rsidR="00D80B8D" w:rsidRPr="00984A91" w:rsidDel="002575A1" w:rsidRDefault="00D80B8D" w:rsidP="00AD0F21">
      <w:pPr>
        <w:autoSpaceDE w:val="0"/>
        <w:autoSpaceDN w:val="0"/>
        <w:adjustRightInd w:val="0"/>
        <w:spacing w:after="0" w:line="240" w:lineRule="exact"/>
        <w:rPr>
          <w:del w:id="480" w:author="Kartzinel, Tyler" w:date="2022-08-18T11:15:00Z"/>
          <w:rFonts w:ascii="Arial" w:hAnsi="Arial" w:cs="Arial"/>
          <w:i/>
          <w:sz w:val="20"/>
          <w:szCs w:val="20"/>
        </w:rPr>
      </w:pPr>
    </w:p>
    <w:p w14:paraId="64A3B471" w14:textId="32F7663E" w:rsidR="00E5328D" w:rsidRPr="00984A91" w:rsidRDefault="00140B65" w:rsidP="00AD0F21">
      <w:pPr>
        <w:autoSpaceDE w:val="0"/>
        <w:autoSpaceDN w:val="0"/>
        <w:adjustRightInd w:val="0"/>
        <w:spacing w:after="0" w:line="240" w:lineRule="exact"/>
        <w:rPr>
          <w:rFonts w:ascii="Arial" w:hAnsi="Arial" w:cs="Arial"/>
          <w:b/>
          <w:i/>
          <w:sz w:val="20"/>
          <w:szCs w:val="20"/>
        </w:rPr>
      </w:pPr>
      <w:r w:rsidRPr="00984A91">
        <w:rPr>
          <w:rFonts w:ascii="Arial" w:hAnsi="Arial" w:cs="Arial"/>
          <w:i/>
          <w:sz w:val="20"/>
          <w:szCs w:val="20"/>
        </w:rPr>
        <w:t>Application for Patent.</w:t>
      </w:r>
      <w:r w:rsidRPr="00984A91">
        <w:rPr>
          <w:rFonts w:ascii="Arial" w:hAnsi="Arial" w:cs="Arial"/>
          <w:b/>
          <w:i/>
          <w:sz w:val="20"/>
          <w:szCs w:val="20"/>
        </w:rPr>
        <w:t xml:space="preserve"> </w:t>
      </w:r>
      <w:r w:rsidR="00E5328D" w:rsidRPr="00984A91">
        <w:rPr>
          <w:rFonts w:ascii="Arial" w:hAnsi="Arial" w:cs="Arial"/>
          <w:sz w:val="20"/>
          <w:szCs w:val="20"/>
        </w:rPr>
        <w:t>We will not apply for a patent related to this research.</w:t>
      </w:r>
    </w:p>
    <w:p w14:paraId="6D7647D2" w14:textId="77777777" w:rsidR="00E5328D" w:rsidRPr="00984A91" w:rsidRDefault="00E5328D" w:rsidP="00AD0F21">
      <w:pPr>
        <w:autoSpaceDE w:val="0"/>
        <w:autoSpaceDN w:val="0"/>
        <w:adjustRightInd w:val="0"/>
        <w:spacing w:after="0" w:line="240" w:lineRule="exact"/>
        <w:rPr>
          <w:rFonts w:ascii="Arial" w:hAnsi="Arial" w:cs="Arial"/>
          <w:sz w:val="20"/>
          <w:szCs w:val="20"/>
        </w:rPr>
      </w:pPr>
    </w:p>
    <w:p w14:paraId="66F3D918" w14:textId="786F66CC" w:rsidR="002575A1" w:rsidRPr="00984A91" w:rsidRDefault="005D1407">
      <w:pPr>
        <w:pStyle w:val="ListParagraph"/>
        <w:ind w:left="0"/>
        <w:rPr>
          <w:ins w:id="481" w:author="Kartzinel, Tyler" w:date="2022-08-18T11:15:00Z"/>
          <w:rFonts w:ascii="Arial" w:hAnsi="Arial" w:cs="Arial"/>
          <w:sz w:val="20"/>
          <w:szCs w:val="20"/>
          <w:rPrChange w:id="482" w:author="Kartzinel, Tyler" w:date="2022-08-18T11:23:00Z">
            <w:rPr>
              <w:ins w:id="483" w:author="Kartzinel, Tyler" w:date="2022-08-18T11:15:00Z"/>
              <w:sz w:val="23"/>
              <w:szCs w:val="23"/>
            </w:rPr>
          </w:rPrChange>
        </w:rPr>
        <w:pPrChange w:id="484" w:author="Kartzinel, Tyler" w:date="2022-08-18T11:15:00Z">
          <w:pPr>
            <w:pStyle w:val="ListParagraph"/>
          </w:pPr>
        </w:pPrChange>
      </w:pPr>
      <w:del w:id="485" w:author="Kartzinel, Tyler" w:date="2022-08-18T11:16:00Z">
        <w:r w:rsidRPr="00984A91" w:rsidDel="002575A1">
          <w:rPr>
            <w:rFonts w:ascii="Arial" w:hAnsi="Arial" w:cs="Arial"/>
            <w:i/>
            <w:sz w:val="20"/>
            <w:szCs w:val="20"/>
          </w:rPr>
          <w:delText xml:space="preserve">Dissemination </w:delText>
        </w:r>
      </w:del>
      <w:del w:id="486" w:author="Kartzinel, Tyler" w:date="2022-08-18T10:06:00Z">
        <w:r w:rsidRPr="00984A91" w:rsidDel="00D55603">
          <w:rPr>
            <w:rFonts w:ascii="Arial" w:hAnsi="Arial" w:cs="Arial"/>
            <w:i/>
            <w:sz w:val="20"/>
            <w:szCs w:val="20"/>
          </w:rPr>
          <w:delText>Policy</w:delText>
        </w:r>
      </w:del>
      <w:del w:id="487" w:author="Kartzinel, Tyler" w:date="2022-08-18T11:16:00Z">
        <w:r w:rsidR="00140B65" w:rsidRPr="00984A91" w:rsidDel="002575A1">
          <w:rPr>
            <w:rFonts w:ascii="Arial" w:hAnsi="Arial" w:cs="Arial"/>
            <w:i/>
            <w:sz w:val="20"/>
            <w:szCs w:val="20"/>
          </w:rPr>
          <w:delText>.</w:delText>
        </w:r>
        <w:r w:rsidR="00140B65" w:rsidRPr="00984A91" w:rsidDel="002575A1">
          <w:rPr>
            <w:rFonts w:ascii="Arial" w:hAnsi="Arial" w:cs="Arial"/>
            <w:b/>
            <w:i/>
            <w:sz w:val="20"/>
            <w:szCs w:val="20"/>
          </w:rPr>
          <w:delText xml:space="preserve"> </w:delText>
        </w:r>
        <w:r w:rsidR="008F1923" w:rsidRPr="00984A91" w:rsidDel="002575A1">
          <w:rPr>
            <w:rFonts w:ascii="Arial" w:hAnsi="Arial" w:cs="Arial"/>
            <w:sz w:val="20"/>
            <w:szCs w:val="20"/>
          </w:rPr>
          <w:delText xml:space="preserve">We have always sought to publish the results of our work in high-profile journals. We also both have strong records of mentoring students (PhD, MS, and BS) through the publication </w:delText>
        </w:r>
      </w:del>
      <w:del w:id="488" w:author="Kartzinel, Tyler" w:date="2022-08-18T10:08:00Z">
        <w:r w:rsidR="008F1923" w:rsidRPr="00984A91" w:rsidDel="00D55603">
          <w:rPr>
            <w:rFonts w:ascii="Arial" w:hAnsi="Arial" w:cs="Arial"/>
            <w:sz w:val="20"/>
            <w:szCs w:val="20"/>
          </w:rPr>
          <w:delText>process</w:delText>
        </w:r>
      </w:del>
      <w:del w:id="489" w:author="Kartzinel, Tyler" w:date="2022-08-18T11:16:00Z">
        <w:r w:rsidR="008F1923" w:rsidRPr="00984A91" w:rsidDel="002575A1">
          <w:rPr>
            <w:rFonts w:ascii="Arial" w:hAnsi="Arial" w:cs="Arial"/>
            <w:sz w:val="20"/>
            <w:szCs w:val="20"/>
          </w:rPr>
          <w:delText>. The results of the work proposed here will be prese</w:delText>
        </w:r>
        <w:r w:rsidR="00F711BE" w:rsidRPr="00984A91" w:rsidDel="002575A1">
          <w:rPr>
            <w:rFonts w:ascii="Arial" w:hAnsi="Arial" w:cs="Arial"/>
            <w:sz w:val="20"/>
            <w:szCs w:val="20"/>
          </w:rPr>
          <w:delText xml:space="preserve">nted at international meetings </w:delText>
        </w:r>
        <w:r w:rsidR="008F1923" w:rsidRPr="00984A91" w:rsidDel="002575A1">
          <w:rPr>
            <w:rFonts w:ascii="Arial" w:hAnsi="Arial" w:cs="Arial"/>
            <w:sz w:val="20"/>
            <w:szCs w:val="20"/>
          </w:rPr>
          <w:delText xml:space="preserve">and manuscripts will be submitted in timely fashion to appropriate journals. </w:delText>
        </w:r>
      </w:del>
      <w:del w:id="490" w:author="Kartzinel, Tyler" w:date="2022-08-18T10:07:00Z">
        <w:r w:rsidR="008F1923" w:rsidRPr="00984A91" w:rsidDel="00D55603">
          <w:rPr>
            <w:rFonts w:ascii="Arial" w:hAnsi="Arial" w:cs="Arial"/>
            <w:sz w:val="20"/>
            <w:szCs w:val="20"/>
          </w:rPr>
          <w:delText xml:space="preserve">We </w:delText>
        </w:r>
      </w:del>
      <w:del w:id="491" w:author="Kartzinel, Tyler" w:date="2022-08-18T11:16:00Z">
        <w:r w:rsidR="008F1923" w:rsidRPr="00984A91" w:rsidDel="002575A1">
          <w:rPr>
            <w:rFonts w:ascii="Arial" w:hAnsi="Arial" w:cs="Arial"/>
            <w:sz w:val="20"/>
            <w:szCs w:val="20"/>
          </w:rPr>
          <w:delText xml:space="preserve">will </w:delText>
        </w:r>
      </w:del>
      <w:del w:id="492" w:author="Kartzinel, Tyler" w:date="2022-08-18T10:07:00Z">
        <w:r w:rsidR="008F1923" w:rsidRPr="00984A91" w:rsidDel="00D55603">
          <w:rPr>
            <w:rFonts w:ascii="Arial" w:hAnsi="Arial" w:cs="Arial"/>
            <w:sz w:val="20"/>
            <w:szCs w:val="20"/>
          </w:rPr>
          <w:delText xml:space="preserve">also </w:delText>
        </w:r>
      </w:del>
      <w:del w:id="493" w:author="Kartzinel, Tyler" w:date="2022-08-18T11:16:00Z">
        <w:r w:rsidR="008F1923" w:rsidRPr="00984A91" w:rsidDel="002575A1">
          <w:rPr>
            <w:rFonts w:ascii="Arial" w:hAnsi="Arial" w:cs="Arial"/>
            <w:sz w:val="20"/>
            <w:szCs w:val="20"/>
          </w:rPr>
          <w:delText xml:space="preserve">ensure that all data </w:delText>
        </w:r>
      </w:del>
      <w:del w:id="494" w:author="Kartzinel, Tyler" w:date="2022-08-18T10:07:00Z">
        <w:r w:rsidR="008F1923" w:rsidRPr="00984A91" w:rsidDel="00D55603">
          <w:rPr>
            <w:rFonts w:ascii="Arial" w:hAnsi="Arial" w:cs="Arial"/>
            <w:sz w:val="20"/>
            <w:szCs w:val="20"/>
          </w:rPr>
          <w:delText>that are not presented in manuscripts will be</w:delText>
        </w:r>
      </w:del>
      <w:del w:id="495" w:author="Kartzinel, Tyler" w:date="2022-08-18T11:16:00Z">
        <w:r w:rsidR="008F1923" w:rsidRPr="00984A91" w:rsidDel="002575A1">
          <w:rPr>
            <w:rFonts w:ascii="Arial" w:hAnsi="Arial" w:cs="Arial"/>
            <w:sz w:val="20"/>
            <w:szCs w:val="20"/>
          </w:rPr>
          <w:delText xml:space="preserve"> made available electronically via the </w:delText>
        </w:r>
        <w:r w:rsidR="00224A72" w:rsidRPr="00984A91" w:rsidDel="002575A1">
          <w:rPr>
            <w:rFonts w:ascii="Arial" w:hAnsi="Arial" w:cs="Arial"/>
            <w:sz w:val="20"/>
            <w:szCs w:val="20"/>
          </w:rPr>
          <w:delText>Sevilleta LTER program</w:delText>
        </w:r>
        <w:r w:rsidR="00B00FC6" w:rsidRPr="00984A91" w:rsidDel="002575A1">
          <w:rPr>
            <w:rFonts w:ascii="Arial" w:hAnsi="Arial" w:cs="Arial"/>
            <w:sz w:val="20"/>
            <w:szCs w:val="20"/>
          </w:rPr>
          <w:delText xml:space="preserve">. </w:delText>
        </w:r>
      </w:del>
      <w:del w:id="496" w:author="Kartzinel, Tyler" w:date="2022-08-18T10:08:00Z">
        <w:r w:rsidR="008F1923" w:rsidRPr="00984A91" w:rsidDel="00D55603">
          <w:rPr>
            <w:rFonts w:ascii="Arial" w:hAnsi="Arial" w:cs="Arial"/>
            <w:sz w:val="20"/>
            <w:szCs w:val="20"/>
          </w:rPr>
          <w:delText>All graduate theses at UNM are required to be archived in LoboVault.</w:delText>
        </w:r>
      </w:del>
      <w:ins w:id="497" w:author="Kartzinel, Tyler" w:date="2022-08-18T11:15:00Z">
        <w:r w:rsidR="002575A1" w:rsidRPr="00984A91">
          <w:rPr>
            <w:rFonts w:ascii="Arial" w:eastAsiaTheme="minorHAnsi" w:hAnsi="Arial" w:cs="Arial"/>
            <w:i/>
            <w:sz w:val="20"/>
            <w:szCs w:val="20"/>
            <w:rPrChange w:id="498" w:author="Kartzinel, Tyler" w:date="2022-08-18T11:23:00Z">
              <w:rPr>
                <w:sz w:val="23"/>
                <w:szCs w:val="23"/>
                <w:u w:val="single"/>
              </w:rPr>
            </w:rPrChange>
          </w:rPr>
          <w:t>Publication</w:t>
        </w:r>
        <w:r w:rsidR="002575A1" w:rsidRPr="00984A91">
          <w:rPr>
            <w:rFonts w:ascii="Arial" w:eastAsiaTheme="minorHAnsi" w:hAnsi="Arial" w:cs="Arial"/>
            <w:i/>
            <w:sz w:val="20"/>
            <w:szCs w:val="20"/>
            <w:rPrChange w:id="499" w:author="Kartzinel, Tyler" w:date="2022-08-18T11:23:00Z">
              <w:rPr>
                <w:sz w:val="23"/>
                <w:szCs w:val="23"/>
              </w:rPr>
            </w:rPrChange>
          </w:rPr>
          <w:t>.</w:t>
        </w:r>
        <w:r w:rsidR="002575A1" w:rsidRPr="00984A91">
          <w:rPr>
            <w:rFonts w:ascii="Arial" w:hAnsi="Arial" w:cs="Arial"/>
            <w:sz w:val="20"/>
            <w:szCs w:val="20"/>
            <w:rPrChange w:id="500" w:author="Kartzinel, Tyler" w:date="2022-08-18T11:23:00Z">
              <w:rPr>
                <w:sz w:val="23"/>
                <w:szCs w:val="23"/>
              </w:rPr>
            </w:rPrChange>
          </w:rPr>
          <w:t xml:space="preserve"> </w:t>
        </w:r>
      </w:ins>
      <w:ins w:id="501" w:author="Kartzinel, Tyler" w:date="2022-08-18T11:16:00Z">
        <w:r w:rsidR="002575A1" w:rsidRPr="00984A91">
          <w:rPr>
            <w:rFonts w:ascii="Arial" w:hAnsi="Arial" w:cs="Arial"/>
            <w:sz w:val="20"/>
            <w:szCs w:val="20"/>
          </w:rPr>
          <w:t>We have always sought to publish the results of our work in high-profile journals</w:t>
        </w:r>
        <w:r w:rsidR="002575A1" w:rsidRPr="00984A91">
          <w:rPr>
            <w:rFonts w:ascii="Arial" w:hAnsi="Arial" w:cs="Arial"/>
            <w:sz w:val="20"/>
            <w:szCs w:val="20"/>
            <w:rPrChange w:id="502" w:author="Kartzinel, Tyler" w:date="2022-08-18T11:23:00Z">
              <w:rPr>
                <w:sz w:val="23"/>
                <w:szCs w:val="23"/>
              </w:rPr>
            </w:rPrChange>
          </w:rPr>
          <w:t xml:space="preserve"> </w:t>
        </w:r>
      </w:ins>
      <w:ins w:id="503" w:author="Kartzinel, Tyler" w:date="2022-08-18T11:15:00Z">
        <w:r w:rsidR="002575A1" w:rsidRPr="00984A91">
          <w:rPr>
            <w:rFonts w:ascii="Arial" w:hAnsi="Arial" w:cs="Arial"/>
            <w:sz w:val="20"/>
            <w:szCs w:val="20"/>
            <w:rPrChange w:id="504" w:author="Kartzinel, Tyler" w:date="2022-08-18T11:23:00Z">
              <w:rPr>
                <w:sz w:val="23"/>
                <w:szCs w:val="23"/>
              </w:rPr>
            </w:rPrChange>
          </w:rPr>
          <w:t xml:space="preserve">and thus data will be embargoed for a reasonable period of time. Results will be presented at international meetings and manuscripts will be submitted in timely fashion to appropriate journals. We anticipate making project data available as papers are published. Published data will appear in the supplementary materials of manuscripts, Dryad digital repository, and format-specific repositories for genetic data (BOLD, </w:t>
        </w:r>
        <w:proofErr w:type="spellStart"/>
        <w:r w:rsidR="002575A1" w:rsidRPr="00984A91">
          <w:rPr>
            <w:rFonts w:ascii="Arial" w:hAnsi="Arial" w:cs="Arial"/>
            <w:sz w:val="20"/>
            <w:szCs w:val="20"/>
            <w:rPrChange w:id="505" w:author="Kartzinel, Tyler" w:date="2022-08-18T11:23:00Z">
              <w:rPr>
                <w:sz w:val="23"/>
                <w:szCs w:val="23"/>
              </w:rPr>
            </w:rPrChange>
          </w:rPr>
          <w:t>GenBank</w:t>
        </w:r>
        <w:proofErr w:type="spellEnd"/>
        <w:r w:rsidR="002575A1" w:rsidRPr="00984A91">
          <w:rPr>
            <w:rFonts w:ascii="Arial" w:hAnsi="Arial" w:cs="Arial"/>
            <w:sz w:val="20"/>
            <w:szCs w:val="20"/>
            <w:rPrChange w:id="506" w:author="Kartzinel, Tyler" w:date="2022-08-18T11:23:00Z">
              <w:rPr>
                <w:sz w:val="23"/>
                <w:szCs w:val="23"/>
              </w:rPr>
            </w:rPrChange>
          </w:rPr>
          <w:t xml:space="preserve">, NCBI) and herbarium data (Consortium of Northeastern Herbaria, SEINet North American plant data network). Together with research papers, our Timeline includes submission of a DNA </w:t>
        </w:r>
        <w:r w:rsidR="002575A1" w:rsidRPr="00984A91">
          <w:rPr>
            <w:rFonts w:ascii="Arial" w:hAnsi="Arial" w:cs="Arial"/>
            <w:sz w:val="20"/>
            <w:szCs w:val="20"/>
            <w:rPrChange w:id="507" w:author="Kartzinel, Tyler" w:date="2022-08-18T11:23:00Z">
              <w:rPr>
                <w:sz w:val="23"/>
                <w:szCs w:val="23"/>
              </w:rPr>
            </w:rPrChange>
          </w:rPr>
          <w:lastRenderedPageBreak/>
          <w:t>“Barcode Release Paper” that includes details about the biological specimens deposited in participating herbaria, building on our demonstrated commitment to publishing barcode release papers (e.g., Gill et al., 2019).</w:t>
        </w:r>
      </w:ins>
    </w:p>
    <w:p w14:paraId="33DC64DB" w14:textId="77777777" w:rsidR="002575A1" w:rsidRPr="00984A91" w:rsidRDefault="002575A1">
      <w:pPr>
        <w:pStyle w:val="ListParagraph"/>
        <w:ind w:left="0"/>
        <w:rPr>
          <w:ins w:id="508" w:author="Kartzinel, Tyler" w:date="2022-08-18T11:15:00Z"/>
          <w:rFonts w:ascii="Arial" w:hAnsi="Arial" w:cs="Arial"/>
          <w:sz w:val="20"/>
          <w:szCs w:val="20"/>
          <w:u w:val="single"/>
          <w:rPrChange w:id="509" w:author="Kartzinel, Tyler" w:date="2022-08-18T11:23:00Z">
            <w:rPr>
              <w:ins w:id="510" w:author="Kartzinel, Tyler" w:date="2022-08-18T11:15:00Z"/>
              <w:sz w:val="23"/>
              <w:szCs w:val="23"/>
              <w:u w:val="single"/>
            </w:rPr>
          </w:rPrChange>
        </w:rPr>
        <w:pPrChange w:id="511" w:author="Kartzinel, Tyler" w:date="2022-08-18T11:15:00Z">
          <w:pPr>
            <w:pStyle w:val="ListParagraph"/>
          </w:pPr>
        </w:pPrChange>
      </w:pPr>
    </w:p>
    <w:p w14:paraId="2915F80E" w14:textId="08B4E2BF" w:rsidR="002575A1" w:rsidRPr="00984A91" w:rsidRDefault="002575A1">
      <w:pPr>
        <w:pStyle w:val="ListParagraph"/>
        <w:ind w:left="0"/>
        <w:rPr>
          <w:ins w:id="512" w:author="Kartzinel, Tyler" w:date="2022-08-18T11:15:00Z"/>
          <w:rFonts w:ascii="Arial" w:hAnsi="Arial" w:cs="Arial"/>
          <w:sz w:val="20"/>
          <w:szCs w:val="20"/>
          <w:rPrChange w:id="513" w:author="Kartzinel, Tyler" w:date="2022-08-18T11:23:00Z">
            <w:rPr>
              <w:ins w:id="514" w:author="Kartzinel, Tyler" w:date="2022-08-18T11:15:00Z"/>
              <w:sz w:val="23"/>
              <w:szCs w:val="23"/>
            </w:rPr>
          </w:rPrChange>
        </w:rPr>
        <w:pPrChange w:id="515" w:author="Kartzinel, Tyler" w:date="2022-08-18T11:15:00Z">
          <w:pPr>
            <w:pStyle w:val="ListParagraph"/>
          </w:pPr>
        </w:pPrChange>
      </w:pPr>
      <w:ins w:id="516" w:author="Kartzinel, Tyler" w:date="2022-08-18T11:15:00Z">
        <w:r w:rsidRPr="00984A91">
          <w:rPr>
            <w:rFonts w:ascii="Arial" w:eastAsiaTheme="minorHAnsi" w:hAnsi="Arial" w:cs="Arial"/>
            <w:i/>
            <w:sz w:val="20"/>
            <w:szCs w:val="20"/>
            <w:rPrChange w:id="517" w:author="Kartzinel, Tyler" w:date="2022-08-18T11:23:00Z">
              <w:rPr>
                <w:sz w:val="23"/>
                <w:szCs w:val="23"/>
                <w:u w:val="single"/>
              </w:rPr>
            </w:rPrChange>
          </w:rPr>
          <w:t>Additional data and theses</w:t>
        </w:r>
        <w:r w:rsidRPr="00984A91">
          <w:rPr>
            <w:rFonts w:ascii="Arial" w:eastAsiaTheme="minorHAnsi" w:hAnsi="Arial" w:cs="Arial"/>
            <w:i/>
            <w:sz w:val="20"/>
            <w:szCs w:val="20"/>
            <w:rPrChange w:id="518" w:author="Kartzinel, Tyler" w:date="2022-08-18T11:23:00Z">
              <w:rPr>
                <w:sz w:val="23"/>
                <w:szCs w:val="23"/>
              </w:rPr>
            </w:rPrChange>
          </w:rPr>
          <w:t>.</w:t>
        </w:r>
        <w:r w:rsidRPr="00984A91">
          <w:rPr>
            <w:rFonts w:ascii="Arial" w:hAnsi="Arial" w:cs="Arial"/>
            <w:sz w:val="20"/>
            <w:szCs w:val="20"/>
            <w:rPrChange w:id="519" w:author="Kartzinel, Tyler" w:date="2022-08-18T11:23:00Z">
              <w:rPr>
                <w:sz w:val="23"/>
                <w:szCs w:val="23"/>
              </w:rPr>
            </w:rPrChange>
          </w:rPr>
          <w:t xml:space="preserve"> </w:t>
        </w:r>
      </w:ins>
      <w:ins w:id="520" w:author="Kartzinel, Tyler" w:date="2022-08-18T11:16:00Z">
        <w:r w:rsidRPr="00984A91">
          <w:rPr>
            <w:rFonts w:ascii="Arial" w:hAnsi="Arial" w:cs="Arial"/>
            <w:sz w:val="20"/>
            <w:szCs w:val="20"/>
          </w:rPr>
          <w:t>We also both have strong records of mentoring students (PhD, MS, and BS) through the publication of peer-reviewed manuscripts and theses</w:t>
        </w:r>
        <w:r w:rsidRPr="00984A91">
          <w:rPr>
            <w:rFonts w:ascii="Arial" w:hAnsi="Arial" w:cs="Arial"/>
            <w:sz w:val="20"/>
            <w:szCs w:val="20"/>
            <w:rPrChange w:id="521" w:author="Kartzinel, Tyler" w:date="2022-08-18T11:23:00Z">
              <w:rPr>
                <w:sz w:val="23"/>
                <w:szCs w:val="23"/>
              </w:rPr>
            </w:rPrChange>
          </w:rPr>
          <w:t xml:space="preserve"> </w:t>
        </w:r>
      </w:ins>
      <w:ins w:id="522" w:author="Kartzinel, Tyler" w:date="2022-08-18T11:15:00Z">
        <w:r w:rsidRPr="00984A91">
          <w:rPr>
            <w:rFonts w:ascii="Arial" w:hAnsi="Arial" w:cs="Arial"/>
            <w:sz w:val="20"/>
            <w:szCs w:val="20"/>
            <w:rPrChange w:id="523" w:author="Kartzinel, Tyler" w:date="2022-08-18T11:23:00Z">
              <w:rPr>
                <w:sz w:val="23"/>
                <w:szCs w:val="23"/>
              </w:rPr>
            </w:rPrChange>
          </w:rPr>
          <w:t>We will ensure that all data that are not presented in manuscripts will be made available electronically via Brown University’s publicly accessible digital repository (</w:t>
        </w:r>
        <w:r w:rsidRPr="00984A91">
          <w:rPr>
            <w:rFonts w:ascii="Arial" w:hAnsi="Arial" w:cs="Arial"/>
            <w:sz w:val="20"/>
            <w:szCs w:val="20"/>
            <w:rPrChange w:id="524" w:author="Kartzinel, Tyler" w:date="2022-08-18T11:23:00Z">
              <w:rPr/>
            </w:rPrChange>
          </w:rPr>
          <w:fldChar w:fldCharType="begin"/>
        </w:r>
        <w:r w:rsidRPr="00984A91">
          <w:rPr>
            <w:rFonts w:ascii="Arial" w:hAnsi="Arial" w:cs="Arial"/>
            <w:sz w:val="20"/>
            <w:szCs w:val="20"/>
            <w:rPrChange w:id="525" w:author="Kartzinel, Tyler" w:date="2022-08-18T11:23:00Z">
              <w:rPr/>
            </w:rPrChange>
          </w:rPr>
          <w:instrText xml:space="preserve"> HYPERLINK "https://repository.library.brown.edu/studio" </w:instrText>
        </w:r>
        <w:r w:rsidRPr="00984A91">
          <w:rPr>
            <w:rFonts w:ascii="Arial" w:hAnsi="Arial" w:cs="Arial"/>
            <w:sz w:val="20"/>
            <w:szCs w:val="20"/>
            <w:rPrChange w:id="526" w:author="Kartzinel, Tyler" w:date="2022-08-18T11:23:00Z">
              <w:rPr>
                <w:rStyle w:val="Hyperlink"/>
                <w:sz w:val="23"/>
                <w:szCs w:val="23"/>
              </w:rPr>
            </w:rPrChange>
          </w:rPr>
          <w:fldChar w:fldCharType="separate"/>
        </w:r>
        <w:r w:rsidRPr="00984A91">
          <w:rPr>
            <w:rStyle w:val="Hyperlink"/>
            <w:rFonts w:ascii="Arial" w:hAnsi="Arial" w:cs="Arial"/>
            <w:sz w:val="20"/>
            <w:szCs w:val="20"/>
            <w:rPrChange w:id="527" w:author="Kartzinel, Tyler" w:date="2022-08-18T11:23:00Z">
              <w:rPr>
                <w:rStyle w:val="Hyperlink"/>
                <w:sz w:val="23"/>
                <w:szCs w:val="23"/>
              </w:rPr>
            </w:rPrChange>
          </w:rPr>
          <w:t>https://repository.library.brown.edu/studio</w:t>
        </w:r>
        <w:r w:rsidRPr="00984A91">
          <w:rPr>
            <w:rStyle w:val="Hyperlink"/>
            <w:rFonts w:ascii="Arial" w:hAnsi="Arial" w:cs="Arial"/>
            <w:sz w:val="20"/>
            <w:szCs w:val="20"/>
            <w:rPrChange w:id="528" w:author="Kartzinel, Tyler" w:date="2022-08-18T11:23:00Z">
              <w:rPr>
                <w:rStyle w:val="Hyperlink"/>
                <w:sz w:val="23"/>
                <w:szCs w:val="23"/>
              </w:rPr>
            </w:rPrChange>
          </w:rPr>
          <w:fldChar w:fldCharType="end"/>
        </w:r>
        <w:r w:rsidRPr="00984A91">
          <w:rPr>
            <w:rFonts w:ascii="Arial" w:hAnsi="Arial" w:cs="Arial"/>
            <w:sz w:val="20"/>
            <w:szCs w:val="20"/>
            <w:rPrChange w:id="529" w:author="Kartzinel, Tyler" w:date="2022-08-18T11:23:00Z">
              <w:rPr>
                <w:sz w:val="23"/>
                <w:szCs w:val="23"/>
              </w:rPr>
            </w:rPrChange>
          </w:rPr>
          <w:t>) and the same suite of data-sharing sites dedicated to format-specific data types as published data. All graduate and undergraduate theses at Brown will be archived in the Brown Digital Repository.</w:t>
        </w:r>
      </w:ins>
      <w:ins w:id="530" w:author="Kartzinel, Tyler" w:date="2022-08-18T11:16:00Z">
        <w:r w:rsidRPr="00984A91">
          <w:rPr>
            <w:rFonts w:ascii="Arial" w:hAnsi="Arial" w:cs="Arial"/>
            <w:sz w:val="20"/>
            <w:szCs w:val="20"/>
          </w:rPr>
          <w:t xml:space="preserve"> The results of the work proposed here will be presented at international meetings and manuscripts will be submitted in timely fashion to appropriate journals. In cases where data collected are not published within two years of the completion of the award, we will ensure that all remaining data are made available electronically via the </w:t>
        </w:r>
        <w:proofErr w:type="spellStart"/>
        <w:r w:rsidRPr="00984A91">
          <w:rPr>
            <w:rFonts w:ascii="Arial" w:hAnsi="Arial" w:cs="Arial"/>
            <w:sz w:val="20"/>
            <w:szCs w:val="20"/>
          </w:rPr>
          <w:t>Sevilleta</w:t>
        </w:r>
        <w:proofErr w:type="spellEnd"/>
        <w:r w:rsidRPr="00984A91">
          <w:rPr>
            <w:rFonts w:ascii="Arial" w:hAnsi="Arial" w:cs="Arial"/>
            <w:sz w:val="20"/>
            <w:szCs w:val="20"/>
          </w:rPr>
          <w:t xml:space="preserve"> LTER program.</w:t>
        </w:r>
      </w:ins>
    </w:p>
    <w:p w14:paraId="176F19B4" w14:textId="77777777" w:rsidR="002575A1" w:rsidRPr="00984A91" w:rsidRDefault="002575A1" w:rsidP="0079490B">
      <w:pPr>
        <w:autoSpaceDE w:val="0"/>
        <w:autoSpaceDN w:val="0"/>
        <w:adjustRightInd w:val="0"/>
        <w:spacing w:after="0" w:line="240" w:lineRule="exact"/>
        <w:rPr>
          <w:rFonts w:ascii="Arial" w:hAnsi="Arial" w:cs="Arial"/>
          <w:b/>
          <w:i/>
          <w:sz w:val="20"/>
          <w:szCs w:val="20"/>
        </w:rPr>
      </w:pPr>
    </w:p>
    <w:sectPr w:rsidR="002575A1" w:rsidRPr="00984A91" w:rsidSect="00180A70">
      <w:footerReference w:type="even" r:id="rId11"/>
      <w:pgSz w:w="12240" w:h="15840"/>
      <w:pgMar w:top="1440" w:right="1440" w:bottom="1440" w:left="1440" w:header="720" w:footer="720"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tzinel, Tyler" w:date="2022-08-20T10:58:00Z" w:initials="KT">
    <w:p w14:paraId="18165A0F" w14:textId="50C3FF98" w:rsidR="00EA4C26" w:rsidRDefault="00EA4C26">
      <w:pPr>
        <w:pStyle w:val="CommentText"/>
      </w:pPr>
      <w:r>
        <w:rPr>
          <w:rStyle w:val="CommentReference"/>
        </w:rPr>
        <w:annotationRef/>
      </w:r>
      <w:r>
        <w:t>I listed “Five” types in this draft, which seemed reasonable. Adjustments can be made as the proposal gets finalized</w:t>
      </w:r>
    </w:p>
  </w:comment>
  <w:comment w:id="1" w:author="Kartzinel, Tyler" w:date="2022-08-20T10:56:00Z" w:initials="KT">
    <w:p w14:paraId="0BD08037" w14:textId="44C0188C" w:rsidR="00D82EBA" w:rsidRDefault="00D82EBA">
      <w:pPr>
        <w:pStyle w:val="CommentText"/>
      </w:pPr>
      <w:r>
        <w:rPr>
          <w:rStyle w:val="CommentReference"/>
        </w:rPr>
        <w:annotationRef/>
      </w:r>
      <w:r>
        <w:t>Seth, see note below: this could be addressed with a single sentence that says “Sev data management polices are…” within the field data section; it could also be reiterated in the main proposal and/or Facilities Statement, where the SEV interface should be described more fully.</w:t>
      </w:r>
    </w:p>
  </w:comment>
  <w:comment w:id="2" w:author="Kartzinel, Tyler" w:date="2022-08-20T10:56:00Z" w:initials="KT">
    <w:p w14:paraId="1D9D9F65" w14:textId="0E98267D" w:rsidR="00493435" w:rsidRDefault="00493435">
      <w:pPr>
        <w:pStyle w:val="CommentText"/>
      </w:pPr>
      <w:r>
        <w:rPr>
          <w:rStyle w:val="CommentReference"/>
        </w:rPr>
        <w:annotationRef/>
      </w:r>
      <w:r>
        <w:t xml:space="preserve">Addressed by naming each PI </w:t>
      </w:r>
      <w:r w:rsidR="00D82EBA">
        <w:t xml:space="preserve">as ultimately responsible for the entire data management pipeline within their specialty </w:t>
      </w:r>
    </w:p>
  </w:comment>
  <w:comment w:id="3" w:author="Kartzinel, Tyler" w:date="2022-08-20T10:59:00Z" w:initials="KT">
    <w:p w14:paraId="57F1AAE7" w14:textId="258A7349" w:rsidR="00EA4C26" w:rsidRDefault="00EA4C26">
      <w:pPr>
        <w:pStyle w:val="CommentText"/>
      </w:pPr>
      <w:r>
        <w:rPr>
          <w:rStyle w:val="CommentReference"/>
        </w:rPr>
        <w:annotationRef/>
      </w:r>
      <w:r>
        <w:t xml:space="preserve">All of these are now included below (except microbiome). </w:t>
      </w:r>
      <w:r w:rsidR="009A3B12">
        <w:t>We’ll have to doublecheck that all are still needed, and nothing else has been added to the main proposal, but as long as each PI confirms we’ve covered all of the data types that they will generate with this $ we should be all clear.</w:t>
      </w:r>
    </w:p>
  </w:comment>
  <w:comment w:id="46" w:author="Kartzinel, Tyler" w:date="2022-08-20T09:52:00Z" w:initials="KT">
    <w:p w14:paraId="28C271C5" w14:textId="77777777" w:rsidR="00A56E26" w:rsidRDefault="00A56E26">
      <w:pPr>
        <w:pStyle w:val="CommentText"/>
      </w:pPr>
      <w:r>
        <w:rPr>
          <w:rStyle w:val="CommentReference"/>
        </w:rPr>
        <w:annotationRef/>
      </w:r>
      <w:r>
        <w:t>Text that could possibly fit in a very short section of the main proposal where we identify all data types and refer to the DMP</w:t>
      </w:r>
    </w:p>
    <w:p w14:paraId="1C4056AB" w14:textId="77777777" w:rsidR="00A56E26" w:rsidRDefault="00A56E26">
      <w:pPr>
        <w:pStyle w:val="CommentText"/>
      </w:pPr>
    </w:p>
    <w:p w14:paraId="05D7095A" w14:textId="26E26EAA" w:rsidR="00A56E26" w:rsidRPr="00A56E26" w:rsidRDefault="00A56E26" w:rsidP="00A56E26">
      <w:pPr>
        <w:autoSpaceDE w:val="0"/>
        <w:autoSpaceDN w:val="0"/>
        <w:adjustRightInd w:val="0"/>
        <w:spacing w:after="0" w:line="240" w:lineRule="exact"/>
        <w:rPr>
          <w:rFonts w:ascii="Arial" w:hAnsi="Arial" w:cs="Arial"/>
          <w:sz w:val="20"/>
          <w:szCs w:val="20"/>
        </w:rPr>
      </w:pPr>
      <w:r>
        <w:t>“</w:t>
      </w:r>
      <w:r w:rsidRPr="005D2396">
        <w:rPr>
          <w:rFonts w:ascii="Arial" w:hAnsi="Arial" w:cs="Arial"/>
          <w:sz w:val="20"/>
          <w:szCs w:val="20"/>
        </w:rPr>
        <w:t xml:space="preserve">The PIs are strong supporters of trends toward web-based data archiving advocated in the NSF Grant Proposal Guide, as evidenced by the publication of field-experiment data papers (Kartzinel et al. 2014 &amp; Alston et al. 2022 </w:t>
      </w:r>
      <w:r w:rsidRPr="005D2396">
        <w:rPr>
          <w:rFonts w:ascii="Arial" w:hAnsi="Arial" w:cs="Arial"/>
          <w:i/>
          <w:iCs/>
          <w:sz w:val="20"/>
          <w:szCs w:val="20"/>
        </w:rPr>
        <w:t>Ecology</w:t>
      </w:r>
      <w:r w:rsidRPr="005D2396">
        <w:rPr>
          <w:rFonts w:ascii="Arial" w:hAnsi="Arial" w:cs="Arial"/>
          <w:sz w:val="20"/>
          <w:szCs w:val="20"/>
        </w:rPr>
        <w:t xml:space="preserve">), a “Barcode Release” paper (Gill et al. 2019 </w:t>
      </w:r>
      <w:r w:rsidRPr="005D2396">
        <w:rPr>
          <w:rFonts w:ascii="Arial" w:hAnsi="Arial" w:cs="Arial"/>
          <w:i/>
          <w:iCs/>
          <w:sz w:val="20"/>
          <w:szCs w:val="20"/>
        </w:rPr>
        <w:t>Molecular Ecology Resources</w:t>
      </w:r>
      <w:r w:rsidRPr="005D2396">
        <w:rPr>
          <w:rFonts w:ascii="Arial" w:hAnsi="Arial" w:cs="Arial"/>
          <w:sz w:val="20"/>
          <w:szCs w:val="20"/>
        </w:rPr>
        <w:t>), and [Others? Or is this more than needed</w:t>
      </w:r>
      <w:r>
        <w:rPr>
          <w:rFonts w:ascii="Arial" w:hAnsi="Arial" w:cs="Arial"/>
          <w:sz w:val="20"/>
          <w:szCs w:val="20"/>
        </w:rPr>
        <w:t>?</w:t>
      </w:r>
      <w:r w:rsidRPr="005D2396">
        <w:rPr>
          <w:rFonts w:ascii="Arial" w:hAnsi="Arial" w:cs="Arial"/>
          <w:sz w:val="20"/>
          <w:szCs w:val="20"/>
        </w:rPr>
        <w:t>]</w:t>
      </w:r>
      <w:r>
        <w:t>”</w:t>
      </w:r>
    </w:p>
  </w:comment>
  <w:comment w:id="103" w:author="Kartzinel, Tyler" w:date="2022-08-20T10:25:00Z" w:initials="KT">
    <w:p w14:paraId="58D44302" w14:textId="693D4E12" w:rsidR="00E65871" w:rsidRDefault="00E65871">
      <w:pPr>
        <w:pStyle w:val="CommentText"/>
      </w:pPr>
      <w:r>
        <w:rPr>
          <w:rStyle w:val="CommentReference"/>
        </w:rPr>
        <w:annotationRef/>
      </w:r>
      <w:r>
        <w:rPr>
          <w:rStyle w:val="CommentReference"/>
        </w:rPr>
        <w:t>I think this is a fine structure. We can modify based on how the main proposal figures and data sections come together, but listing 5 types as categories seems on the money</w:t>
      </w:r>
    </w:p>
  </w:comment>
  <w:comment w:id="137" w:author="Kartzinel, Tyler" w:date="2022-08-20T10:53:00Z" w:initials="KT">
    <w:p w14:paraId="6BA470D3" w14:textId="31505715" w:rsidR="0013004B" w:rsidRDefault="0013004B">
      <w:pPr>
        <w:pStyle w:val="CommentText"/>
      </w:pPr>
      <w:r>
        <w:rPr>
          <w:rStyle w:val="CommentReference"/>
        </w:rPr>
        <w:annotationRef/>
      </w:r>
      <w:r>
        <w:t>Should Manlick be responsible or co-responsible for any of these components?</w:t>
      </w:r>
      <w:r w:rsidR="004A7A94">
        <w:t xml:space="preserve"> I think it would depend on things like formal status as PI as much as how things actually happen on the ground</w:t>
      </w:r>
    </w:p>
  </w:comment>
  <w:comment w:id="186" w:author="Kartzinel, Tyler" w:date="2022-08-20T10:22:00Z" w:initials="KT">
    <w:p w14:paraId="35FE30C2" w14:textId="77777777" w:rsidR="00E65871" w:rsidRDefault="00113DAB">
      <w:pPr>
        <w:pStyle w:val="CommentText"/>
      </w:pPr>
      <w:r>
        <w:rPr>
          <w:rStyle w:val="CommentReference"/>
        </w:rPr>
        <w:annotationRef/>
      </w:r>
      <w:r>
        <w:t>Seth, these paragraphs are from the prior version and I’m including them here for completeness. The</w:t>
      </w:r>
      <w:r w:rsidR="00E65871">
        <w:t xml:space="preserve">y will need to be compressed to make space for descriptions of data coming from all other PIs, but the key is to say how the field data you collect (on plants, mammals, and arthropods) will be transmitted to SEV and made publicly available. </w:t>
      </w:r>
    </w:p>
    <w:p w14:paraId="10AFDD7B" w14:textId="77777777" w:rsidR="00E65871" w:rsidRDefault="00E65871">
      <w:pPr>
        <w:pStyle w:val="CommentText"/>
      </w:pPr>
    </w:p>
    <w:p w14:paraId="46C558FC" w14:textId="43171680" w:rsidR="00113DAB" w:rsidRDefault="00E65871">
      <w:pPr>
        <w:pStyle w:val="CommentText"/>
      </w:pPr>
      <w:r>
        <w:t>I am assuming SEV has public data sharing capabilities and policies that cover all these field data… anything that is not covered should just be promised to Dryad</w:t>
      </w:r>
      <w:r w:rsidR="00CF3B9A">
        <w:t xml:space="preserve"> (not sure of plans for mark-recpature, arthropod, phenology, etc.)</w:t>
      </w:r>
      <w:r>
        <w:t xml:space="preserve">. </w:t>
      </w:r>
    </w:p>
    <w:p w14:paraId="69D97298" w14:textId="77777777" w:rsidR="00704B26" w:rsidRDefault="00704B26">
      <w:pPr>
        <w:pStyle w:val="CommentText"/>
      </w:pPr>
    </w:p>
    <w:p w14:paraId="4CC77F7D" w14:textId="374201A0" w:rsidR="00704B26" w:rsidRDefault="00704B26">
      <w:pPr>
        <w:pStyle w:val="CommentText"/>
      </w:pPr>
      <w:r>
        <w:t xml:space="preserve">Consider also the possibility that much of this text can be moved to the Facilities statement instead of appearing here. Each institution submits a facilities statement (so collectively we have more space for that). </w:t>
      </w:r>
      <w:r w:rsidR="0055245E">
        <w:t xml:space="preserve">It would make sense to me that a lot of the SEV infrastructure should appear in your UNM statement. Brown’s facilities statement is where I describe all our supercomputers, staff support, </w:t>
      </w:r>
      <w:r w:rsidR="009862BA">
        <w:t xml:space="preserve">institutional research policies that may be relevant, </w:t>
      </w:r>
      <w:r w:rsidR="0055245E">
        <w:t>etc.</w:t>
      </w:r>
    </w:p>
  </w:comment>
  <w:comment w:id="266" w:author="Kartzinel, Tyler" w:date="2022-08-20T10:32:00Z" w:initials="KT">
    <w:p w14:paraId="6251B7F1" w14:textId="5F38FE4D" w:rsidR="002377A7" w:rsidRDefault="002377A7">
      <w:pPr>
        <w:pStyle w:val="CommentText"/>
      </w:pPr>
      <w:r>
        <w:rPr>
          <w:rStyle w:val="CommentReference"/>
        </w:rPr>
        <w:annotationRef/>
      </w:r>
      <w:r>
        <w:t>And arthropod?</w:t>
      </w:r>
    </w:p>
  </w:comment>
  <w:comment w:id="280" w:author="Kartzinel, Tyler" w:date="2022-08-20T10:33:00Z" w:initials="KT">
    <w:p w14:paraId="5846742D" w14:textId="62092BF6" w:rsidR="002377A7" w:rsidRDefault="002377A7">
      <w:pPr>
        <w:pStyle w:val="CommentText"/>
      </w:pPr>
      <w:r>
        <w:rPr>
          <w:rStyle w:val="CommentReference"/>
        </w:rPr>
        <w:annotationRef/>
      </w:r>
      <w:r>
        <w:t>Seth: does SEV have one? Would it go to UNM? Do we even need to make collections if exciting collections are available</w:t>
      </w:r>
      <w:r w:rsidR="001932B2">
        <w:t xml:space="preserve"> to share with Brown?</w:t>
      </w:r>
    </w:p>
  </w:comment>
  <w:comment w:id="287" w:author="Kartzinel, Tyler" w:date="2022-08-20T10:35:00Z" w:initials="KT">
    <w:p w14:paraId="534DE287" w14:textId="79725E76" w:rsidR="001932B2" w:rsidRDefault="001932B2">
      <w:pPr>
        <w:pStyle w:val="CommentText"/>
      </w:pPr>
      <w:r>
        <w:rPr>
          <w:rStyle w:val="CommentReference"/>
        </w:rPr>
        <w:annotationRef/>
      </w:r>
      <w:r>
        <w:t>I can cut a lot of text to save space here</w:t>
      </w:r>
    </w:p>
  </w:comment>
  <w:comment w:id="307" w:author="Kartzinel, Tyler" w:date="2022-08-18T15:35:00Z" w:initials="KT">
    <w:p w14:paraId="508DA364" w14:textId="77777777" w:rsidR="001932B2" w:rsidRDefault="001932B2" w:rsidP="001932B2">
      <w:pPr>
        <w:pStyle w:val="CommentText"/>
      </w:pPr>
      <w:r>
        <w:rPr>
          <w:rStyle w:val="CommentReference"/>
        </w:rPr>
        <w:annotationRef/>
      </w:r>
      <w:r>
        <w:t>From Amy:</w:t>
      </w:r>
    </w:p>
    <w:p w14:paraId="64C2055F" w14:textId="77777777" w:rsidR="001932B2" w:rsidRDefault="001932B2" w:rsidP="001932B2">
      <w:pPr>
        <w:pStyle w:val="CommentText"/>
      </w:pPr>
    </w:p>
    <w:p w14:paraId="025509BF" w14:textId="77777777" w:rsidR="001932B2" w:rsidRDefault="001932B2" w:rsidP="001932B2">
      <w:pPr>
        <w:pStyle w:val="CommentText"/>
      </w:pPr>
      <w:r w:rsidRPr="004F36B4">
        <w:t>Hey Tyler. Sorry for the confusion earlier...I thought you were asking about current metabolic data related to the project (probably because I'm sleep deprived and loopy from staying out too late here every night at ESA). Anyway, we might consider putting something in the DMP about how this work would enhance metabolic databases. We could just put it in Dryad, but we could also mention that we have limited knowledge of many secondary metabolites (&lt;5% can be identified using public libraries). We could leverage NSF's Open Science Grid and perhaps access university MS-MS databases that are not publicly available to help identify our compounds of interest and then our library to the GNPS (global natural products molecular network site).</w:t>
      </w:r>
    </w:p>
  </w:comment>
  <w:comment w:id="317" w:author="Kartzinel, Tyler" w:date="2022-08-20T10:38:00Z" w:initials="KT">
    <w:p w14:paraId="7F3D3473" w14:textId="3B46B893" w:rsidR="001932B2" w:rsidRDefault="001932B2">
      <w:pPr>
        <w:pStyle w:val="CommentText"/>
      </w:pPr>
      <w:r>
        <w:rPr>
          <w:rStyle w:val="CommentReference"/>
        </w:rPr>
        <w:annotationRef/>
      </w:r>
      <w:r>
        <w:t xml:space="preserve">Amy </w:t>
      </w:r>
    </w:p>
  </w:comment>
  <w:comment w:id="322" w:author="Kartzinel, Tyler" w:date="2022-08-20T10:39:00Z" w:initials="KT">
    <w:p w14:paraId="75D218A9" w14:textId="3036D39D" w:rsidR="001932B2" w:rsidRDefault="001932B2">
      <w:pPr>
        <w:pStyle w:val="CommentText"/>
      </w:pPr>
      <w:r>
        <w:rPr>
          <w:rStyle w:val="CommentReference"/>
        </w:rPr>
        <w:annotationRef/>
      </w:r>
      <w:r>
        <w:t>Such as?</w:t>
      </w:r>
    </w:p>
  </w:comment>
  <w:comment w:id="369" w:author="Kartzinel, Tyler" w:date="2022-08-20T10:45:00Z" w:initials="KT">
    <w:p w14:paraId="736A78FE" w14:textId="793BC296" w:rsidR="000224BE" w:rsidRDefault="000224BE">
      <w:pPr>
        <w:pStyle w:val="CommentText"/>
      </w:pPr>
      <w:r>
        <w:rPr>
          <w:rStyle w:val="CommentReference"/>
        </w:rPr>
        <w:annotationRef/>
      </w:r>
      <w:r>
        <w:t>Fair to say?</w:t>
      </w:r>
    </w:p>
  </w:comment>
  <w:comment w:id="429" w:author="Kartzinel, Tyler" w:date="2022-08-18T10:13:00Z" w:initials="KT">
    <w:p w14:paraId="39F852B6" w14:textId="3D72A6E4" w:rsidR="004127E5" w:rsidRDefault="004127E5">
      <w:pPr>
        <w:pStyle w:val="CommentText"/>
      </w:pPr>
      <w:r>
        <w:rPr>
          <w:rStyle w:val="CommentReference"/>
        </w:rPr>
        <w:annotationRef/>
      </w:r>
      <w:r>
        <w:t>A lot of Seth’s verbiage here could potentially fit better in the Facilities document for UNM. We could reorganize this document into subheaders that follow the outline above (1a, 1b… 2a…). Each would have a brief methods blurb, timeline for generation and QA/QC, and distribution plan (i.e., what host’s DOI would subsequent publications refer to in the data availability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165A0F" w15:done="0"/>
  <w15:commentEx w15:paraId="0BD08037" w15:done="0"/>
  <w15:commentEx w15:paraId="1D9D9F65" w15:done="0"/>
  <w15:commentEx w15:paraId="57F1AAE7" w15:done="0"/>
  <w15:commentEx w15:paraId="05D7095A" w15:done="0"/>
  <w15:commentEx w15:paraId="58D44302" w15:done="0"/>
  <w15:commentEx w15:paraId="6BA470D3" w15:done="0"/>
  <w15:commentEx w15:paraId="4CC77F7D" w15:done="0"/>
  <w15:commentEx w15:paraId="6251B7F1" w15:done="0"/>
  <w15:commentEx w15:paraId="5846742D" w15:done="0"/>
  <w15:commentEx w15:paraId="534DE287" w15:done="0"/>
  <w15:commentEx w15:paraId="025509BF" w15:done="0"/>
  <w15:commentEx w15:paraId="7F3D3473" w15:done="0"/>
  <w15:commentEx w15:paraId="75D218A9" w15:done="0"/>
  <w15:commentEx w15:paraId="736A78FE" w15:done="0"/>
  <w15:commentEx w15:paraId="39F852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B3CD5" w16cex:dateUtc="2022-08-20T14:58:00Z"/>
  <w16cex:commentExtensible w16cex:durableId="26AB3C75" w16cex:dateUtc="2022-08-20T14:56:00Z"/>
  <w16cex:commentExtensible w16cex:durableId="26AB3C4C" w16cex:dateUtc="2022-08-20T14:56:00Z"/>
  <w16cex:commentExtensible w16cex:durableId="26AB3D01" w16cex:dateUtc="2022-08-20T14:59:00Z"/>
  <w16cex:commentExtensible w16cex:durableId="26AB2D58" w16cex:dateUtc="2022-08-20T13:52:00Z"/>
  <w16cex:commentExtensible w16cex:durableId="26AB3519" w16cex:dateUtc="2022-08-20T14:25:00Z"/>
  <w16cex:commentExtensible w16cex:durableId="26AB3BBF" w16cex:dateUtc="2022-08-20T14:53:00Z"/>
  <w16cex:commentExtensible w16cex:durableId="26AB3466" w16cex:dateUtc="2022-08-20T14:22:00Z"/>
  <w16cex:commentExtensible w16cex:durableId="26AB36BF" w16cex:dateUtc="2022-08-20T14:32:00Z"/>
  <w16cex:commentExtensible w16cex:durableId="26AB36E0" w16cex:dateUtc="2022-08-20T14:33:00Z"/>
  <w16cex:commentExtensible w16cex:durableId="26AB3767" w16cex:dateUtc="2022-08-20T14:35:00Z"/>
  <w16cex:commentExtensible w16cex:durableId="26AB37E1" w16cex:dateUtc="2022-08-18T19:35:00Z"/>
  <w16cex:commentExtensible w16cex:durableId="26AB3832" w16cex:dateUtc="2022-08-20T14:38:00Z"/>
  <w16cex:commentExtensible w16cex:durableId="26AB3847" w16cex:dateUtc="2022-08-20T14:39:00Z"/>
  <w16cex:commentExtensible w16cex:durableId="26AB39B1" w16cex:dateUtc="2022-08-20T14:45:00Z"/>
  <w16cex:commentExtensible w16cex:durableId="26A88F32" w16cex:dateUtc="2022-08-18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165A0F" w16cid:durableId="26AB3CD5"/>
  <w16cid:commentId w16cid:paraId="0BD08037" w16cid:durableId="26AB3C75"/>
  <w16cid:commentId w16cid:paraId="1D9D9F65" w16cid:durableId="26AB3C4C"/>
  <w16cid:commentId w16cid:paraId="57F1AAE7" w16cid:durableId="26AB3D01"/>
  <w16cid:commentId w16cid:paraId="05D7095A" w16cid:durableId="26AB2D58"/>
  <w16cid:commentId w16cid:paraId="58D44302" w16cid:durableId="26AB3519"/>
  <w16cid:commentId w16cid:paraId="6BA470D3" w16cid:durableId="26AB3BBF"/>
  <w16cid:commentId w16cid:paraId="4CC77F7D" w16cid:durableId="26AB3466"/>
  <w16cid:commentId w16cid:paraId="6251B7F1" w16cid:durableId="26AB36BF"/>
  <w16cid:commentId w16cid:paraId="5846742D" w16cid:durableId="26AB36E0"/>
  <w16cid:commentId w16cid:paraId="534DE287" w16cid:durableId="26AB3767"/>
  <w16cid:commentId w16cid:paraId="025509BF" w16cid:durableId="26AB37E1"/>
  <w16cid:commentId w16cid:paraId="7F3D3473" w16cid:durableId="26AB3832"/>
  <w16cid:commentId w16cid:paraId="75D218A9" w16cid:durableId="26AB3847"/>
  <w16cid:commentId w16cid:paraId="736A78FE" w16cid:durableId="26AB39B1"/>
  <w16cid:commentId w16cid:paraId="39F852B6" w16cid:durableId="26A88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5199" w14:textId="77777777" w:rsidR="00015601" w:rsidRDefault="00015601" w:rsidP="00303019">
      <w:pPr>
        <w:spacing w:after="0" w:line="240" w:lineRule="auto"/>
      </w:pPr>
      <w:r>
        <w:separator/>
      </w:r>
    </w:p>
  </w:endnote>
  <w:endnote w:type="continuationSeparator" w:id="0">
    <w:p w14:paraId="77073AE3" w14:textId="77777777" w:rsidR="00015601" w:rsidRDefault="00015601" w:rsidP="00303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B487" w14:textId="77777777" w:rsidR="00D23850" w:rsidRDefault="00D23850" w:rsidP="006248D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8E2C27" w14:textId="77777777" w:rsidR="00D23850" w:rsidRDefault="00D23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56B3F" w14:textId="77777777" w:rsidR="00015601" w:rsidRDefault="00015601" w:rsidP="00303019">
      <w:pPr>
        <w:spacing w:after="0" w:line="240" w:lineRule="auto"/>
      </w:pPr>
      <w:r>
        <w:separator/>
      </w:r>
    </w:p>
  </w:footnote>
  <w:footnote w:type="continuationSeparator" w:id="0">
    <w:p w14:paraId="3B48B00D" w14:textId="77777777" w:rsidR="00015601" w:rsidRDefault="00015601" w:rsidP="00303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3393"/>
    <w:multiLevelType w:val="hybridMultilevel"/>
    <w:tmpl w:val="3F3EA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92AFC"/>
    <w:multiLevelType w:val="hybridMultilevel"/>
    <w:tmpl w:val="2CDEC460"/>
    <w:lvl w:ilvl="0" w:tplc="6AD259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8A1BFB"/>
    <w:multiLevelType w:val="hybridMultilevel"/>
    <w:tmpl w:val="2C66A4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D1265"/>
    <w:multiLevelType w:val="hybridMultilevel"/>
    <w:tmpl w:val="3CF03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8593913">
    <w:abstractNumId w:val="3"/>
  </w:num>
  <w:num w:numId="2" w16cid:durableId="1247500315">
    <w:abstractNumId w:val="2"/>
  </w:num>
  <w:num w:numId="3" w16cid:durableId="1158577553">
    <w:abstractNumId w:val="0"/>
  </w:num>
  <w:num w:numId="4" w16cid:durableId="98768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tzinel, Tyler">
    <w15:presenceInfo w15:providerId="AD" w15:userId="S::tkartzin@ad.brown.edu::b02f2d29-71ed-447f-b5b3-5bd1bffcf482"/>
  </w15:person>
  <w15:person w15:author="Justin Yeakel">
    <w15:presenceInfo w15:providerId="Windows Live" w15:userId="13888895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A70"/>
    <w:rsid w:val="000037F1"/>
    <w:rsid w:val="00015601"/>
    <w:rsid w:val="000169DF"/>
    <w:rsid w:val="000224BE"/>
    <w:rsid w:val="0003364F"/>
    <w:rsid w:val="000372B3"/>
    <w:rsid w:val="00037A00"/>
    <w:rsid w:val="000851F0"/>
    <w:rsid w:val="00085B79"/>
    <w:rsid w:val="0009358F"/>
    <w:rsid w:val="000A5D50"/>
    <w:rsid w:val="000A6D6C"/>
    <w:rsid w:val="000F63B5"/>
    <w:rsid w:val="00113DAB"/>
    <w:rsid w:val="001259F2"/>
    <w:rsid w:val="0013004B"/>
    <w:rsid w:val="00133A2C"/>
    <w:rsid w:val="00140B65"/>
    <w:rsid w:val="001641DD"/>
    <w:rsid w:val="00176582"/>
    <w:rsid w:val="00180A70"/>
    <w:rsid w:val="001932B2"/>
    <w:rsid w:val="00194DFC"/>
    <w:rsid w:val="001B06DB"/>
    <w:rsid w:val="001B292E"/>
    <w:rsid w:val="001D4005"/>
    <w:rsid w:val="001E5769"/>
    <w:rsid w:val="001F29CB"/>
    <w:rsid w:val="00202B97"/>
    <w:rsid w:val="00204852"/>
    <w:rsid w:val="0020703E"/>
    <w:rsid w:val="002170A8"/>
    <w:rsid w:val="00224A72"/>
    <w:rsid w:val="002377A7"/>
    <w:rsid w:val="002509D9"/>
    <w:rsid w:val="002575A1"/>
    <w:rsid w:val="00271879"/>
    <w:rsid w:val="00281F13"/>
    <w:rsid w:val="0028467D"/>
    <w:rsid w:val="002862FD"/>
    <w:rsid w:val="002C1731"/>
    <w:rsid w:val="002F544A"/>
    <w:rsid w:val="00303019"/>
    <w:rsid w:val="00335FB1"/>
    <w:rsid w:val="003424FA"/>
    <w:rsid w:val="00346559"/>
    <w:rsid w:val="0035100B"/>
    <w:rsid w:val="00364BBA"/>
    <w:rsid w:val="00371BC2"/>
    <w:rsid w:val="00372160"/>
    <w:rsid w:val="003746D4"/>
    <w:rsid w:val="003D77ED"/>
    <w:rsid w:val="003E3464"/>
    <w:rsid w:val="003E4372"/>
    <w:rsid w:val="003F2334"/>
    <w:rsid w:val="0040602E"/>
    <w:rsid w:val="004127E5"/>
    <w:rsid w:val="00443D06"/>
    <w:rsid w:val="00444EB8"/>
    <w:rsid w:val="00493435"/>
    <w:rsid w:val="0049587F"/>
    <w:rsid w:val="004A7A94"/>
    <w:rsid w:val="004B7200"/>
    <w:rsid w:val="004C7D8F"/>
    <w:rsid w:val="004F36B4"/>
    <w:rsid w:val="00516B00"/>
    <w:rsid w:val="00526ED4"/>
    <w:rsid w:val="005364CB"/>
    <w:rsid w:val="00545E7C"/>
    <w:rsid w:val="0055245E"/>
    <w:rsid w:val="00554720"/>
    <w:rsid w:val="00570350"/>
    <w:rsid w:val="00577421"/>
    <w:rsid w:val="0058532C"/>
    <w:rsid w:val="005903E0"/>
    <w:rsid w:val="005A1662"/>
    <w:rsid w:val="005B27C8"/>
    <w:rsid w:val="005C107F"/>
    <w:rsid w:val="005D1407"/>
    <w:rsid w:val="005E2C95"/>
    <w:rsid w:val="005E6638"/>
    <w:rsid w:val="006165AB"/>
    <w:rsid w:val="00634800"/>
    <w:rsid w:val="0063622D"/>
    <w:rsid w:val="00641084"/>
    <w:rsid w:val="00641C90"/>
    <w:rsid w:val="006918F5"/>
    <w:rsid w:val="00692AEF"/>
    <w:rsid w:val="00696DEC"/>
    <w:rsid w:val="006B5793"/>
    <w:rsid w:val="006D1F52"/>
    <w:rsid w:val="006F0244"/>
    <w:rsid w:val="00704B26"/>
    <w:rsid w:val="00717540"/>
    <w:rsid w:val="00722C9C"/>
    <w:rsid w:val="007648ED"/>
    <w:rsid w:val="00771DB1"/>
    <w:rsid w:val="007726D6"/>
    <w:rsid w:val="007760EE"/>
    <w:rsid w:val="007909C8"/>
    <w:rsid w:val="0079490B"/>
    <w:rsid w:val="007A3E0E"/>
    <w:rsid w:val="007C5969"/>
    <w:rsid w:val="007F41B2"/>
    <w:rsid w:val="00811329"/>
    <w:rsid w:val="0081339B"/>
    <w:rsid w:val="0081474F"/>
    <w:rsid w:val="008206C1"/>
    <w:rsid w:val="00860C79"/>
    <w:rsid w:val="00884066"/>
    <w:rsid w:val="008869A8"/>
    <w:rsid w:val="0089061B"/>
    <w:rsid w:val="008A599D"/>
    <w:rsid w:val="008A6D2B"/>
    <w:rsid w:val="008A7ECF"/>
    <w:rsid w:val="008B0ADA"/>
    <w:rsid w:val="008C7C65"/>
    <w:rsid w:val="008F1923"/>
    <w:rsid w:val="0092406C"/>
    <w:rsid w:val="009301F6"/>
    <w:rsid w:val="00956AB7"/>
    <w:rsid w:val="00984A91"/>
    <w:rsid w:val="009862BA"/>
    <w:rsid w:val="009918D3"/>
    <w:rsid w:val="009A3324"/>
    <w:rsid w:val="009A3B12"/>
    <w:rsid w:val="009B0C1E"/>
    <w:rsid w:val="009B5600"/>
    <w:rsid w:val="00A00454"/>
    <w:rsid w:val="00A004C3"/>
    <w:rsid w:val="00A24BC0"/>
    <w:rsid w:val="00A30593"/>
    <w:rsid w:val="00A3622F"/>
    <w:rsid w:val="00A4056E"/>
    <w:rsid w:val="00A56E26"/>
    <w:rsid w:val="00A67DB1"/>
    <w:rsid w:val="00A710A2"/>
    <w:rsid w:val="00A97191"/>
    <w:rsid w:val="00AA0FFA"/>
    <w:rsid w:val="00AD0F21"/>
    <w:rsid w:val="00AF5959"/>
    <w:rsid w:val="00B00695"/>
    <w:rsid w:val="00B00FC6"/>
    <w:rsid w:val="00B433A8"/>
    <w:rsid w:val="00B43B19"/>
    <w:rsid w:val="00B50251"/>
    <w:rsid w:val="00B541B5"/>
    <w:rsid w:val="00B723CA"/>
    <w:rsid w:val="00B8340C"/>
    <w:rsid w:val="00B93A91"/>
    <w:rsid w:val="00BA6905"/>
    <w:rsid w:val="00BC044A"/>
    <w:rsid w:val="00BC1A7B"/>
    <w:rsid w:val="00BD065F"/>
    <w:rsid w:val="00BD6A27"/>
    <w:rsid w:val="00BE1FDB"/>
    <w:rsid w:val="00BF253D"/>
    <w:rsid w:val="00BF3467"/>
    <w:rsid w:val="00C02C4D"/>
    <w:rsid w:val="00C265F5"/>
    <w:rsid w:val="00C3115D"/>
    <w:rsid w:val="00C36923"/>
    <w:rsid w:val="00C40E84"/>
    <w:rsid w:val="00C46F15"/>
    <w:rsid w:val="00C64EF0"/>
    <w:rsid w:val="00C722C1"/>
    <w:rsid w:val="00C73A81"/>
    <w:rsid w:val="00C94AD7"/>
    <w:rsid w:val="00C9519D"/>
    <w:rsid w:val="00CB2D8C"/>
    <w:rsid w:val="00CC1249"/>
    <w:rsid w:val="00CC3517"/>
    <w:rsid w:val="00CD28F7"/>
    <w:rsid w:val="00CF328F"/>
    <w:rsid w:val="00CF3B9A"/>
    <w:rsid w:val="00D23850"/>
    <w:rsid w:val="00D30473"/>
    <w:rsid w:val="00D3336C"/>
    <w:rsid w:val="00D406F3"/>
    <w:rsid w:val="00D55603"/>
    <w:rsid w:val="00D621E2"/>
    <w:rsid w:val="00D80B8D"/>
    <w:rsid w:val="00D82EBA"/>
    <w:rsid w:val="00DA6285"/>
    <w:rsid w:val="00DC7CDE"/>
    <w:rsid w:val="00DD32D4"/>
    <w:rsid w:val="00DD58E7"/>
    <w:rsid w:val="00DE3570"/>
    <w:rsid w:val="00DF6413"/>
    <w:rsid w:val="00E041F4"/>
    <w:rsid w:val="00E0562F"/>
    <w:rsid w:val="00E108FA"/>
    <w:rsid w:val="00E1385D"/>
    <w:rsid w:val="00E173FF"/>
    <w:rsid w:val="00E30F95"/>
    <w:rsid w:val="00E42670"/>
    <w:rsid w:val="00E5328D"/>
    <w:rsid w:val="00E65871"/>
    <w:rsid w:val="00EA4C26"/>
    <w:rsid w:val="00EB2BEC"/>
    <w:rsid w:val="00EC4F09"/>
    <w:rsid w:val="00F07A87"/>
    <w:rsid w:val="00F23D10"/>
    <w:rsid w:val="00F33A92"/>
    <w:rsid w:val="00F34C66"/>
    <w:rsid w:val="00F711BE"/>
    <w:rsid w:val="00F731D8"/>
    <w:rsid w:val="00F7727A"/>
    <w:rsid w:val="00FA19AF"/>
    <w:rsid w:val="00FA6472"/>
    <w:rsid w:val="00FD10F2"/>
    <w:rsid w:val="00FD4309"/>
    <w:rsid w:val="00FD5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5C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rsid w:val="00444EB8"/>
    <w:pPr>
      <w:keepNext/>
      <w:keepLines/>
      <w:spacing w:before="360" w:after="120"/>
      <w:contextualSpacing/>
      <w:outlineLvl w:val="1"/>
    </w:pPr>
    <w:rPr>
      <w:rFonts w:ascii="Arial" w:eastAsia="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D4"/>
    <w:rPr>
      <w:rFonts w:ascii="Tahoma" w:hAnsi="Tahoma" w:cs="Tahoma"/>
      <w:sz w:val="16"/>
      <w:szCs w:val="16"/>
    </w:rPr>
  </w:style>
  <w:style w:type="paragraph" w:styleId="Header">
    <w:name w:val="header"/>
    <w:basedOn w:val="Normal"/>
    <w:link w:val="HeaderChar"/>
    <w:uiPriority w:val="99"/>
    <w:unhideWhenUsed/>
    <w:rsid w:val="003030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3019"/>
  </w:style>
  <w:style w:type="paragraph" w:styleId="Footer">
    <w:name w:val="footer"/>
    <w:basedOn w:val="Normal"/>
    <w:link w:val="FooterChar"/>
    <w:uiPriority w:val="99"/>
    <w:unhideWhenUsed/>
    <w:rsid w:val="003030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3019"/>
  </w:style>
  <w:style w:type="character" w:customStyle="1" w:styleId="Heading2Char">
    <w:name w:val="Heading 2 Char"/>
    <w:basedOn w:val="DefaultParagraphFont"/>
    <w:link w:val="Heading2"/>
    <w:rsid w:val="00444EB8"/>
    <w:rPr>
      <w:rFonts w:ascii="Arial" w:eastAsia="Arial" w:hAnsi="Arial" w:cs="Arial"/>
      <w:color w:val="000000"/>
      <w:sz w:val="32"/>
      <w:szCs w:val="32"/>
    </w:rPr>
  </w:style>
  <w:style w:type="character" w:styleId="PageNumber">
    <w:name w:val="page number"/>
    <w:basedOn w:val="DefaultParagraphFont"/>
    <w:uiPriority w:val="99"/>
    <w:semiHidden/>
    <w:unhideWhenUsed/>
    <w:rsid w:val="00D23850"/>
  </w:style>
  <w:style w:type="character" w:customStyle="1" w:styleId="apple-converted-space">
    <w:name w:val="apple-converted-space"/>
    <w:basedOn w:val="DefaultParagraphFont"/>
    <w:rsid w:val="00E0562F"/>
  </w:style>
  <w:style w:type="paragraph" w:styleId="ListParagraph">
    <w:name w:val="List Paragraph"/>
    <w:basedOn w:val="Normal"/>
    <w:qFormat/>
    <w:rsid w:val="00B93A91"/>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93A91"/>
    <w:rPr>
      <w:sz w:val="16"/>
      <w:szCs w:val="16"/>
    </w:rPr>
  </w:style>
  <w:style w:type="paragraph" w:styleId="Revision">
    <w:name w:val="Revision"/>
    <w:hidden/>
    <w:uiPriority w:val="99"/>
    <w:semiHidden/>
    <w:rsid w:val="00BD065F"/>
    <w:pPr>
      <w:spacing w:after="0" w:line="240" w:lineRule="auto"/>
    </w:pPr>
  </w:style>
  <w:style w:type="paragraph" w:styleId="CommentText">
    <w:name w:val="annotation text"/>
    <w:basedOn w:val="Normal"/>
    <w:link w:val="CommentTextChar"/>
    <w:uiPriority w:val="99"/>
    <w:semiHidden/>
    <w:unhideWhenUsed/>
    <w:rsid w:val="004127E5"/>
    <w:pPr>
      <w:spacing w:line="240" w:lineRule="auto"/>
    </w:pPr>
    <w:rPr>
      <w:sz w:val="20"/>
      <w:szCs w:val="20"/>
    </w:rPr>
  </w:style>
  <w:style w:type="character" w:customStyle="1" w:styleId="CommentTextChar">
    <w:name w:val="Comment Text Char"/>
    <w:basedOn w:val="DefaultParagraphFont"/>
    <w:link w:val="CommentText"/>
    <w:uiPriority w:val="99"/>
    <w:semiHidden/>
    <w:rsid w:val="004127E5"/>
    <w:rPr>
      <w:sz w:val="20"/>
      <w:szCs w:val="20"/>
    </w:rPr>
  </w:style>
  <w:style w:type="paragraph" w:styleId="CommentSubject">
    <w:name w:val="annotation subject"/>
    <w:basedOn w:val="CommentText"/>
    <w:next w:val="CommentText"/>
    <w:link w:val="CommentSubjectChar"/>
    <w:uiPriority w:val="99"/>
    <w:semiHidden/>
    <w:unhideWhenUsed/>
    <w:rsid w:val="004127E5"/>
    <w:rPr>
      <w:b/>
      <w:bCs/>
    </w:rPr>
  </w:style>
  <w:style w:type="character" w:customStyle="1" w:styleId="CommentSubjectChar">
    <w:name w:val="Comment Subject Char"/>
    <w:basedOn w:val="CommentTextChar"/>
    <w:link w:val="CommentSubject"/>
    <w:uiPriority w:val="99"/>
    <w:semiHidden/>
    <w:rsid w:val="004127E5"/>
    <w:rPr>
      <w:b/>
      <w:bCs/>
      <w:sz w:val="20"/>
      <w:szCs w:val="20"/>
    </w:rPr>
  </w:style>
  <w:style w:type="character" w:styleId="Hyperlink">
    <w:name w:val="Hyperlink"/>
    <w:basedOn w:val="DefaultParagraphFont"/>
    <w:rsid w:val="005C107F"/>
    <w:rPr>
      <w:color w:val="0000FF"/>
      <w:u w:val="single"/>
    </w:rPr>
  </w:style>
  <w:style w:type="character" w:styleId="PlaceholderText">
    <w:name w:val="Placeholder Text"/>
    <w:basedOn w:val="DefaultParagraphFont"/>
    <w:uiPriority w:val="99"/>
    <w:semiHidden/>
    <w:rsid w:val="00CC1249"/>
    <w:rPr>
      <w:color w:val="808080"/>
    </w:rPr>
  </w:style>
  <w:style w:type="character" w:styleId="UnresolvedMention">
    <w:name w:val="Unresolved Mention"/>
    <w:basedOn w:val="DefaultParagraphFont"/>
    <w:uiPriority w:val="99"/>
    <w:rsid w:val="00D40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8210">
      <w:bodyDiv w:val="1"/>
      <w:marLeft w:val="0"/>
      <w:marRight w:val="0"/>
      <w:marTop w:val="0"/>
      <w:marBottom w:val="0"/>
      <w:divBdr>
        <w:top w:val="none" w:sz="0" w:space="0" w:color="auto"/>
        <w:left w:val="none" w:sz="0" w:space="0" w:color="auto"/>
        <w:bottom w:val="none" w:sz="0" w:space="0" w:color="auto"/>
        <w:right w:val="none" w:sz="0" w:space="0" w:color="auto"/>
      </w:divBdr>
      <w:divsChild>
        <w:div w:id="11156344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6112566">
              <w:marLeft w:val="0"/>
              <w:marRight w:val="0"/>
              <w:marTop w:val="0"/>
              <w:marBottom w:val="0"/>
              <w:divBdr>
                <w:top w:val="none" w:sz="0" w:space="0" w:color="auto"/>
                <w:left w:val="none" w:sz="0" w:space="0" w:color="auto"/>
                <w:bottom w:val="none" w:sz="0" w:space="0" w:color="auto"/>
                <w:right w:val="none" w:sz="0" w:space="0" w:color="auto"/>
              </w:divBdr>
              <w:divsChild>
                <w:div w:id="1224559221">
                  <w:marLeft w:val="0"/>
                  <w:marRight w:val="0"/>
                  <w:marTop w:val="0"/>
                  <w:marBottom w:val="0"/>
                  <w:divBdr>
                    <w:top w:val="none" w:sz="0" w:space="0" w:color="auto"/>
                    <w:left w:val="none" w:sz="0" w:space="0" w:color="auto"/>
                    <w:bottom w:val="none" w:sz="0" w:space="0" w:color="auto"/>
                    <w:right w:val="none" w:sz="0" w:space="0" w:color="auto"/>
                  </w:divBdr>
                  <w:divsChild>
                    <w:div w:id="443497955">
                      <w:marLeft w:val="0"/>
                      <w:marRight w:val="0"/>
                      <w:marTop w:val="0"/>
                      <w:marBottom w:val="0"/>
                      <w:divBdr>
                        <w:top w:val="none" w:sz="0" w:space="0" w:color="auto"/>
                        <w:left w:val="none" w:sz="0" w:space="0" w:color="auto"/>
                        <w:bottom w:val="none" w:sz="0" w:space="0" w:color="auto"/>
                        <w:right w:val="none" w:sz="0" w:space="0" w:color="auto"/>
                      </w:divBdr>
                      <w:divsChild>
                        <w:div w:id="1583492960">
                          <w:marLeft w:val="0"/>
                          <w:marRight w:val="0"/>
                          <w:marTop w:val="0"/>
                          <w:marBottom w:val="0"/>
                          <w:divBdr>
                            <w:top w:val="none" w:sz="0" w:space="0" w:color="auto"/>
                            <w:left w:val="none" w:sz="0" w:space="0" w:color="auto"/>
                            <w:bottom w:val="none" w:sz="0" w:space="0" w:color="auto"/>
                            <w:right w:val="none" w:sz="0" w:space="0" w:color="auto"/>
                          </w:divBdr>
                          <w:divsChild>
                            <w:div w:id="7828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Sacks</dc:creator>
  <cp:lastModifiedBy>Justin Yeakel</cp:lastModifiedBy>
  <cp:revision>42</cp:revision>
  <cp:lastPrinted>2017-07-25T02:49:00Z</cp:lastPrinted>
  <dcterms:created xsi:type="dcterms:W3CDTF">2022-08-20T18:59:00Z</dcterms:created>
  <dcterms:modified xsi:type="dcterms:W3CDTF">2022-08-25T16:24:00Z</dcterms:modified>
</cp:coreProperties>
</file>