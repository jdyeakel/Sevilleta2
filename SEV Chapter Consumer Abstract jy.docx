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Fonts w:ascii="Arial" w:hAnsi="Arial"/>
          <w:sz w:val="20"/>
          <w:szCs w:val="20"/>
          <w:rtl w:val="0"/>
          <w:lang w:val="en-US"/>
        </w:rPr>
        <w:t>Aridland ecosystems provide unique opportunities to examine how environmental stochasticity impacts consumer fitness</w:t>
      </w:r>
      <w:ins w:id="0" w:date="2020-11-13T11:00:46Z" w:author="JDYeakel">
        <w:r>
          <w:rPr>
            <w:rFonts w:ascii="Arial" w:hAnsi="Arial"/>
            <w:sz w:val="20"/>
            <w:szCs w:val="20"/>
            <w:rtl w:val="0"/>
            <w:lang w:val="en-US"/>
          </w:rPr>
          <w:t xml:space="preserve"> and by extension the challenges experienced by consumer populations over time</w:t>
        </w:r>
      </w:ins>
      <w:r>
        <w:rPr>
          <w:rFonts w:ascii="Arial" w:hAnsi="Arial"/>
          <w:sz w:val="20"/>
          <w:szCs w:val="20"/>
          <w:rtl w:val="0"/>
          <w:lang w:val="en-US"/>
        </w:rPr>
        <w:t>. For example, long-term mark-recapture studies of small mammal communities in arid environments around the world demonstrate strong bottom-up linkages between climate, resource availability,</w:t>
      </w:r>
      <w:ins w:id="1" w:date="2020-11-13T11:01:16Z" w:author="JDYeakel">
        <w:r>
          <w:rPr>
            <w:rFonts w:ascii="Arial" w:hAnsi="Arial"/>
            <w:sz w:val="20"/>
            <w:szCs w:val="20"/>
            <w:rtl w:val="0"/>
            <w:lang w:val="en-US"/>
          </w:rPr>
          <w:t xml:space="preserve"> </w:t>
        </w:r>
      </w:ins>
      <w:del w:id="2" w:date="2020-11-13T11:01:15Z" w:author="JDYeakel">
        <w:r>
          <w:rPr>
            <w:rFonts w:ascii="Arial" w:hAnsi="Arial"/>
            <w:sz w:val="20"/>
            <w:szCs w:val="20"/>
            <w:rtl w:val="0"/>
            <w:lang w:val="en-US"/>
          </w:rPr>
          <w:delText xml:space="preserve"> and </w:delText>
        </w:r>
      </w:del>
      <w:r>
        <w:rPr>
          <w:rFonts w:ascii="Arial" w:hAnsi="Arial"/>
          <w:sz w:val="20"/>
          <w:szCs w:val="20"/>
          <w:rtl w:val="0"/>
          <w:lang w:val="en-US"/>
        </w:rPr>
        <w:t>consumer population size</w:t>
      </w:r>
      <w:ins w:id="3" w:date="2020-11-13T11:01:19Z" w:author="JDYeakel">
        <w:r>
          <w:rPr>
            <w:rFonts w:ascii="Arial" w:hAnsi="Arial"/>
            <w:sz w:val="20"/>
            <w:szCs w:val="20"/>
            <w:rtl w:val="0"/>
            <w:lang w:val="en-US"/>
          </w:rPr>
          <w:t>,</w:t>
        </w:r>
      </w:ins>
      <w:r>
        <w:rPr>
          <w:rFonts w:ascii="Arial" w:hAnsi="Arial"/>
          <w:sz w:val="20"/>
          <w:szCs w:val="20"/>
          <w:rtl w:val="0"/>
          <w:lang w:val="en-US"/>
        </w:rPr>
        <w:t xml:space="preserve"> and community composition. While resource quantity and quality are fundamental factors influencing diet selection </w:t>
      </w:r>
      <w:del w:id="4" w:date="2020-11-13T11:13:24Z" w:author="JDYeakel">
        <w:r>
          <w:rPr>
            <w:rFonts w:ascii="Arial" w:hAnsi="Arial"/>
            <w:sz w:val="20"/>
            <w:szCs w:val="20"/>
            <w:rtl w:val="0"/>
          </w:rPr>
          <w:delText>in</w:delText>
        </w:r>
      </w:del>
      <w:ins w:id="5" w:date="2020-11-13T11:13:24Z" w:author="JDYeakel">
        <w:r>
          <w:rPr>
            <w:rFonts w:ascii="Arial" w:hAnsi="Arial"/>
            <w:sz w:val="20"/>
            <w:szCs w:val="20"/>
            <w:rtl w:val="0"/>
            <w:lang w:val="en-US"/>
          </w:rPr>
          <w:t>among</w:t>
        </w:r>
      </w:ins>
      <w:r>
        <w:rPr>
          <w:rFonts w:ascii="Arial" w:hAnsi="Arial"/>
          <w:sz w:val="20"/>
          <w:szCs w:val="20"/>
          <w:rtl w:val="0"/>
          <w:lang w:val="en-US"/>
        </w:rPr>
        <w:t xml:space="preserve"> consumers, relatively little is known about how small mammal diets change seasonally or inter-annually in arid stochastic environments</w:t>
      </w:r>
      <w:ins w:id="6" w:date="2020-11-13T11:38:05Z" w:author="JDYeakel">
        <w:r>
          <w:rPr>
            <w:rFonts w:ascii="Arial" w:hAnsi="Arial"/>
            <w:sz w:val="20"/>
            <w:szCs w:val="20"/>
            <w:rtl w:val="0"/>
            <w:lang w:val="en-US"/>
          </w:rPr>
          <w:t>, and how such diets are expected to impact the dynamics of populations</w:t>
        </w:r>
      </w:ins>
      <w:r>
        <w:rPr>
          <w:rFonts w:ascii="Arial" w:hAnsi="Arial"/>
          <w:sz w:val="20"/>
          <w:szCs w:val="20"/>
          <w:rtl w:val="0"/>
          <w:lang w:val="en-US"/>
        </w:rPr>
        <w:t xml:space="preserve">. Here we use a well-established theoretical framework to explore how </w:t>
      </w:r>
      <w:del w:id="7" w:date="2020-11-13T11:16:04Z" w:author="JDYeakel">
        <w:r>
          <w:rPr>
            <w:rFonts w:ascii="Arial" w:hAnsi="Arial"/>
            <w:sz w:val="20"/>
            <w:szCs w:val="20"/>
            <w:rtl w:val="0"/>
            <w:lang w:val="en-US"/>
          </w:rPr>
          <w:delText xml:space="preserve">small mammal </w:delText>
        </w:r>
      </w:del>
      <w:ins w:id="8" w:date="2020-11-13T11:16:04Z" w:author="JDYeakel">
        <w:r>
          <w:rPr>
            <w:rFonts w:ascii="Arial" w:hAnsi="Arial"/>
            <w:sz w:val="20"/>
            <w:szCs w:val="20"/>
            <w:rtl w:val="0"/>
            <w:lang w:val="en-US"/>
          </w:rPr>
          <w:t xml:space="preserve">the </w:t>
        </w:r>
      </w:ins>
      <w:r>
        <w:rPr>
          <w:rFonts w:ascii="Arial" w:hAnsi="Arial"/>
          <w:sz w:val="20"/>
          <w:szCs w:val="20"/>
          <w:rtl w:val="0"/>
          <w:lang w:val="en-US"/>
        </w:rPr>
        <w:t>dietary niche components</w:t>
      </w:r>
      <w:ins w:id="9" w:date="2020-11-13T11:16:16Z" w:author="JDYeakel">
        <w:r>
          <w:rPr>
            <w:rFonts w:ascii="Arial" w:hAnsi="Arial"/>
            <w:sz w:val="20"/>
            <w:szCs w:val="20"/>
            <w:rtl w:val="0"/>
            <w:lang w:val="en-US"/>
          </w:rPr>
          <w:t xml:space="preserve"> of small mammals across a range of body sizes</w:t>
        </w:r>
      </w:ins>
      <w:r>
        <w:rPr>
          <w:rFonts w:ascii="Arial" w:hAnsi="Arial"/>
          <w:sz w:val="20"/>
          <w:szCs w:val="20"/>
          <w:rtl w:val="0"/>
          <w:lang w:val="en-US"/>
        </w:rPr>
        <w:t xml:space="preserve"> are predicted to change in response to temporal variation in resource quantity and/or quality over monthly to annual timescales. We then highlight two emerging </w:t>
      </w:r>
      <w:del w:id="10" w:date="2020-11-13T11:38:21Z" w:author="JDYeakel">
        <w:r>
          <w:rPr>
            <w:rFonts w:ascii="Arial" w:hAnsi="Arial"/>
            <w:sz w:val="20"/>
            <w:szCs w:val="20"/>
            <w:rtl w:val="0"/>
          </w:rPr>
          <w:delText>analytical</w:delText>
        </w:r>
      </w:del>
      <w:ins w:id="11" w:date="2020-11-13T11:38:22Z" w:author="JDYeakel">
        <w:r>
          <w:rPr>
            <w:rFonts w:ascii="Arial" w:hAnsi="Arial"/>
            <w:sz w:val="20"/>
            <w:szCs w:val="20"/>
            <w:rtl w:val="0"/>
            <w:lang w:val="en-US"/>
          </w:rPr>
          <w:t>empirical?</w:t>
        </w:r>
      </w:ins>
      <w:r>
        <w:rPr>
          <w:rFonts w:ascii="Arial" w:hAnsi="Arial"/>
          <w:sz w:val="20"/>
          <w:szCs w:val="20"/>
          <w:rtl w:val="0"/>
          <w:lang w:val="en-US"/>
        </w:rPr>
        <w:t xml:space="preserve"> tools</w:t>
      </w:r>
      <w:ins w:id="12" w:date="2020-11-13T11:16:33Z" w:author="JDYeakel">
        <w:r>
          <w:rPr>
            <w:rFonts w:ascii="Arial" w:hAnsi="Arial"/>
            <w:sz w:val="20"/>
            <w:szCs w:val="20"/>
            <w:rtl w:val="0"/>
            <w:lang w:val="en-US"/>
          </w:rPr>
          <w:t xml:space="preserve"> -</w:t>
        </w:r>
      </w:ins>
      <w:del w:id="13" w:date="2020-11-13T11:16:33Z" w:author="JDYeakel">
        <w:r>
          <w:rPr>
            <w:rFonts w:ascii="Arial" w:hAnsi="Arial"/>
            <w:sz w:val="20"/>
            <w:szCs w:val="20"/>
            <w:rtl w:val="0"/>
          </w:rPr>
          <w:delText>,</w:delText>
        </w:r>
      </w:del>
      <w:r>
        <w:rPr>
          <w:rFonts w:ascii="Arial" w:hAnsi="Arial"/>
          <w:sz w:val="20"/>
          <w:szCs w:val="20"/>
          <w:rtl w:val="0"/>
          <w:lang w:val="en-US"/>
        </w:rPr>
        <w:t xml:space="preserve"> scat metabarcoding and stable isotope analysis</w:t>
      </w:r>
      <w:ins w:id="14" w:date="2020-11-13T11:16:41Z" w:author="JDYeakel">
        <w:r>
          <w:rPr>
            <w:rFonts w:ascii="Arial" w:hAnsi="Arial"/>
            <w:sz w:val="20"/>
            <w:szCs w:val="20"/>
            <w:rtl w:val="0"/>
            <w:lang w:val="en-US"/>
          </w:rPr>
          <w:t xml:space="preserve"> -</w:t>
        </w:r>
      </w:ins>
      <w:del w:id="15" w:date="2020-11-13T11:16:39Z" w:author="JDYeakel">
        <w:r>
          <w:rPr>
            <w:rFonts w:ascii="Arial" w:hAnsi="Arial"/>
            <w:sz w:val="20"/>
            <w:szCs w:val="20"/>
            <w:rtl w:val="0"/>
          </w:rPr>
          <w:delText>,</w:delText>
        </w:r>
      </w:del>
      <w:r>
        <w:rPr>
          <w:rFonts w:ascii="Arial" w:hAnsi="Arial"/>
          <w:sz w:val="20"/>
          <w:szCs w:val="20"/>
          <w:rtl w:val="0"/>
          <w:lang w:val="en-US"/>
        </w:rPr>
        <w:t xml:space="preserve"> that allow for the quantification of dietary variation at both the individual and population scales.</w:t>
      </w:r>
      <w:ins w:id="16" w:date="2020-11-13T12:01:47Z" w:author="JDYeakel">
        <w:r>
          <w:rPr>
            <w:rFonts w:ascii="Arial" w:hAnsi="Arial"/>
            <w:sz w:val="20"/>
            <w:szCs w:val="20"/>
            <w:rtl w:val="0"/>
            <w:lang w:val="en-US"/>
          </w:rPr>
          <w:t xml:space="preserve"> These data will be directly used to both inform and validate theoretical approaches to mechanistically link diet choice to population and community-level outcomes.</w:t>
        </w:r>
      </w:ins>
      <w:r>
        <w:rPr>
          <w:rFonts w:ascii="Arial" w:hAnsi="Arial"/>
          <w:sz w:val="20"/>
          <w:szCs w:val="20"/>
          <w:rtl w:val="0"/>
          <w:lang w:val="en-US"/>
        </w:rPr>
        <w:t xml:space="preserve"> When coupled with small mammal trapping programs that produce large datasets with high individual recapture rates, </w:t>
      </w:r>
      <w:del w:id="17" w:date="2020-11-13T11:17:32Z" w:author="JDYeakel">
        <w:r>
          <w:rPr>
            <w:rFonts w:ascii="Arial" w:hAnsi="Arial"/>
            <w:sz w:val="20"/>
            <w:szCs w:val="20"/>
            <w:rtl w:val="0"/>
            <w:lang w:val="en-US"/>
          </w:rPr>
          <w:delText>these two</w:delText>
        </w:r>
      </w:del>
      <w:ins w:id="18" w:date="2020-11-13T11:17:51Z" w:author="JDYeakel">
        <w:r>
          <w:rPr>
            <w:rFonts w:ascii="Arial" w:hAnsi="Arial"/>
            <w:sz w:val="20"/>
            <w:szCs w:val="20"/>
            <w:rtl w:val="0"/>
            <w:lang w:val="en-US"/>
          </w:rPr>
          <w:t>the combination of theoretical models with multiple</w:t>
        </w:r>
      </w:ins>
      <w:r>
        <w:rPr>
          <w:rFonts w:ascii="Arial" w:hAnsi="Arial"/>
          <w:sz w:val="20"/>
          <w:szCs w:val="20"/>
          <w:rtl w:val="0"/>
        </w:rPr>
        <w:t xml:space="preserve"> </w:t>
      </w:r>
      <w:ins w:id="19" w:date="2020-11-13T11:38:44Z" w:author="JDYeakel">
        <w:r>
          <w:rPr>
            <w:rFonts w:ascii="Arial" w:hAnsi="Arial"/>
            <w:sz w:val="20"/>
            <w:szCs w:val="20"/>
            <w:rtl w:val="0"/>
            <w:lang w:val="en-US"/>
          </w:rPr>
          <w:t xml:space="preserve">empirical </w:t>
        </w:r>
      </w:ins>
      <w:r>
        <w:rPr>
          <w:rFonts w:ascii="Arial" w:hAnsi="Arial"/>
          <w:sz w:val="20"/>
          <w:szCs w:val="20"/>
          <w:rtl w:val="0"/>
          <w:lang w:val="en-US"/>
        </w:rPr>
        <w:t>dietary proxies</w:t>
      </w:r>
      <w:ins w:id="20" w:date="2020-11-13T11:38:51Z" w:author="JDYeakel">
        <w:r>
          <w:rPr>
            <w:rFonts w:ascii="Arial" w:hAnsi="Arial"/>
            <w:sz w:val="20"/>
            <w:szCs w:val="20"/>
            <w:rtl w:val="0"/>
            <w:lang w:val="en-US"/>
          </w:rPr>
          <w:t>,</w:t>
        </w:r>
      </w:ins>
      <w:r>
        <w:rPr>
          <w:rFonts w:ascii="Arial" w:hAnsi="Arial"/>
          <w:sz w:val="20"/>
          <w:szCs w:val="20"/>
          <w:rtl w:val="0"/>
          <w:lang w:val="en-US"/>
        </w:rPr>
        <w:t xml:space="preserve"> can furnish novel insights about resource identity and assimilation</w:t>
      </w:r>
      <w:ins w:id="21" w:date="2020-11-13T11:39:14Z" w:author="JDYeakel">
        <w:r>
          <w:rPr>
            <w:rFonts w:ascii="Arial" w:hAnsi="Arial"/>
            <w:sz w:val="20"/>
            <w:szCs w:val="20"/>
            <w:rtl w:val="0"/>
            <w:lang w:val="en-US"/>
          </w:rPr>
          <w:t xml:space="preserve"> as well as expected longer-term effects on populations and communities</w:t>
        </w:r>
      </w:ins>
      <w:del w:id="22" w:date="2020-11-13T11:18:44Z" w:author="JDYeakel">
        <w:r>
          <w:rPr>
            <w:rFonts w:ascii="Arial" w:hAnsi="Arial"/>
            <w:sz w:val="20"/>
            <w:szCs w:val="20"/>
            <w:rtl w:val="0"/>
            <w:lang w:val="en-US"/>
          </w:rPr>
          <w:delText xml:space="preserve"> that </w:delText>
        </w:r>
      </w:del>
      <w:del w:id="23" w:date="2020-11-13T11:18:44Z" w:author="JDYeakel">
        <w:r>
          <w:rPr>
            <w:rFonts w:ascii="Arial" w:hAnsi="Arial"/>
            <w:sz w:val="20"/>
            <w:szCs w:val="20"/>
            <w:rtl w:val="0"/>
            <w:lang w:val="en-US"/>
          </w:rPr>
          <w:delText>is nearly impossible to collect otherwise</w:delText>
        </w:r>
      </w:del>
      <w:r>
        <w:rPr>
          <w:rFonts w:ascii="Arial" w:hAnsi="Arial"/>
          <w:sz w:val="20"/>
          <w:szCs w:val="20"/>
          <w:rtl w:val="0"/>
          <w:lang w:val="en-US"/>
        </w:rPr>
        <w:t xml:space="preserve">. We advocate that animal ecologists consider adopting </w:t>
      </w:r>
      <w:del w:id="24" w:date="2020-11-13T11:39:21Z" w:author="JDYeakel">
        <w:r>
          <w:rPr>
            <w:rFonts w:ascii="Arial" w:hAnsi="Arial"/>
            <w:sz w:val="20"/>
            <w:szCs w:val="20"/>
            <w:rtl w:val="0"/>
            <w:lang w:val="en-US"/>
          </w:rPr>
          <w:delText>these</w:delText>
        </w:r>
      </w:del>
      <w:ins w:id="25" w:date="2020-11-13T11:39:25Z" w:author="JDYeakel">
        <w:r>
          <w:rPr>
            <w:rFonts w:ascii="Arial" w:hAnsi="Arial"/>
            <w:sz w:val="20"/>
            <w:szCs w:val="20"/>
            <w:rtl w:val="0"/>
            <w:lang w:val="en-US"/>
          </w:rPr>
          <w:t>similar multi-pronged</w:t>
        </w:r>
      </w:ins>
      <w:r>
        <w:rPr>
          <w:rFonts w:ascii="Arial" w:hAnsi="Arial"/>
          <w:sz w:val="20"/>
          <w:szCs w:val="20"/>
          <w:rtl w:val="0"/>
          <w:lang w:val="en-US"/>
        </w:rPr>
        <w:t xml:space="preserve"> approaches to better understand how resource selection influences trends in population and community dynamics.</w:t>
      </w:r>
      <w:del w:id="26" w:date="2020-11-13T11:39:41Z" w:author="JDYeakel">
        <w:r>
          <w:rPr>
            <w:rFonts w:ascii="Arial" w:hAnsi="Arial"/>
            <w:sz w:val="20"/>
            <w:szCs w:val="20"/>
            <w:rtl w:val="0"/>
          </w:rPr>
          <w:delText xml:space="preserve">  </w:delText>
        </w:r>
      </w:del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