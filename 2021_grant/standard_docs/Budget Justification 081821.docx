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343B" w14:textId="77777777" w:rsidR="00612903" w:rsidRDefault="007705B4" w:rsidP="005B639C">
      <w:pPr>
        <w:pStyle w:val="NoSpacing"/>
        <w:jc w:val="both"/>
        <w:rPr>
          <w:rFonts w:ascii="Arial" w:eastAsia="Arial" w:hAnsi="Arial" w:cs="Arial"/>
        </w:rPr>
      </w:pPr>
      <w:r>
        <w:rPr>
          <w:rFonts w:ascii="Arial" w:hAnsi="Arial"/>
        </w:rPr>
        <w:t>NSF BUDGET JUSTIFICATION:</w:t>
      </w:r>
      <w:r>
        <w:rPr>
          <w:rFonts w:ascii="Arial" w:hAnsi="Arial"/>
          <w:color w:val="0070C0"/>
          <w:u w:color="0070C0"/>
        </w:rPr>
        <w:t xml:space="preserve"> </w:t>
      </w:r>
    </w:p>
    <w:p w14:paraId="5E095F8C" w14:textId="77777777" w:rsidR="00612903" w:rsidRDefault="00612903" w:rsidP="005B639C">
      <w:pPr>
        <w:pStyle w:val="NoSpacing"/>
        <w:jc w:val="both"/>
        <w:rPr>
          <w:rFonts w:ascii="Arial" w:eastAsia="Arial" w:hAnsi="Arial" w:cs="Arial"/>
        </w:rPr>
      </w:pPr>
    </w:p>
    <w:p w14:paraId="28A36CD5" w14:textId="77777777" w:rsidR="00612903" w:rsidRDefault="007705B4" w:rsidP="005B639C">
      <w:pPr>
        <w:pStyle w:val="NoSpacing"/>
        <w:jc w:val="both"/>
        <w:rPr>
          <w:rFonts w:ascii="Arial" w:eastAsia="Arial" w:hAnsi="Arial" w:cs="Arial"/>
        </w:rPr>
      </w:pPr>
      <w:r>
        <w:rPr>
          <w:rFonts w:ascii="Arial" w:hAnsi="Arial"/>
        </w:rPr>
        <w:t>PI: Justin Yeakel</w:t>
      </w:r>
    </w:p>
    <w:p w14:paraId="2092F23C" w14:textId="72021D03" w:rsidR="00612903" w:rsidRDefault="007705B4" w:rsidP="005B639C">
      <w:pPr>
        <w:pStyle w:val="NoSpacing"/>
        <w:jc w:val="both"/>
        <w:rPr>
          <w:rFonts w:ascii="Arial" w:eastAsia="Arial" w:hAnsi="Arial" w:cs="Arial"/>
        </w:rPr>
      </w:pPr>
      <w:r>
        <w:rPr>
          <w:rFonts w:ascii="Arial" w:hAnsi="Arial"/>
        </w:rPr>
        <w:t xml:space="preserve">Project Title: </w:t>
      </w:r>
      <w:r w:rsidR="00BC3B22">
        <w:rPr>
          <w:rFonts w:ascii="Arial" w:hAnsi="Arial"/>
        </w:rPr>
        <w:t>TBA</w:t>
      </w:r>
    </w:p>
    <w:p w14:paraId="4063ACE2" w14:textId="3CA5CB13" w:rsidR="00612903" w:rsidRDefault="007705B4" w:rsidP="005B639C">
      <w:pPr>
        <w:pStyle w:val="NoSpacing"/>
        <w:jc w:val="both"/>
        <w:rPr>
          <w:rFonts w:ascii="Arial" w:eastAsia="Arial" w:hAnsi="Arial" w:cs="Arial"/>
        </w:rPr>
      </w:pPr>
      <w:r>
        <w:rPr>
          <w:rFonts w:ascii="Arial" w:hAnsi="Arial"/>
        </w:rPr>
        <w:t xml:space="preserve">Project Period: </w:t>
      </w:r>
      <w:r w:rsidR="00BC3B22">
        <w:rPr>
          <w:rFonts w:ascii="Arial" w:hAnsi="Arial"/>
        </w:rPr>
        <w:t>07</w:t>
      </w:r>
      <w:r>
        <w:rPr>
          <w:rFonts w:ascii="Arial" w:hAnsi="Arial"/>
        </w:rPr>
        <w:t>/01/2</w:t>
      </w:r>
      <w:r w:rsidR="00BC3B22">
        <w:rPr>
          <w:rFonts w:ascii="Arial" w:hAnsi="Arial"/>
        </w:rPr>
        <w:t>2</w:t>
      </w:r>
      <w:r>
        <w:rPr>
          <w:rFonts w:ascii="Arial" w:hAnsi="Arial"/>
        </w:rPr>
        <w:t xml:space="preserve"> – </w:t>
      </w:r>
      <w:r w:rsidR="00BC3B22">
        <w:rPr>
          <w:rFonts w:ascii="Arial" w:hAnsi="Arial"/>
        </w:rPr>
        <w:t>06</w:t>
      </w:r>
      <w:r>
        <w:rPr>
          <w:rFonts w:ascii="Arial" w:hAnsi="Arial"/>
        </w:rPr>
        <w:t>/</w:t>
      </w:r>
      <w:r w:rsidR="001A391F">
        <w:rPr>
          <w:rFonts w:ascii="Arial" w:hAnsi="Arial"/>
        </w:rPr>
        <w:t>30</w:t>
      </w:r>
      <w:r>
        <w:rPr>
          <w:rFonts w:ascii="Arial" w:hAnsi="Arial"/>
        </w:rPr>
        <w:t>/2</w:t>
      </w:r>
      <w:r w:rsidR="00BC3B22">
        <w:rPr>
          <w:rFonts w:ascii="Arial" w:hAnsi="Arial"/>
        </w:rPr>
        <w:t>5</w:t>
      </w:r>
    </w:p>
    <w:p w14:paraId="4AEC1FB6" w14:textId="77777777" w:rsidR="00612903" w:rsidRDefault="00612903" w:rsidP="005B639C">
      <w:pPr>
        <w:pStyle w:val="NoSpacing"/>
        <w:jc w:val="both"/>
        <w:rPr>
          <w:rFonts w:ascii="Arial" w:eastAsia="Arial" w:hAnsi="Arial" w:cs="Arial"/>
        </w:rPr>
      </w:pPr>
    </w:p>
    <w:p w14:paraId="5F895924" w14:textId="77777777" w:rsidR="00612903" w:rsidRDefault="007705B4" w:rsidP="005B639C">
      <w:pPr>
        <w:pStyle w:val="NoSpacing"/>
        <w:numPr>
          <w:ilvl w:val="0"/>
          <w:numId w:val="2"/>
        </w:numPr>
        <w:jc w:val="both"/>
        <w:rPr>
          <w:rFonts w:ascii="Arial" w:hAnsi="Arial"/>
          <w:b/>
          <w:bCs/>
        </w:rPr>
      </w:pPr>
      <w:r>
        <w:rPr>
          <w:rFonts w:ascii="Arial" w:hAnsi="Arial"/>
          <w:b/>
          <w:bCs/>
        </w:rPr>
        <w:t xml:space="preserve">SENIOR PERSONNEL: </w:t>
      </w:r>
    </w:p>
    <w:p w14:paraId="332D939E" w14:textId="6CFA7E56" w:rsidR="00612903" w:rsidRDefault="007705B4" w:rsidP="005B639C">
      <w:pPr>
        <w:pStyle w:val="NoSpacing"/>
        <w:jc w:val="both"/>
        <w:rPr>
          <w:rFonts w:ascii="Arial" w:eastAsia="Arial" w:hAnsi="Arial" w:cs="Arial"/>
          <w:b/>
          <w:bCs/>
        </w:rPr>
      </w:pPr>
      <w:r>
        <w:rPr>
          <w:rFonts w:ascii="Arial" w:hAnsi="Arial"/>
        </w:rPr>
        <w:t>Dr. Justin Yeakel receives a 9-month salary from UCM and commits 1 month in years 1-3. He will lead the dynamic</w:t>
      </w:r>
      <w:r w:rsidR="007A64B9">
        <w:rPr>
          <w:rFonts w:ascii="Arial" w:hAnsi="Arial"/>
        </w:rPr>
        <w:t xml:space="preserve"> foraging</w:t>
      </w:r>
      <w:r>
        <w:rPr>
          <w:rFonts w:ascii="Arial" w:hAnsi="Arial"/>
        </w:rPr>
        <w:t xml:space="preserve"> modeling</w:t>
      </w:r>
      <w:r w:rsidR="007A64B9">
        <w:rPr>
          <w:rFonts w:ascii="Arial" w:hAnsi="Arial"/>
        </w:rPr>
        <w:t xml:space="preserve"> and diffusion mapping</w:t>
      </w:r>
      <w:r>
        <w:rPr>
          <w:rFonts w:ascii="Arial" w:hAnsi="Arial"/>
        </w:rPr>
        <w:t xml:space="preserve"> component</w:t>
      </w:r>
      <w:r w:rsidR="007A64B9">
        <w:rPr>
          <w:rFonts w:ascii="Arial" w:hAnsi="Arial"/>
        </w:rPr>
        <w:t>s</w:t>
      </w:r>
      <w:r>
        <w:rPr>
          <w:rFonts w:ascii="Arial" w:hAnsi="Arial"/>
        </w:rPr>
        <w:t xml:space="preserve"> of the project based at UCM, which includes mentoring </w:t>
      </w:r>
      <w:r w:rsidR="007A64B9">
        <w:rPr>
          <w:rFonts w:ascii="Arial" w:hAnsi="Arial"/>
        </w:rPr>
        <w:t>a</w:t>
      </w:r>
      <w:r>
        <w:rPr>
          <w:rFonts w:ascii="Arial" w:hAnsi="Arial"/>
        </w:rPr>
        <w:t xml:space="preserve"> graduate student.</w:t>
      </w:r>
    </w:p>
    <w:p w14:paraId="7684F08F" w14:textId="77777777" w:rsidR="00612903" w:rsidRDefault="00612903" w:rsidP="005B639C">
      <w:pPr>
        <w:pStyle w:val="NoSpacing"/>
        <w:ind w:left="792"/>
        <w:jc w:val="both"/>
        <w:rPr>
          <w:rFonts w:ascii="Arial" w:eastAsia="Arial" w:hAnsi="Arial" w:cs="Arial"/>
          <w:b/>
          <w:bCs/>
        </w:rPr>
      </w:pPr>
    </w:p>
    <w:p w14:paraId="650D87D2" w14:textId="77777777" w:rsidR="00612903" w:rsidRDefault="007705B4" w:rsidP="005B639C">
      <w:pPr>
        <w:pStyle w:val="NoSpacing"/>
        <w:numPr>
          <w:ilvl w:val="0"/>
          <w:numId w:val="2"/>
        </w:numPr>
        <w:jc w:val="both"/>
        <w:rPr>
          <w:rFonts w:ascii="Arial" w:hAnsi="Arial"/>
          <w:b/>
          <w:bCs/>
        </w:rPr>
      </w:pPr>
      <w:r>
        <w:rPr>
          <w:rFonts w:ascii="Arial" w:hAnsi="Arial"/>
          <w:b/>
          <w:bCs/>
        </w:rPr>
        <w:t>OTHER PERSONNEL:</w:t>
      </w:r>
    </w:p>
    <w:p w14:paraId="3895D7D4" w14:textId="64BA2EEA" w:rsidR="00612903" w:rsidRDefault="007705B4" w:rsidP="005B639C">
      <w:pPr>
        <w:pStyle w:val="NoSpacing"/>
        <w:jc w:val="both"/>
        <w:rPr>
          <w:rFonts w:ascii="Arial" w:eastAsia="Arial" w:hAnsi="Arial" w:cs="Arial"/>
        </w:rPr>
      </w:pPr>
      <w:r>
        <w:rPr>
          <w:rFonts w:ascii="Arial" w:hAnsi="Arial"/>
          <w:u w:val="single"/>
        </w:rPr>
        <w:t xml:space="preserve">Graduate Student </w:t>
      </w:r>
      <w:r>
        <w:rPr>
          <w:rFonts w:ascii="Arial" w:hAnsi="Arial"/>
        </w:rPr>
        <w:t xml:space="preserve">(TBD) support is requested for </w:t>
      </w:r>
      <w:r w:rsidR="002D41C5">
        <w:rPr>
          <w:rFonts w:ascii="Arial" w:hAnsi="Arial"/>
        </w:rPr>
        <w:t>two</w:t>
      </w:r>
      <w:r>
        <w:rPr>
          <w:rFonts w:ascii="Arial" w:hAnsi="Arial"/>
        </w:rPr>
        <w:t xml:space="preserve"> semester</w:t>
      </w:r>
      <w:r w:rsidR="002D41C5">
        <w:rPr>
          <w:rFonts w:ascii="Arial" w:hAnsi="Arial"/>
        </w:rPr>
        <w:t>s</w:t>
      </w:r>
      <w:r>
        <w:rPr>
          <w:rFonts w:ascii="Arial" w:hAnsi="Arial"/>
        </w:rPr>
        <w:t xml:space="preserve"> (</w:t>
      </w:r>
      <w:r w:rsidR="002D41C5">
        <w:rPr>
          <w:rFonts w:ascii="Arial" w:hAnsi="Arial"/>
        </w:rPr>
        <w:t>2*</w:t>
      </w:r>
      <w:r>
        <w:rPr>
          <w:rFonts w:ascii="Arial" w:hAnsi="Arial"/>
        </w:rPr>
        <w:t xml:space="preserve">4.5 academic months) and 3 summer months (at 50%) for </w:t>
      </w:r>
      <w:r w:rsidR="00D05642">
        <w:rPr>
          <w:rFonts w:ascii="Arial" w:hAnsi="Arial"/>
        </w:rPr>
        <w:t>Y</w:t>
      </w:r>
      <w:r>
        <w:rPr>
          <w:rFonts w:ascii="Arial" w:hAnsi="Arial"/>
        </w:rPr>
        <w:t xml:space="preserve">ears 1-3. The GSR will </w:t>
      </w:r>
      <w:r w:rsidR="000228E8">
        <w:rPr>
          <w:rFonts w:ascii="Arial" w:hAnsi="Arial"/>
        </w:rPr>
        <w:t>collaborate with the PI to build multiple foraging models and to use diffusion mapping techniques to compare empirical foraging data with expectations from models and predictions of fitness</w:t>
      </w:r>
      <w:r>
        <w:rPr>
          <w:rFonts w:ascii="Arial" w:hAnsi="Arial"/>
        </w:rPr>
        <w:t xml:space="preserve">. </w:t>
      </w:r>
    </w:p>
    <w:p w14:paraId="6785B9C7" w14:textId="77777777" w:rsidR="00612903" w:rsidRDefault="00612903" w:rsidP="005B639C">
      <w:pPr>
        <w:pStyle w:val="NoSpacing"/>
        <w:jc w:val="both"/>
        <w:rPr>
          <w:rFonts w:ascii="Arial" w:eastAsia="Arial" w:hAnsi="Arial" w:cs="Arial"/>
        </w:rPr>
      </w:pPr>
    </w:p>
    <w:p w14:paraId="1034F85D" w14:textId="77777777" w:rsidR="00612903" w:rsidRDefault="007705B4" w:rsidP="005B639C">
      <w:pPr>
        <w:pStyle w:val="NoSpacing"/>
        <w:jc w:val="both"/>
        <w:rPr>
          <w:rFonts w:ascii="Arial" w:eastAsia="Arial" w:hAnsi="Arial" w:cs="Arial"/>
          <w:b/>
          <w:bCs/>
          <w:i/>
          <w:iCs/>
        </w:rPr>
      </w:pPr>
      <w:r>
        <w:rPr>
          <w:rFonts w:ascii="Arial" w:hAnsi="Arial"/>
          <w:i/>
          <w:iCs/>
        </w:rPr>
        <w:t>Salaries are based on current actual salaries and are projected to include a 3% annual cost-of- living adjustment (and merit, if applicable) effective each year, consistent with institutional policy. For the purposes of determining NSF’s 2-month annual effort limit on senior personnel compensation, UC Merced defines a “year” as the organization’s fiscal year that spans from July 1 – June 30.</w:t>
      </w:r>
    </w:p>
    <w:p w14:paraId="5B28BEEE" w14:textId="77777777" w:rsidR="00612903" w:rsidRDefault="00612903" w:rsidP="005B639C">
      <w:pPr>
        <w:pStyle w:val="NoSpacing"/>
        <w:jc w:val="both"/>
        <w:rPr>
          <w:rFonts w:ascii="Arial" w:eastAsia="Arial" w:hAnsi="Arial" w:cs="Arial"/>
          <w:b/>
          <w:bCs/>
        </w:rPr>
      </w:pPr>
    </w:p>
    <w:p w14:paraId="4531A4AD" w14:textId="77777777" w:rsidR="00612903" w:rsidRDefault="007705B4" w:rsidP="005B639C">
      <w:pPr>
        <w:pStyle w:val="NoSpacing"/>
        <w:numPr>
          <w:ilvl w:val="0"/>
          <w:numId w:val="2"/>
        </w:numPr>
        <w:jc w:val="both"/>
        <w:rPr>
          <w:rFonts w:ascii="Arial" w:hAnsi="Arial"/>
          <w:b/>
          <w:bCs/>
        </w:rPr>
      </w:pPr>
      <w:r>
        <w:rPr>
          <w:rFonts w:ascii="Arial" w:hAnsi="Arial"/>
          <w:b/>
          <w:bCs/>
        </w:rPr>
        <w:t xml:space="preserve">FRINGE BENEFITS: </w:t>
      </w:r>
    </w:p>
    <w:p w14:paraId="1C875020" w14:textId="77777777" w:rsidR="00612903" w:rsidRDefault="007705B4" w:rsidP="005B639C">
      <w:pPr>
        <w:pStyle w:val="NoSpacing"/>
        <w:numPr>
          <w:ilvl w:val="0"/>
          <w:numId w:val="4"/>
        </w:numPr>
        <w:jc w:val="both"/>
        <w:rPr>
          <w:rFonts w:ascii="Arial" w:hAnsi="Arial"/>
        </w:rPr>
      </w:pPr>
      <w:r>
        <w:rPr>
          <w:rFonts w:ascii="Arial" w:hAnsi="Arial"/>
        </w:rPr>
        <w:t>1.3% benefit rate is used for PI/Co-PIs.</w:t>
      </w:r>
    </w:p>
    <w:p w14:paraId="0E1995D9" w14:textId="77777777" w:rsidR="00612903" w:rsidRDefault="007705B4" w:rsidP="005B639C">
      <w:pPr>
        <w:pStyle w:val="NoSpacing"/>
        <w:numPr>
          <w:ilvl w:val="0"/>
          <w:numId w:val="4"/>
        </w:numPr>
        <w:jc w:val="both"/>
        <w:rPr>
          <w:rFonts w:ascii="Arial" w:hAnsi="Arial"/>
        </w:rPr>
      </w:pPr>
      <w:r>
        <w:rPr>
          <w:rFonts w:ascii="Arial" w:hAnsi="Arial"/>
        </w:rPr>
        <w:t>2.8% benefit rate is used for Post-Doctoral Scholars.</w:t>
      </w:r>
    </w:p>
    <w:p w14:paraId="06965E7B" w14:textId="77777777" w:rsidR="00612903" w:rsidRDefault="007705B4" w:rsidP="005B639C">
      <w:pPr>
        <w:pStyle w:val="NoSpacing"/>
        <w:numPr>
          <w:ilvl w:val="0"/>
          <w:numId w:val="4"/>
        </w:numPr>
        <w:jc w:val="both"/>
        <w:rPr>
          <w:rFonts w:ascii="Arial" w:hAnsi="Arial"/>
        </w:rPr>
      </w:pPr>
      <w:r>
        <w:rPr>
          <w:rFonts w:ascii="Arial" w:hAnsi="Arial"/>
        </w:rPr>
        <w:t>1.3% benefit rate is used for Graduate Student Researchers.</w:t>
      </w:r>
    </w:p>
    <w:p w14:paraId="51B35472" w14:textId="77777777" w:rsidR="00612903" w:rsidRDefault="00612903" w:rsidP="005B639C">
      <w:pPr>
        <w:pStyle w:val="NoSpacing"/>
        <w:ind w:left="720"/>
        <w:jc w:val="both"/>
        <w:rPr>
          <w:rFonts w:ascii="Arial" w:eastAsia="Arial" w:hAnsi="Arial" w:cs="Arial"/>
        </w:rPr>
      </w:pPr>
    </w:p>
    <w:p w14:paraId="67BB895B" w14:textId="51F5CCEB" w:rsidR="00612903" w:rsidRDefault="007705B4" w:rsidP="005B639C">
      <w:pPr>
        <w:pStyle w:val="NoSpacing"/>
        <w:jc w:val="both"/>
        <w:rPr>
          <w:rStyle w:val="Hyperlink0"/>
        </w:rPr>
      </w:pPr>
      <w:r>
        <w:rPr>
          <w:rFonts w:ascii="Arial" w:hAnsi="Arial"/>
        </w:rPr>
        <w:t>The University of California, Merced Composite Fringe Benefit Rates (CFBR) have been reviewed and federally approved by the Department of Health and Human Services (DHHS) for use by all fund sources for FY21. Rates beyond June 30, 202</w:t>
      </w:r>
      <w:r w:rsidR="004D1A4F">
        <w:rPr>
          <w:rFonts w:ascii="Arial" w:hAnsi="Arial"/>
        </w:rPr>
        <w:t>2</w:t>
      </w:r>
      <w:r>
        <w:rPr>
          <w:rFonts w:ascii="Arial" w:hAnsi="Arial"/>
        </w:rPr>
        <w:t xml:space="preserve"> are estimates and are provided for planning purposes only. Future CFBR rates are subject to review and approval by DHHS on an annual or bi-annual basis. Fringe benefits are assessed as a percentage of the respective employee’s salary. </w:t>
      </w:r>
      <w:r>
        <w:rPr>
          <w:rFonts w:ascii="Arial" w:hAnsi="Arial"/>
          <w:i/>
          <w:iCs/>
          <w:color w:val="010202"/>
          <w:u w:color="010202"/>
        </w:rPr>
        <w:t>For more</w:t>
      </w:r>
      <w:r>
        <w:rPr>
          <w:rFonts w:ascii="Arial" w:hAnsi="Arial"/>
          <w:i/>
          <w:iCs/>
          <w:color w:val="010202"/>
          <w:spacing w:val="5"/>
          <w:u w:color="010202"/>
        </w:rPr>
        <w:t xml:space="preserve"> </w:t>
      </w:r>
      <w:r>
        <w:rPr>
          <w:rFonts w:ascii="Arial" w:hAnsi="Arial"/>
          <w:i/>
          <w:iCs/>
          <w:color w:val="010202"/>
          <w:u w:color="010202"/>
        </w:rPr>
        <w:t>information, please</w:t>
      </w:r>
      <w:r>
        <w:rPr>
          <w:rFonts w:ascii="Arial" w:hAnsi="Arial"/>
          <w:i/>
          <w:iCs/>
          <w:color w:val="010202"/>
          <w:spacing w:val="5"/>
          <w:u w:color="010202"/>
        </w:rPr>
        <w:t xml:space="preserve"> </w:t>
      </w:r>
      <w:r>
        <w:rPr>
          <w:rFonts w:ascii="Arial" w:hAnsi="Arial"/>
          <w:i/>
          <w:iCs/>
          <w:color w:val="010202"/>
          <w:spacing w:val="3"/>
          <w:u w:color="010202"/>
        </w:rPr>
        <w:t>see:</w:t>
      </w:r>
      <w:r>
        <w:rPr>
          <w:rFonts w:ascii="Arial" w:hAnsi="Arial"/>
          <w:i/>
          <w:iCs/>
          <w:color w:val="010202"/>
          <w:u w:color="010202"/>
        </w:rPr>
        <w:t xml:space="preserve"> </w:t>
      </w:r>
      <w:hyperlink r:id="rId8" w:history="1">
        <w:r>
          <w:rPr>
            <w:rStyle w:val="Hyperlink0"/>
          </w:rPr>
          <w:t>https://bfs.ucmerced.edu/departments/costing-and-policy/cbr</w:t>
        </w:r>
      </w:hyperlink>
    </w:p>
    <w:p w14:paraId="20915023" w14:textId="77777777" w:rsidR="00612903" w:rsidRDefault="00612903" w:rsidP="005B639C">
      <w:pPr>
        <w:pStyle w:val="NoSpacing"/>
        <w:jc w:val="both"/>
        <w:rPr>
          <w:rStyle w:val="Hyperlink0"/>
        </w:rPr>
      </w:pPr>
    </w:p>
    <w:p w14:paraId="01BC0DA9" w14:textId="77777777" w:rsidR="00612903" w:rsidRDefault="007705B4" w:rsidP="005B639C">
      <w:pPr>
        <w:pStyle w:val="NoSpacing"/>
        <w:numPr>
          <w:ilvl w:val="0"/>
          <w:numId w:val="5"/>
        </w:numPr>
        <w:jc w:val="both"/>
        <w:rPr>
          <w:rFonts w:ascii="Arial" w:hAnsi="Arial"/>
          <w:b/>
          <w:bCs/>
          <w:color w:val="0000FF"/>
        </w:rPr>
      </w:pPr>
      <w:del w:id="0" w:author="Meghan Graves" w:date="2021-03-12T12:56:00Z">
        <w:r w:rsidDel="008025EE">
          <w:rPr>
            <w:rStyle w:val="None"/>
            <w:rFonts w:ascii="Arial" w:hAnsi="Arial"/>
            <w:b/>
            <w:bCs/>
            <w:color w:val="0000FF"/>
            <w:u w:val="single" w:color="0000FF"/>
          </w:rPr>
          <w:delText xml:space="preserve"> </w:delText>
        </w:r>
      </w:del>
      <w:r>
        <w:rPr>
          <w:rStyle w:val="None"/>
          <w:rFonts w:ascii="Arial" w:hAnsi="Arial"/>
          <w:b/>
          <w:bCs/>
        </w:rPr>
        <w:t>TRAVEL:</w:t>
      </w:r>
    </w:p>
    <w:p w14:paraId="7BE2F17C" w14:textId="7B7C82CD" w:rsidR="00612903" w:rsidRPr="0040117A" w:rsidRDefault="007705B4" w:rsidP="005B639C">
      <w:pPr>
        <w:jc w:val="both"/>
        <w:rPr>
          <w:rStyle w:val="None"/>
          <w:rFonts w:ascii="Arial" w:hAnsi="Arial"/>
        </w:rPr>
      </w:pPr>
      <w:r w:rsidRPr="00641ECA">
        <w:rPr>
          <w:rStyle w:val="None"/>
          <w:rFonts w:ascii="Arial" w:hAnsi="Arial"/>
          <w:u w:val="single"/>
        </w:rPr>
        <w:t>Domestic</w:t>
      </w:r>
      <w:r>
        <w:rPr>
          <w:rStyle w:val="None"/>
          <w:rFonts w:ascii="Arial" w:hAnsi="Arial"/>
          <w:b/>
          <w:bCs/>
        </w:rPr>
        <w:t>:</w:t>
      </w:r>
      <w:r>
        <w:rPr>
          <w:rStyle w:val="None"/>
          <w:rFonts w:ascii="Arial" w:hAnsi="Arial"/>
        </w:rPr>
        <w:t xml:space="preserve"> Funding is requested for domestic travel for attendance to annual conferences</w:t>
      </w:r>
      <w:r w:rsidR="00B34984">
        <w:rPr>
          <w:rStyle w:val="None"/>
          <w:rFonts w:ascii="Arial" w:hAnsi="Arial"/>
        </w:rPr>
        <w:t xml:space="preserve"> and</w:t>
      </w:r>
      <w:r>
        <w:rPr>
          <w:rStyle w:val="None"/>
          <w:rFonts w:ascii="Arial" w:hAnsi="Arial"/>
        </w:rPr>
        <w:t xml:space="preserve"> project meetings</w:t>
      </w:r>
      <w:r w:rsidR="00B34984">
        <w:rPr>
          <w:rStyle w:val="None"/>
          <w:rFonts w:ascii="Arial" w:hAnsi="Arial"/>
        </w:rPr>
        <w:t xml:space="preserve"> for the</w:t>
      </w:r>
      <w:r>
        <w:rPr>
          <w:rStyle w:val="None"/>
          <w:rFonts w:ascii="Arial" w:hAnsi="Arial"/>
        </w:rPr>
        <w:t xml:space="preserve"> GSR. Potential annual conferences to attend include the </w:t>
      </w:r>
      <w:r w:rsidR="00B34984">
        <w:rPr>
          <w:rStyle w:val="None"/>
          <w:rFonts w:ascii="Arial" w:hAnsi="Arial"/>
        </w:rPr>
        <w:t>Ecological Society of America</w:t>
      </w:r>
      <w:r>
        <w:rPr>
          <w:rStyle w:val="None"/>
          <w:rFonts w:ascii="Arial" w:hAnsi="Arial"/>
        </w:rPr>
        <w:t xml:space="preserve">, American Naturalist Society, or </w:t>
      </w:r>
      <w:r w:rsidR="00A04916">
        <w:rPr>
          <w:rStyle w:val="None"/>
          <w:rFonts w:ascii="Arial" w:hAnsi="Arial"/>
        </w:rPr>
        <w:t>the Society for Integrative and Comparative Biology</w:t>
      </w:r>
      <w:r>
        <w:rPr>
          <w:rStyle w:val="None"/>
          <w:rFonts w:ascii="Arial" w:hAnsi="Arial"/>
        </w:rPr>
        <w:t xml:space="preserve">. </w:t>
      </w:r>
      <w:r w:rsidR="00B8096C">
        <w:rPr>
          <w:rStyle w:val="None"/>
          <w:rFonts w:ascii="Arial" w:hAnsi="Arial"/>
        </w:rPr>
        <w:t xml:space="preserve">The estimated cost for conferences attended by the PIs is $2100 and GSR is $1450 with the discrepancy in single vs. double room occupancy and conference registration costs. The breakdown of costs for a 5 day conference include: airfare $400, lodging $180/night, meals $60/day, transportation $100, and registration $400 for PIs and $150 for GSR. </w:t>
      </w:r>
      <w:r>
        <w:rPr>
          <w:rStyle w:val="None"/>
          <w:rFonts w:ascii="Arial" w:hAnsi="Arial"/>
        </w:rPr>
        <w:t xml:space="preserve">PIs will attend a conference every year whereas </w:t>
      </w:r>
      <w:r w:rsidR="00554A32">
        <w:rPr>
          <w:rStyle w:val="None"/>
          <w:rFonts w:ascii="Arial" w:hAnsi="Arial"/>
        </w:rPr>
        <w:t>the GSR</w:t>
      </w:r>
      <w:r>
        <w:rPr>
          <w:rStyle w:val="None"/>
          <w:rFonts w:ascii="Arial" w:hAnsi="Arial"/>
        </w:rPr>
        <w:t xml:space="preserve"> only attend in </w:t>
      </w:r>
      <w:r w:rsidR="00E047EB">
        <w:rPr>
          <w:rStyle w:val="None"/>
          <w:rFonts w:ascii="Arial" w:hAnsi="Arial"/>
        </w:rPr>
        <w:t>Y</w:t>
      </w:r>
      <w:r>
        <w:rPr>
          <w:rStyle w:val="None"/>
          <w:rFonts w:ascii="Arial" w:hAnsi="Arial"/>
        </w:rPr>
        <w:t xml:space="preserve">ears 2 and 3. There will also be annual summer all-hands meetings that also serve as research exchanges </w:t>
      </w:r>
      <w:r w:rsidR="009C79D8">
        <w:rPr>
          <w:rStyle w:val="None"/>
          <w:rFonts w:ascii="Arial" w:hAnsi="Arial"/>
        </w:rPr>
        <w:t>among</w:t>
      </w:r>
      <w:r>
        <w:rPr>
          <w:rStyle w:val="None"/>
          <w:rFonts w:ascii="Arial" w:hAnsi="Arial"/>
        </w:rPr>
        <w:t xml:space="preserve"> the project team, which will </w:t>
      </w:r>
      <w:r w:rsidR="0009339D">
        <w:rPr>
          <w:rStyle w:val="None"/>
          <w:rFonts w:ascii="Arial" w:hAnsi="Arial"/>
        </w:rPr>
        <w:t>occur at</w:t>
      </w:r>
      <w:ins w:id="1" w:author="Justin Yeakel" w:date="2021-08-27T09:34:00Z">
        <w:r w:rsidR="002F3027">
          <w:rPr>
            <w:rStyle w:val="None"/>
            <w:rFonts w:ascii="Arial" w:hAnsi="Arial"/>
          </w:rPr>
          <w:t xml:space="preserve"> </w:t>
        </w:r>
      </w:ins>
      <w:ins w:id="2" w:author="Justin Yeakel" w:date="2021-08-27T09:35:00Z">
        <w:r w:rsidR="008D7657">
          <w:rPr>
            <w:rStyle w:val="None"/>
            <w:rFonts w:ascii="Arial" w:hAnsi="Arial"/>
          </w:rPr>
          <w:t>the PI’s respective institutions</w:t>
        </w:r>
      </w:ins>
      <w:r w:rsidR="0009339D">
        <w:rPr>
          <w:rStyle w:val="None"/>
          <w:rFonts w:ascii="Arial" w:hAnsi="Arial"/>
        </w:rPr>
        <w:t xml:space="preserve"> </w:t>
      </w:r>
      <w:del w:id="3" w:author="Justin Yeakel" w:date="2021-08-27T09:39:00Z">
        <w:r w:rsidR="0009339D" w:rsidDel="009E1841">
          <w:rPr>
            <w:rStyle w:val="None"/>
            <w:rFonts w:ascii="Arial" w:hAnsi="Arial"/>
          </w:rPr>
          <w:delText>UNM and the Sevilleta Field Station</w:delText>
        </w:r>
      </w:del>
      <w:ins w:id="4" w:author="Justin Yeakel" w:date="2021-08-27T09:39:00Z">
        <w:r w:rsidR="009E1841">
          <w:rPr>
            <w:rStyle w:val="None"/>
            <w:rFonts w:ascii="Arial" w:hAnsi="Arial"/>
          </w:rPr>
          <w:t xml:space="preserve">in </w:t>
        </w:r>
      </w:ins>
      <w:ins w:id="5" w:author="Justin Yeakel" w:date="2021-08-27T09:40:00Z">
        <w:r w:rsidR="005A36FC">
          <w:rPr>
            <w:rStyle w:val="None"/>
            <w:rFonts w:ascii="Arial" w:hAnsi="Arial"/>
          </w:rPr>
          <w:t>New Mexic</w:t>
        </w:r>
      </w:ins>
      <w:ins w:id="6" w:author="Justin Yeakel" w:date="2021-08-27T09:44:00Z">
        <w:r w:rsidR="00417936">
          <w:rPr>
            <w:rStyle w:val="None"/>
            <w:rFonts w:ascii="Arial" w:hAnsi="Arial"/>
          </w:rPr>
          <w:t>o</w:t>
        </w:r>
      </w:ins>
      <w:ins w:id="7" w:author="Justin Yeakel" w:date="2021-08-27T09:40:00Z">
        <w:r w:rsidR="005A36FC">
          <w:rPr>
            <w:rStyle w:val="None"/>
            <w:rFonts w:ascii="Arial" w:hAnsi="Arial"/>
          </w:rPr>
          <w:t>, California, and Rhode Island</w:t>
        </w:r>
      </w:ins>
      <w:r>
        <w:rPr>
          <w:rStyle w:val="None"/>
          <w:rFonts w:ascii="Arial" w:hAnsi="Arial"/>
        </w:rPr>
        <w:t>. These weeklong</w:t>
      </w:r>
      <w:r w:rsidR="009C79D8">
        <w:rPr>
          <w:rStyle w:val="None"/>
          <w:rFonts w:ascii="Arial" w:hAnsi="Arial"/>
        </w:rPr>
        <w:t xml:space="preserve"> </w:t>
      </w:r>
      <w:r>
        <w:rPr>
          <w:rStyle w:val="None"/>
          <w:rFonts w:ascii="Arial" w:hAnsi="Arial"/>
        </w:rPr>
        <w:t xml:space="preserve">meetings will allow for data synthesis and provide a launching pad for new ideas. The breakdown of costs for a </w:t>
      </w:r>
      <w:r w:rsidR="00B8096C">
        <w:rPr>
          <w:rStyle w:val="None"/>
          <w:rFonts w:ascii="Arial" w:hAnsi="Arial"/>
        </w:rPr>
        <w:t>one-week</w:t>
      </w:r>
      <w:r>
        <w:rPr>
          <w:rStyle w:val="None"/>
          <w:rFonts w:ascii="Arial" w:hAnsi="Arial"/>
        </w:rPr>
        <w:t xml:space="preserve"> project meeting is $</w:t>
      </w:r>
      <w:del w:id="8" w:author="Justin Yeakel" w:date="2021-08-27T09:51:00Z">
        <w:r w:rsidR="0000403E" w:rsidDel="00B25FC1">
          <w:rPr>
            <w:rStyle w:val="None"/>
            <w:rFonts w:ascii="Arial" w:hAnsi="Arial"/>
          </w:rPr>
          <w:delText>1400</w:delText>
        </w:r>
      </w:del>
      <w:ins w:id="9" w:author="Justin Yeakel" w:date="2021-08-27T09:51:00Z">
        <w:r w:rsidR="00B25FC1">
          <w:rPr>
            <w:rStyle w:val="None"/>
            <w:rFonts w:ascii="Arial" w:hAnsi="Arial"/>
          </w:rPr>
          <w:t>2260</w:t>
        </w:r>
      </w:ins>
      <w:r>
        <w:rPr>
          <w:rStyle w:val="None"/>
          <w:rFonts w:ascii="Arial" w:hAnsi="Arial"/>
        </w:rPr>
        <w:t xml:space="preserve"> </w:t>
      </w:r>
      <w:r w:rsidR="0000403E">
        <w:rPr>
          <w:rStyle w:val="None"/>
          <w:rFonts w:ascii="Arial" w:hAnsi="Arial"/>
        </w:rPr>
        <w:t>per</w:t>
      </w:r>
      <w:r>
        <w:rPr>
          <w:rStyle w:val="None"/>
          <w:rFonts w:ascii="Arial" w:hAnsi="Arial"/>
        </w:rPr>
        <w:t xml:space="preserve"> attendee.</w:t>
      </w:r>
      <w:r w:rsidR="005B639C">
        <w:rPr>
          <w:rStyle w:val="None"/>
          <w:rFonts w:ascii="Arial" w:hAnsi="Arial"/>
        </w:rPr>
        <w:t xml:space="preserve"> </w:t>
      </w:r>
      <w:r>
        <w:rPr>
          <w:rStyle w:val="None"/>
          <w:rFonts w:ascii="Arial" w:hAnsi="Arial"/>
        </w:rPr>
        <w:t xml:space="preserve">The </w:t>
      </w:r>
      <w:r>
        <w:rPr>
          <w:rStyle w:val="None"/>
          <w:rFonts w:ascii="Arial" w:hAnsi="Arial"/>
        </w:rPr>
        <w:lastRenderedPageBreak/>
        <w:t>breakdown is: airfare $450/person, lodging $</w:t>
      </w:r>
      <w:del w:id="10" w:author="Justin Yeakel" w:date="2021-08-27T09:48:00Z">
        <w:r w:rsidDel="00960427">
          <w:rPr>
            <w:rStyle w:val="None"/>
            <w:rFonts w:ascii="Arial" w:hAnsi="Arial"/>
          </w:rPr>
          <w:delText>400</w:delText>
        </w:r>
      </w:del>
      <w:ins w:id="11" w:author="Justin Yeakel" w:date="2021-08-27T09:50:00Z">
        <w:r w:rsidR="00722458">
          <w:rPr>
            <w:rStyle w:val="None"/>
            <w:rFonts w:ascii="Arial" w:hAnsi="Arial"/>
          </w:rPr>
          <w:t>180</w:t>
        </w:r>
        <w:r w:rsidR="006E0601">
          <w:rPr>
            <w:rStyle w:val="None"/>
            <w:rFonts w:ascii="Arial" w:hAnsi="Arial"/>
          </w:rPr>
          <w:t>/</w:t>
        </w:r>
      </w:ins>
      <w:ins w:id="12" w:author="Justin Yeakel" w:date="2021-08-27T09:51:00Z">
        <w:r w:rsidR="006E0601">
          <w:rPr>
            <w:rStyle w:val="None"/>
            <w:rFonts w:ascii="Arial" w:hAnsi="Arial"/>
          </w:rPr>
          <w:t>day</w:t>
        </w:r>
      </w:ins>
      <w:r>
        <w:rPr>
          <w:rStyle w:val="None"/>
          <w:rFonts w:ascii="Arial" w:hAnsi="Arial"/>
        </w:rPr>
        <w:t>/person, meals $60/day/person, transportation $130/person.</w:t>
      </w:r>
      <w:r>
        <w:rPr>
          <w:rStyle w:val="None"/>
          <w:rFonts w:ascii="Arial" w:hAnsi="Arial"/>
          <w:sz w:val="22"/>
          <w:szCs w:val="22"/>
        </w:rPr>
        <w:t xml:space="preserve"> </w:t>
      </w:r>
      <w:ins w:id="13" w:author="Justin Yeakel" w:date="2021-08-27T09:52:00Z">
        <w:r w:rsidR="00C034C4">
          <w:rPr>
            <w:rStyle w:val="None"/>
            <w:rFonts w:ascii="Arial" w:hAnsi="Arial"/>
            <w:sz w:val="22"/>
            <w:szCs w:val="22"/>
          </w:rPr>
          <w:t>Both PI and GSR will attend the all-hands meeting in Yea</w:t>
        </w:r>
        <w:r w:rsidR="0085181D">
          <w:rPr>
            <w:rStyle w:val="None"/>
            <w:rFonts w:ascii="Arial" w:hAnsi="Arial"/>
            <w:sz w:val="22"/>
            <w:szCs w:val="22"/>
          </w:rPr>
          <w:t>rs 1-3.</w:t>
        </w:r>
      </w:ins>
    </w:p>
    <w:p w14:paraId="4C5714E9" w14:textId="77777777" w:rsidR="00612903" w:rsidRDefault="00612903" w:rsidP="005B639C">
      <w:pPr>
        <w:pStyle w:val="NoSpacing"/>
        <w:jc w:val="both"/>
        <w:rPr>
          <w:rStyle w:val="None"/>
          <w:rFonts w:ascii="Arial" w:eastAsia="Arial" w:hAnsi="Arial" w:cs="Arial"/>
        </w:rPr>
      </w:pPr>
    </w:p>
    <w:p w14:paraId="43CA1A04" w14:textId="77777777" w:rsidR="00612903" w:rsidRDefault="007705B4" w:rsidP="005B639C">
      <w:pPr>
        <w:pStyle w:val="NoSpacing"/>
        <w:numPr>
          <w:ilvl w:val="0"/>
          <w:numId w:val="2"/>
        </w:numPr>
        <w:jc w:val="both"/>
        <w:rPr>
          <w:rFonts w:ascii="Arial" w:hAnsi="Arial"/>
          <w:b/>
          <w:bCs/>
        </w:rPr>
      </w:pPr>
      <w:r>
        <w:rPr>
          <w:rStyle w:val="None"/>
          <w:rFonts w:ascii="Arial" w:hAnsi="Arial"/>
          <w:b/>
          <w:bCs/>
        </w:rPr>
        <w:t>OTHER DIRECT COSTS:</w:t>
      </w:r>
    </w:p>
    <w:p w14:paraId="2AD64080" w14:textId="78362C66" w:rsidR="00612903" w:rsidRDefault="007705B4" w:rsidP="005B639C">
      <w:pPr>
        <w:pStyle w:val="NoSpacing"/>
        <w:jc w:val="both"/>
        <w:rPr>
          <w:rStyle w:val="None"/>
          <w:rFonts w:ascii="Arial" w:eastAsia="Arial" w:hAnsi="Arial" w:cs="Arial"/>
        </w:rPr>
      </w:pPr>
      <w:r>
        <w:rPr>
          <w:rStyle w:val="None"/>
          <w:rFonts w:ascii="Arial" w:hAnsi="Arial"/>
          <w:u w:val="single"/>
        </w:rPr>
        <w:t>Publication Costs</w:t>
      </w:r>
      <w:r>
        <w:rPr>
          <w:rStyle w:val="None"/>
          <w:rFonts w:ascii="Arial" w:hAnsi="Arial"/>
        </w:rPr>
        <w:t xml:space="preserve">: Funding is requested for two open access publications in </w:t>
      </w:r>
      <w:r w:rsidR="00B11521">
        <w:rPr>
          <w:rStyle w:val="None"/>
          <w:rFonts w:ascii="Arial" w:hAnsi="Arial"/>
        </w:rPr>
        <w:t>Year</w:t>
      </w:r>
      <w:ins w:id="14" w:author="Justin Yeakel" w:date="2021-08-27T09:52:00Z">
        <w:r w:rsidR="0085181D">
          <w:rPr>
            <w:rStyle w:val="None"/>
            <w:rFonts w:ascii="Arial" w:hAnsi="Arial"/>
          </w:rPr>
          <w:t>s</w:t>
        </w:r>
      </w:ins>
      <w:r w:rsidR="00B11521">
        <w:rPr>
          <w:rStyle w:val="None"/>
          <w:rFonts w:ascii="Arial" w:hAnsi="Arial"/>
        </w:rPr>
        <w:t xml:space="preserve"> </w:t>
      </w:r>
      <w:r w:rsidR="00913CFB">
        <w:rPr>
          <w:rStyle w:val="None"/>
          <w:rFonts w:ascii="Arial" w:hAnsi="Arial"/>
        </w:rPr>
        <w:t>2 and 3</w:t>
      </w:r>
      <w:r>
        <w:rPr>
          <w:rStyle w:val="None"/>
          <w:rFonts w:ascii="Arial" w:hAnsi="Arial"/>
        </w:rPr>
        <w:t xml:space="preserve"> (total $7000). </w:t>
      </w:r>
    </w:p>
    <w:p w14:paraId="787533A8" w14:textId="77777777" w:rsidR="00612903" w:rsidRDefault="00612903" w:rsidP="005B639C">
      <w:pPr>
        <w:pStyle w:val="NoSpacing"/>
        <w:jc w:val="both"/>
        <w:rPr>
          <w:rStyle w:val="None"/>
          <w:rFonts w:ascii="Arial" w:eastAsia="Arial" w:hAnsi="Arial" w:cs="Arial"/>
        </w:rPr>
      </w:pPr>
    </w:p>
    <w:p w14:paraId="434BA6F9" w14:textId="67F57061" w:rsidR="00612903" w:rsidRDefault="007705B4" w:rsidP="005B639C">
      <w:pPr>
        <w:pStyle w:val="BodyA"/>
        <w:jc w:val="both"/>
        <w:rPr>
          <w:rFonts w:ascii="Arial" w:eastAsia="Arial" w:hAnsi="Arial" w:cs="Arial"/>
          <w:sz w:val="22"/>
          <w:szCs w:val="22"/>
        </w:rPr>
      </w:pPr>
      <w:r>
        <w:rPr>
          <w:rStyle w:val="None"/>
          <w:rFonts w:ascii="Arial" w:hAnsi="Arial"/>
          <w:sz w:val="22"/>
          <w:szCs w:val="22"/>
          <w:u w:val="single"/>
        </w:rPr>
        <w:t>Other</w:t>
      </w:r>
      <w:r>
        <w:rPr>
          <w:rFonts w:ascii="Arial" w:hAnsi="Arial"/>
          <w:sz w:val="22"/>
          <w:szCs w:val="22"/>
        </w:rPr>
        <w:t xml:space="preserve">: Computing costs to support the professional development of the </w:t>
      </w:r>
      <w:r w:rsidR="00324BCC">
        <w:rPr>
          <w:rFonts w:ascii="Arial" w:hAnsi="Arial"/>
          <w:sz w:val="22"/>
          <w:szCs w:val="22"/>
        </w:rPr>
        <w:t>PI</w:t>
      </w:r>
      <w:r>
        <w:rPr>
          <w:rFonts w:ascii="Arial" w:hAnsi="Arial"/>
          <w:sz w:val="22"/>
          <w:szCs w:val="22"/>
        </w:rPr>
        <w:t xml:space="preserve"> and GSR are requested. The intensive computational nature of this project warrants purchase of laptops (2 x $2000)</w:t>
      </w:r>
      <w:r w:rsidR="002D6B5C">
        <w:rPr>
          <w:rFonts w:ascii="Arial" w:hAnsi="Arial"/>
          <w:sz w:val="22"/>
          <w:szCs w:val="22"/>
        </w:rPr>
        <w:t xml:space="preserve"> in Year 1</w:t>
      </w:r>
      <w:r>
        <w:rPr>
          <w:rFonts w:ascii="Arial" w:hAnsi="Arial"/>
          <w:sz w:val="22"/>
          <w:szCs w:val="22"/>
        </w:rPr>
        <w:t>.</w:t>
      </w:r>
    </w:p>
    <w:p w14:paraId="48516A82" w14:textId="77777777" w:rsidR="00612903" w:rsidRDefault="00612903" w:rsidP="005B639C">
      <w:pPr>
        <w:pStyle w:val="NoSpacing"/>
        <w:jc w:val="both"/>
        <w:rPr>
          <w:rStyle w:val="None"/>
          <w:rFonts w:ascii="Arial" w:eastAsia="Arial" w:hAnsi="Arial" w:cs="Arial"/>
        </w:rPr>
      </w:pPr>
    </w:p>
    <w:p w14:paraId="49BC5B7D" w14:textId="77777777" w:rsidR="00E047EB" w:rsidRDefault="007705B4" w:rsidP="005B639C">
      <w:pPr>
        <w:pStyle w:val="NoSpacing"/>
        <w:jc w:val="both"/>
        <w:rPr>
          <w:rStyle w:val="None"/>
          <w:rFonts w:ascii="Arial" w:hAnsi="Arial"/>
          <w:color w:val="000101"/>
          <w:u w:color="000101"/>
        </w:rPr>
      </w:pPr>
      <w:r>
        <w:rPr>
          <w:rStyle w:val="None"/>
          <w:rFonts w:ascii="Arial" w:hAnsi="Arial"/>
          <w:u w:val="single"/>
        </w:rPr>
        <w:t>Tuition and fees</w:t>
      </w:r>
      <w:r>
        <w:rPr>
          <w:rStyle w:val="None"/>
          <w:rFonts w:ascii="Arial" w:hAnsi="Arial"/>
        </w:rPr>
        <w:t xml:space="preserve">: The </w:t>
      </w:r>
      <w:r>
        <w:rPr>
          <w:rStyle w:val="None"/>
          <w:rFonts w:ascii="Arial" w:hAnsi="Arial"/>
          <w:color w:val="000101"/>
          <w:u w:color="000101"/>
        </w:rPr>
        <w:t>University of California, Merced provides full remission of tuition, all fees, and graduate student health insurance to all graduate students who are employed on-campus at 25% time or greater during the academic year. The rates are based on current graduate fees and are escalated annually in the budget at a rate of 10% per year. Additional information regarding the fee remission program can be found at:</w:t>
      </w:r>
    </w:p>
    <w:p w14:paraId="766FE513" w14:textId="5A0EB3FC" w:rsidR="00612903" w:rsidRDefault="0085181D" w:rsidP="005B639C">
      <w:pPr>
        <w:pStyle w:val="NoSpacing"/>
        <w:jc w:val="both"/>
        <w:rPr>
          <w:rStyle w:val="None"/>
          <w:rFonts w:ascii="Arial" w:eastAsia="Arial" w:hAnsi="Arial" w:cs="Arial"/>
        </w:rPr>
      </w:pPr>
      <w:hyperlink r:id="rId9" w:history="1">
        <w:r w:rsidR="007705B4">
          <w:rPr>
            <w:rStyle w:val="Hyperlink0"/>
          </w:rPr>
          <w:t>https://catalog.ucmerced.edu/content.php?catoid=17&amp;navoid=1626#fee_schedule</w:t>
        </w:r>
      </w:hyperlink>
      <w:r w:rsidR="007705B4">
        <w:rPr>
          <w:rStyle w:val="None"/>
          <w:rFonts w:ascii="Arial" w:hAnsi="Arial"/>
          <w:color w:val="000101"/>
          <w:u w:color="000101"/>
        </w:rPr>
        <w:t xml:space="preserve"> </w:t>
      </w:r>
    </w:p>
    <w:p w14:paraId="3DB400AA" w14:textId="77777777" w:rsidR="00612903" w:rsidRDefault="00612903" w:rsidP="005B639C">
      <w:pPr>
        <w:pStyle w:val="NoSpacing"/>
        <w:ind w:left="360"/>
        <w:jc w:val="both"/>
        <w:rPr>
          <w:rStyle w:val="None"/>
          <w:rFonts w:ascii="Arial" w:eastAsia="Arial" w:hAnsi="Arial" w:cs="Arial"/>
          <w:b/>
          <w:bCs/>
        </w:rPr>
      </w:pPr>
    </w:p>
    <w:p w14:paraId="3D8A4FDA" w14:textId="77777777" w:rsidR="00612903" w:rsidRDefault="007705B4" w:rsidP="005B639C">
      <w:pPr>
        <w:pStyle w:val="NoSpacing"/>
        <w:numPr>
          <w:ilvl w:val="0"/>
          <w:numId w:val="2"/>
        </w:numPr>
        <w:jc w:val="both"/>
        <w:rPr>
          <w:rFonts w:ascii="Arial" w:hAnsi="Arial"/>
          <w:b/>
          <w:bCs/>
        </w:rPr>
      </w:pPr>
      <w:r>
        <w:rPr>
          <w:rStyle w:val="None"/>
          <w:rFonts w:ascii="Arial" w:hAnsi="Arial"/>
          <w:b/>
          <w:bCs/>
        </w:rPr>
        <w:t>INDIRECT COSTS:</w:t>
      </w:r>
    </w:p>
    <w:p w14:paraId="1C19A02A" w14:textId="77777777" w:rsidR="00E047EB" w:rsidRDefault="007705B4" w:rsidP="005B639C">
      <w:pPr>
        <w:pStyle w:val="NoSpacing"/>
        <w:jc w:val="both"/>
        <w:rPr>
          <w:rStyle w:val="None"/>
          <w:rFonts w:ascii="Arial" w:hAnsi="Arial"/>
        </w:rPr>
      </w:pPr>
      <w:r>
        <w:rPr>
          <w:rStyle w:val="None"/>
          <w:rFonts w:ascii="Arial" w:hAnsi="Arial"/>
        </w:rPr>
        <w:t>Indirect</w:t>
      </w:r>
      <w:r>
        <w:rPr>
          <w:rStyle w:val="None"/>
          <w:rFonts w:ascii="Arial" w:hAnsi="Arial"/>
          <w:spacing w:val="-3"/>
        </w:rPr>
        <w:t xml:space="preserve"> </w:t>
      </w:r>
      <w:r>
        <w:rPr>
          <w:rStyle w:val="None"/>
          <w:rFonts w:ascii="Arial" w:hAnsi="Arial"/>
        </w:rPr>
        <w:t>costs</w:t>
      </w:r>
      <w:r>
        <w:rPr>
          <w:rStyle w:val="None"/>
          <w:rFonts w:ascii="Arial" w:hAnsi="Arial"/>
          <w:spacing w:val="3"/>
        </w:rPr>
        <w:t xml:space="preserve"> </w:t>
      </w:r>
      <w:r>
        <w:rPr>
          <w:rStyle w:val="None"/>
          <w:rFonts w:ascii="Arial" w:hAnsi="Arial"/>
        </w:rPr>
        <w:t>are</w:t>
      </w:r>
      <w:r>
        <w:rPr>
          <w:rStyle w:val="None"/>
          <w:rFonts w:ascii="Arial" w:hAnsi="Arial"/>
          <w:spacing w:val="6"/>
        </w:rPr>
        <w:t xml:space="preserve"> </w:t>
      </w:r>
      <w:r>
        <w:rPr>
          <w:rStyle w:val="None"/>
          <w:rFonts w:ascii="Arial" w:hAnsi="Arial"/>
        </w:rPr>
        <w:t>based</w:t>
      </w:r>
      <w:r>
        <w:rPr>
          <w:rStyle w:val="None"/>
          <w:rFonts w:ascii="Arial" w:hAnsi="Arial"/>
          <w:spacing w:val="-5"/>
        </w:rPr>
        <w:t xml:space="preserve"> </w:t>
      </w:r>
      <w:r>
        <w:rPr>
          <w:rStyle w:val="None"/>
          <w:rFonts w:ascii="Arial" w:hAnsi="Arial"/>
        </w:rPr>
        <w:t>on</w:t>
      </w:r>
      <w:r>
        <w:rPr>
          <w:rStyle w:val="None"/>
          <w:rFonts w:ascii="Arial" w:hAnsi="Arial"/>
          <w:spacing w:val="-5"/>
        </w:rPr>
        <w:t xml:space="preserve"> </w:t>
      </w:r>
      <w:r>
        <w:rPr>
          <w:rStyle w:val="None"/>
          <w:rFonts w:ascii="Arial" w:hAnsi="Arial"/>
        </w:rPr>
        <w:t>University</w:t>
      </w:r>
      <w:r>
        <w:rPr>
          <w:rStyle w:val="None"/>
          <w:rFonts w:ascii="Arial" w:hAnsi="Arial"/>
          <w:spacing w:val="-5"/>
        </w:rPr>
        <w:t xml:space="preserve"> </w:t>
      </w:r>
      <w:r>
        <w:rPr>
          <w:rStyle w:val="None"/>
          <w:rFonts w:ascii="Arial" w:hAnsi="Arial"/>
        </w:rPr>
        <w:t>negotiated</w:t>
      </w:r>
      <w:r>
        <w:rPr>
          <w:rStyle w:val="None"/>
          <w:rFonts w:ascii="Arial" w:hAnsi="Arial"/>
          <w:spacing w:val="-3"/>
        </w:rPr>
        <w:t xml:space="preserve"> </w:t>
      </w:r>
      <w:r>
        <w:rPr>
          <w:rStyle w:val="None"/>
          <w:rFonts w:ascii="Arial" w:hAnsi="Arial"/>
        </w:rPr>
        <w:t>rates</w:t>
      </w:r>
      <w:r>
        <w:rPr>
          <w:rStyle w:val="None"/>
          <w:rFonts w:ascii="Arial" w:hAnsi="Arial"/>
          <w:spacing w:val="3"/>
        </w:rPr>
        <w:t xml:space="preserve"> </w:t>
      </w:r>
      <w:r>
        <w:rPr>
          <w:rStyle w:val="None"/>
          <w:rFonts w:ascii="Arial" w:hAnsi="Arial"/>
        </w:rPr>
        <w:t>with</w:t>
      </w:r>
      <w:r>
        <w:rPr>
          <w:rStyle w:val="None"/>
          <w:rFonts w:ascii="Arial" w:hAnsi="Arial"/>
          <w:spacing w:val="-5"/>
        </w:rPr>
        <w:t xml:space="preserve"> </w:t>
      </w:r>
      <w:r>
        <w:rPr>
          <w:rStyle w:val="None"/>
          <w:rFonts w:ascii="Arial" w:hAnsi="Arial"/>
        </w:rPr>
        <w:t>the</w:t>
      </w:r>
      <w:r>
        <w:rPr>
          <w:rStyle w:val="None"/>
          <w:rFonts w:ascii="Arial" w:hAnsi="Arial"/>
          <w:spacing w:val="6"/>
        </w:rPr>
        <w:t xml:space="preserve"> </w:t>
      </w:r>
      <w:r>
        <w:rPr>
          <w:rStyle w:val="None"/>
          <w:rFonts w:ascii="Arial" w:hAnsi="Arial"/>
        </w:rPr>
        <w:t>cognizant federal authority</w:t>
      </w:r>
      <w:r>
        <w:rPr>
          <w:rStyle w:val="None"/>
          <w:rFonts w:ascii="Arial" w:hAnsi="Arial"/>
          <w:spacing w:val="-5"/>
        </w:rPr>
        <w:t xml:space="preserve"> </w:t>
      </w:r>
      <w:r>
        <w:rPr>
          <w:rStyle w:val="None"/>
          <w:rFonts w:ascii="Arial" w:hAnsi="Arial"/>
        </w:rPr>
        <w:t>and</w:t>
      </w:r>
      <w:r>
        <w:rPr>
          <w:rStyle w:val="None"/>
          <w:rFonts w:ascii="Arial" w:hAnsi="Arial"/>
          <w:spacing w:val="-5"/>
        </w:rPr>
        <w:t xml:space="preserve"> </w:t>
      </w:r>
      <w:r>
        <w:rPr>
          <w:rStyle w:val="None"/>
          <w:rFonts w:ascii="Arial" w:hAnsi="Arial"/>
        </w:rPr>
        <w:t>are applied</w:t>
      </w:r>
      <w:r>
        <w:rPr>
          <w:rStyle w:val="None"/>
          <w:rFonts w:ascii="Arial" w:hAnsi="Arial"/>
          <w:spacing w:val="-3"/>
        </w:rPr>
        <w:t xml:space="preserve"> </w:t>
      </w:r>
      <w:r>
        <w:rPr>
          <w:rStyle w:val="None"/>
          <w:rFonts w:ascii="Arial" w:hAnsi="Arial"/>
        </w:rPr>
        <w:t>at a</w:t>
      </w:r>
      <w:r>
        <w:rPr>
          <w:rStyle w:val="None"/>
          <w:rFonts w:ascii="Arial" w:hAnsi="Arial"/>
          <w:spacing w:val="7"/>
        </w:rPr>
        <w:t xml:space="preserve"> </w:t>
      </w:r>
      <w:r>
        <w:rPr>
          <w:rStyle w:val="None"/>
          <w:rFonts w:ascii="Arial" w:hAnsi="Arial"/>
        </w:rPr>
        <w:t>rate</w:t>
      </w:r>
      <w:r>
        <w:rPr>
          <w:rStyle w:val="None"/>
          <w:rFonts w:ascii="Arial" w:hAnsi="Arial"/>
          <w:spacing w:val="7"/>
        </w:rPr>
        <w:t xml:space="preserve"> </w:t>
      </w:r>
      <w:r>
        <w:rPr>
          <w:rStyle w:val="None"/>
          <w:rFonts w:ascii="Arial" w:hAnsi="Arial"/>
        </w:rPr>
        <w:t>of</w:t>
      </w:r>
      <w:r>
        <w:rPr>
          <w:rStyle w:val="None"/>
          <w:rFonts w:ascii="Arial" w:hAnsi="Arial"/>
          <w:spacing w:val="3"/>
        </w:rPr>
        <w:t xml:space="preserve"> </w:t>
      </w:r>
      <w:r>
        <w:rPr>
          <w:rStyle w:val="None"/>
          <w:rFonts w:ascii="Arial" w:hAnsi="Arial"/>
        </w:rPr>
        <w:t>55%</w:t>
      </w:r>
      <w:r>
        <w:rPr>
          <w:rStyle w:val="None"/>
          <w:rFonts w:ascii="Arial" w:hAnsi="Arial"/>
          <w:spacing w:val="-3"/>
        </w:rPr>
        <w:t xml:space="preserve"> </w:t>
      </w:r>
      <w:r>
        <w:rPr>
          <w:rStyle w:val="None"/>
          <w:rFonts w:ascii="Arial" w:hAnsi="Arial"/>
        </w:rPr>
        <w:t>for</w:t>
      </w:r>
      <w:r>
        <w:rPr>
          <w:rStyle w:val="None"/>
          <w:rFonts w:ascii="Arial" w:hAnsi="Arial"/>
          <w:spacing w:val="3"/>
        </w:rPr>
        <w:t xml:space="preserve"> </w:t>
      </w:r>
      <w:r>
        <w:rPr>
          <w:rStyle w:val="None"/>
          <w:rFonts w:ascii="Arial" w:hAnsi="Arial"/>
        </w:rPr>
        <w:t>the</w:t>
      </w:r>
      <w:r>
        <w:rPr>
          <w:rStyle w:val="None"/>
          <w:rFonts w:ascii="Arial" w:hAnsi="Arial"/>
          <w:spacing w:val="7"/>
        </w:rPr>
        <w:t xml:space="preserve"> </w:t>
      </w:r>
      <w:r>
        <w:rPr>
          <w:rStyle w:val="None"/>
          <w:rFonts w:ascii="Arial" w:hAnsi="Arial"/>
        </w:rPr>
        <w:t>entire</w:t>
      </w:r>
      <w:r>
        <w:rPr>
          <w:rStyle w:val="None"/>
          <w:rFonts w:ascii="Arial" w:hAnsi="Arial"/>
          <w:spacing w:val="7"/>
        </w:rPr>
        <w:t xml:space="preserve"> </w:t>
      </w:r>
      <w:r>
        <w:rPr>
          <w:rStyle w:val="None"/>
          <w:rFonts w:ascii="Arial" w:hAnsi="Arial"/>
        </w:rPr>
        <w:t>project period</w:t>
      </w:r>
      <w:r>
        <w:rPr>
          <w:rStyle w:val="None"/>
          <w:rFonts w:ascii="Arial" w:hAnsi="Arial"/>
          <w:spacing w:val="-3"/>
        </w:rPr>
        <w:t xml:space="preserve"> </w:t>
      </w:r>
      <w:r>
        <w:rPr>
          <w:rStyle w:val="None"/>
          <w:rFonts w:ascii="Arial" w:hAnsi="Arial"/>
        </w:rPr>
        <w:t>using</w:t>
      </w:r>
      <w:r>
        <w:rPr>
          <w:rStyle w:val="None"/>
          <w:rFonts w:ascii="Arial" w:hAnsi="Arial"/>
          <w:spacing w:val="-3"/>
        </w:rPr>
        <w:t xml:space="preserve"> </w:t>
      </w:r>
      <w:r>
        <w:rPr>
          <w:rStyle w:val="None"/>
          <w:rFonts w:ascii="Arial" w:hAnsi="Arial"/>
        </w:rPr>
        <w:t>the</w:t>
      </w:r>
      <w:r>
        <w:rPr>
          <w:rStyle w:val="None"/>
          <w:rFonts w:ascii="Arial" w:hAnsi="Arial"/>
          <w:spacing w:val="7"/>
        </w:rPr>
        <w:t xml:space="preserve"> </w:t>
      </w:r>
      <w:r>
        <w:rPr>
          <w:rStyle w:val="None"/>
          <w:rFonts w:ascii="Arial" w:hAnsi="Arial"/>
        </w:rPr>
        <w:t>modified</w:t>
      </w:r>
      <w:r>
        <w:rPr>
          <w:rStyle w:val="None"/>
          <w:rFonts w:ascii="Arial" w:hAnsi="Arial"/>
          <w:spacing w:val="-3"/>
        </w:rPr>
        <w:t xml:space="preserve"> </w:t>
      </w:r>
      <w:r>
        <w:rPr>
          <w:rStyle w:val="None"/>
          <w:rFonts w:ascii="Arial" w:hAnsi="Arial"/>
        </w:rPr>
        <w:t>total direct cost (MTDC) formula</w:t>
      </w:r>
      <w:r>
        <w:rPr>
          <w:rStyle w:val="None"/>
          <w:rFonts w:ascii="Arial" w:hAnsi="Arial"/>
          <w:spacing w:val="5"/>
        </w:rPr>
        <w:t xml:space="preserve"> </w:t>
      </w:r>
      <w:r>
        <w:rPr>
          <w:rStyle w:val="None"/>
          <w:rFonts w:ascii="Arial" w:hAnsi="Arial"/>
        </w:rPr>
        <w:t>as</w:t>
      </w:r>
      <w:r>
        <w:rPr>
          <w:rStyle w:val="None"/>
          <w:rFonts w:ascii="Arial" w:hAnsi="Arial"/>
          <w:spacing w:val="3"/>
        </w:rPr>
        <w:t xml:space="preserve"> </w:t>
      </w:r>
      <w:r>
        <w:rPr>
          <w:rStyle w:val="None"/>
          <w:rFonts w:ascii="Arial" w:hAnsi="Arial"/>
        </w:rPr>
        <w:t>per the</w:t>
      </w:r>
      <w:r>
        <w:rPr>
          <w:rStyle w:val="None"/>
          <w:rFonts w:ascii="Arial" w:hAnsi="Arial"/>
          <w:spacing w:val="6"/>
        </w:rPr>
        <w:t xml:space="preserve"> </w:t>
      </w:r>
      <w:r>
        <w:rPr>
          <w:rStyle w:val="None"/>
          <w:rFonts w:ascii="Arial" w:hAnsi="Arial"/>
        </w:rPr>
        <w:t>approved</w:t>
      </w:r>
      <w:r>
        <w:rPr>
          <w:rStyle w:val="None"/>
          <w:rFonts w:ascii="Arial" w:hAnsi="Arial"/>
          <w:spacing w:val="-5"/>
        </w:rPr>
        <w:t xml:space="preserve"> </w:t>
      </w:r>
      <w:r>
        <w:rPr>
          <w:rStyle w:val="None"/>
          <w:rFonts w:ascii="Arial" w:hAnsi="Arial"/>
        </w:rPr>
        <w:t>rate</w:t>
      </w:r>
      <w:r>
        <w:rPr>
          <w:rStyle w:val="None"/>
          <w:rFonts w:ascii="Arial" w:hAnsi="Arial"/>
          <w:spacing w:val="6"/>
        </w:rPr>
        <w:t xml:space="preserve"> </w:t>
      </w:r>
      <w:r>
        <w:rPr>
          <w:rStyle w:val="None"/>
          <w:rFonts w:ascii="Arial" w:hAnsi="Arial"/>
        </w:rPr>
        <w:t>agreement</w:t>
      </w:r>
      <w:r>
        <w:rPr>
          <w:rStyle w:val="None"/>
          <w:rFonts w:ascii="Arial" w:hAnsi="Arial"/>
          <w:spacing w:val="-3"/>
        </w:rPr>
        <w:t xml:space="preserve"> </w:t>
      </w:r>
      <w:r>
        <w:rPr>
          <w:rStyle w:val="None"/>
          <w:rFonts w:ascii="Arial" w:hAnsi="Arial"/>
        </w:rPr>
        <w:t>dated</w:t>
      </w:r>
      <w:r>
        <w:rPr>
          <w:rStyle w:val="None"/>
          <w:rFonts w:ascii="Arial" w:hAnsi="Arial"/>
          <w:spacing w:val="-5"/>
        </w:rPr>
        <w:t xml:space="preserve"> </w:t>
      </w:r>
      <w:r>
        <w:rPr>
          <w:rStyle w:val="None"/>
          <w:rFonts w:ascii="Arial" w:hAnsi="Arial"/>
        </w:rPr>
        <w:t>04/07/2020.</w:t>
      </w:r>
      <w:r>
        <w:rPr>
          <w:rStyle w:val="None"/>
          <w:rFonts w:ascii="Arial" w:hAnsi="Arial"/>
          <w:spacing w:val="5"/>
        </w:rPr>
        <w:t xml:space="preserve"> </w:t>
      </w:r>
      <w:r>
        <w:rPr>
          <w:rStyle w:val="None"/>
          <w:rFonts w:ascii="Arial" w:hAnsi="Arial"/>
        </w:rPr>
        <w:t>Modified</w:t>
      </w:r>
      <w:r>
        <w:rPr>
          <w:rStyle w:val="None"/>
          <w:rFonts w:ascii="Arial" w:hAnsi="Arial"/>
          <w:spacing w:val="-5"/>
        </w:rPr>
        <w:t xml:space="preserve"> </w:t>
      </w:r>
      <w:r>
        <w:rPr>
          <w:rStyle w:val="None"/>
          <w:rFonts w:ascii="Arial" w:hAnsi="Arial"/>
        </w:rPr>
        <w:t>total</w:t>
      </w:r>
      <w:r>
        <w:rPr>
          <w:rStyle w:val="None"/>
          <w:rFonts w:ascii="Arial" w:hAnsi="Arial"/>
          <w:spacing w:val="-3"/>
        </w:rPr>
        <w:t xml:space="preserve"> </w:t>
      </w:r>
      <w:r>
        <w:rPr>
          <w:rStyle w:val="None"/>
          <w:rFonts w:ascii="Arial" w:hAnsi="Arial"/>
        </w:rPr>
        <w:t>direct costs</w:t>
      </w:r>
      <w:r>
        <w:rPr>
          <w:rStyle w:val="None"/>
          <w:rFonts w:ascii="Arial" w:hAnsi="Arial"/>
          <w:spacing w:val="3"/>
        </w:rPr>
        <w:t xml:space="preserve"> </w:t>
      </w:r>
      <w:r>
        <w:rPr>
          <w:rStyle w:val="None"/>
          <w:rFonts w:ascii="Arial" w:hAnsi="Arial"/>
        </w:rPr>
        <w:t>exclude equipment,</w:t>
      </w:r>
      <w:r>
        <w:rPr>
          <w:rStyle w:val="None"/>
          <w:rFonts w:ascii="Arial" w:hAnsi="Arial"/>
          <w:spacing w:val="3"/>
        </w:rPr>
        <w:t xml:space="preserve"> </w:t>
      </w:r>
      <w:r>
        <w:rPr>
          <w:rStyle w:val="None"/>
          <w:rFonts w:ascii="Arial" w:hAnsi="Arial"/>
        </w:rPr>
        <w:t>capital expenditures,</w:t>
      </w:r>
      <w:r>
        <w:rPr>
          <w:rStyle w:val="None"/>
          <w:rFonts w:ascii="Arial" w:hAnsi="Arial"/>
          <w:spacing w:val="3"/>
        </w:rPr>
        <w:t xml:space="preserve"> </w:t>
      </w:r>
      <w:r>
        <w:rPr>
          <w:rStyle w:val="None"/>
          <w:rFonts w:ascii="Arial" w:hAnsi="Arial"/>
        </w:rPr>
        <w:t>charges</w:t>
      </w:r>
      <w:r>
        <w:rPr>
          <w:rStyle w:val="None"/>
          <w:rFonts w:ascii="Arial" w:hAnsi="Arial"/>
          <w:spacing w:val="3"/>
        </w:rPr>
        <w:t xml:space="preserve"> </w:t>
      </w:r>
      <w:r>
        <w:rPr>
          <w:rStyle w:val="None"/>
          <w:rFonts w:ascii="Arial" w:hAnsi="Arial"/>
        </w:rPr>
        <w:t>for patient care,</w:t>
      </w:r>
      <w:r>
        <w:rPr>
          <w:rStyle w:val="None"/>
          <w:rFonts w:ascii="Arial" w:hAnsi="Arial"/>
          <w:spacing w:val="3"/>
        </w:rPr>
        <w:t xml:space="preserve"> </w:t>
      </w:r>
      <w:r>
        <w:rPr>
          <w:rStyle w:val="None"/>
          <w:rFonts w:ascii="Arial" w:hAnsi="Arial"/>
        </w:rPr>
        <w:t>student</w:t>
      </w:r>
      <w:r>
        <w:rPr>
          <w:rStyle w:val="None"/>
          <w:rFonts w:ascii="Arial" w:hAnsi="Arial"/>
          <w:spacing w:val="-3"/>
        </w:rPr>
        <w:t xml:space="preserve"> </w:t>
      </w:r>
      <w:r>
        <w:rPr>
          <w:rStyle w:val="None"/>
          <w:rFonts w:ascii="Arial" w:hAnsi="Arial"/>
        </w:rPr>
        <w:t>tuition</w:t>
      </w:r>
      <w:r>
        <w:rPr>
          <w:rStyle w:val="None"/>
          <w:rFonts w:ascii="Arial" w:hAnsi="Arial"/>
          <w:spacing w:val="-5"/>
        </w:rPr>
        <w:t xml:space="preserve"> </w:t>
      </w:r>
      <w:r>
        <w:rPr>
          <w:rStyle w:val="None"/>
          <w:rFonts w:ascii="Arial" w:hAnsi="Arial"/>
        </w:rPr>
        <w:t>remission,</w:t>
      </w:r>
      <w:r>
        <w:rPr>
          <w:rStyle w:val="None"/>
          <w:rFonts w:ascii="Arial" w:hAnsi="Arial"/>
          <w:spacing w:val="3"/>
        </w:rPr>
        <w:t xml:space="preserve"> </w:t>
      </w:r>
      <w:r>
        <w:rPr>
          <w:rStyle w:val="None"/>
          <w:rFonts w:ascii="Arial" w:hAnsi="Arial"/>
        </w:rPr>
        <w:t>rental</w:t>
      </w:r>
      <w:r>
        <w:rPr>
          <w:rStyle w:val="None"/>
          <w:rFonts w:ascii="Arial" w:hAnsi="Arial"/>
          <w:spacing w:val="-3"/>
        </w:rPr>
        <w:t xml:space="preserve"> </w:t>
      </w:r>
      <w:r>
        <w:rPr>
          <w:rStyle w:val="None"/>
          <w:rFonts w:ascii="Arial" w:hAnsi="Arial"/>
        </w:rPr>
        <w:t>costs</w:t>
      </w:r>
      <w:r>
        <w:rPr>
          <w:rStyle w:val="None"/>
          <w:rFonts w:ascii="Arial" w:hAnsi="Arial"/>
          <w:spacing w:val="3"/>
        </w:rPr>
        <w:t xml:space="preserve"> </w:t>
      </w:r>
      <w:r>
        <w:rPr>
          <w:rStyle w:val="None"/>
          <w:rFonts w:ascii="Arial" w:hAnsi="Arial"/>
        </w:rPr>
        <w:t>of offsite</w:t>
      </w:r>
      <w:r>
        <w:rPr>
          <w:rStyle w:val="None"/>
          <w:rFonts w:ascii="Arial" w:hAnsi="Arial"/>
          <w:spacing w:val="6"/>
        </w:rPr>
        <w:t xml:space="preserve"> </w:t>
      </w:r>
      <w:r>
        <w:rPr>
          <w:rStyle w:val="None"/>
          <w:rFonts w:ascii="Arial" w:hAnsi="Arial"/>
        </w:rPr>
        <w:t>facilities,</w:t>
      </w:r>
      <w:r>
        <w:rPr>
          <w:rStyle w:val="None"/>
          <w:rFonts w:ascii="Arial" w:hAnsi="Arial"/>
          <w:spacing w:val="3"/>
        </w:rPr>
        <w:t xml:space="preserve"> </w:t>
      </w:r>
      <w:r>
        <w:rPr>
          <w:rStyle w:val="None"/>
          <w:rFonts w:ascii="Arial" w:hAnsi="Arial"/>
        </w:rPr>
        <w:t>scholarships,</w:t>
      </w:r>
      <w:r>
        <w:rPr>
          <w:rStyle w:val="None"/>
          <w:rFonts w:ascii="Arial" w:hAnsi="Arial"/>
          <w:spacing w:val="3"/>
        </w:rPr>
        <w:t xml:space="preserve"> fellowships, participant support costs, </w:t>
      </w:r>
      <w:r>
        <w:rPr>
          <w:rStyle w:val="None"/>
          <w:rFonts w:ascii="Arial" w:hAnsi="Arial"/>
        </w:rPr>
        <w:t>as</w:t>
      </w:r>
      <w:r>
        <w:rPr>
          <w:rStyle w:val="None"/>
          <w:rFonts w:ascii="Arial" w:hAnsi="Arial"/>
          <w:spacing w:val="3"/>
        </w:rPr>
        <w:t xml:space="preserve"> </w:t>
      </w:r>
      <w:r>
        <w:rPr>
          <w:rStyle w:val="None"/>
          <w:rFonts w:ascii="Arial" w:hAnsi="Arial"/>
        </w:rPr>
        <w:t>well</w:t>
      </w:r>
      <w:r>
        <w:rPr>
          <w:rStyle w:val="None"/>
          <w:rFonts w:ascii="Arial" w:hAnsi="Arial"/>
          <w:spacing w:val="-3"/>
        </w:rPr>
        <w:t xml:space="preserve"> </w:t>
      </w:r>
      <w:r>
        <w:rPr>
          <w:rStyle w:val="None"/>
          <w:rFonts w:ascii="Arial" w:hAnsi="Arial"/>
        </w:rPr>
        <w:t>as</w:t>
      </w:r>
      <w:r>
        <w:rPr>
          <w:rStyle w:val="None"/>
          <w:rFonts w:ascii="Arial" w:hAnsi="Arial"/>
          <w:spacing w:val="3"/>
        </w:rPr>
        <w:t xml:space="preserve"> </w:t>
      </w:r>
      <w:r>
        <w:rPr>
          <w:rStyle w:val="None"/>
          <w:rFonts w:ascii="Arial" w:hAnsi="Arial"/>
        </w:rPr>
        <w:t>the</w:t>
      </w:r>
      <w:r>
        <w:rPr>
          <w:rStyle w:val="None"/>
          <w:rFonts w:ascii="Arial" w:hAnsi="Arial"/>
          <w:spacing w:val="6"/>
        </w:rPr>
        <w:t xml:space="preserve"> </w:t>
      </w:r>
      <w:r>
        <w:rPr>
          <w:rStyle w:val="None"/>
          <w:rFonts w:ascii="Arial" w:hAnsi="Arial"/>
        </w:rPr>
        <w:t>portion</w:t>
      </w:r>
      <w:r>
        <w:rPr>
          <w:rStyle w:val="None"/>
          <w:rFonts w:ascii="Arial" w:hAnsi="Arial"/>
          <w:spacing w:val="-5"/>
        </w:rPr>
        <w:t xml:space="preserve"> </w:t>
      </w:r>
      <w:r>
        <w:rPr>
          <w:rStyle w:val="None"/>
          <w:rFonts w:ascii="Arial" w:hAnsi="Arial"/>
        </w:rPr>
        <w:t>of each</w:t>
      </w:r>
      <w:r>
        <w:rPr>
          <w:rStyle w:val="None"/>
          <w:rFonts w:ascii="Arial" w:hAnsi="Arial"/>
          <w:spacing w:val="-5"/>
        </w:rPr>
        <w:t xml:space="preserve"> </w:t>
      </w:r>
      <w:r>
        <w:rPr>
          <w:rStyle w:val="None"/>
          <w:rFonts w:ascii="Arial" w:hAnsi="Arial"/>
        </w:rPr>
        <w:t>subgrant and</w:t>
      </w:r>
      <w:r>
        <w:rPr>
          <w:rStyle w:val="None"/>
          <w:rFonts w:ascii="Arial" w:hAnsi="Arial"/>
          <w:spacing w:val="-5"/>
        </w:rPr>
        <w:t xml:space="preserve"> </w:t>
      </w:r>
      <w:r>
        <w:rPr>
          <w:rStyle w:val="None"/>
          <w:rFonts w:ascii="Arial" w:hAnsi="Arial"/>
        </w:rPr>
        <w:t>subcontract</w:t>
      </w:r>
      <w:r>
        <w:rPr>
          <w:rStyle w:val="None"/>
          <w:rFonts w:ascii="Arial" w:hAnsi="Arial"/>
          <w:spacing w:val="-6"/>
        </w:rPr>
        <w:t xml:space="preserve"> </w:t>
      </w:r>
      <w:r>
        <w:rPr>
          <w:rStyle w:val="None"/>
          <w:rFonts w:ascii="Arial" w:hAnsi="Arial"/>
        </w:rPr>
        <w:t>in excess of $25,000. For more</w:t>
      </w:r>
      <w:r>
        <w:rPr>
          <w:rStyle w:val="None"/>
          <w:rFonts w:ascii="Arial" w:hAnsi="Arial"/>
          <w:spacing w:val="3"/>
        </w:rPr>
        <w:t xml:space="preserve"> </w:t>
      </w:r>
      <w:r>
        <w:rPr>
          <w:rStyle w:val="None"/>
          <w:rFonts w:ascii="Arial" w:hAnsi="Arial"/>
        </w:rPr>
        <w:t>information, please</w:t>
      </w:r>
      <w:r>
        <w:rPr>
          <w:rStyle w:val="None"/>
          <w:rFonts w:ascii="Arial" w:hAnsi="Arial"/>
          <w:spacing w:val="3"/>
        </w:rPr>
        <w:t xml:space="preserve"> </w:t>
      </w:r>
      <w:r>
        <w:rPr>
          <w:rStyle w:val="None"/>
          <w:rFonts w:ascii="Arial" w:hAnsi="Arial"/>
        </w:rPr>
        <w:t xml:space="preserve">see: </w:t>
      </w:r>
    </w:p>
    <w:p w14:paraId="7E262CB7" w14:textId="2755DFFD" w:rsidR="00612903" w:rsidRDefault="0085181D" w:rsidP="005B639C">
      <w:pPr>
        <w:pStyle w:val="NoSpacing"/>
        <w:jc w:val="both"/>
        <w:rPr>
          <w:rStyle w:val="None"/>
          <w:rFonts w:ascii="Arial" w:eastAsia="Arial" w:hAnsi="Arial" w:cs="Arial"/>
        </w:rPr>
      </w:pPr>
      <w:hyperlink r:id="rId10" w:history="1">
        <w:r w:rsidR="00E047EB" w:rsidRPr="00F02185">
          <w:rPr>
            <w:rStyle w:val="Hyperlink"/>
            <w:rFonts w:ascii="Arial" w:eastAsia="Arial" w:hAnsi="Arial" w:cs="Arial"/>
          </w:rPr>
          <w:t>https://bfs.ucmerced.edu/sites/bfs.ucmerced.edu/files/documents/ru-7009-18_uc_merced_ra_signed.pdf</w:t>
        </w:r>
      </w:hyperlink>
      <w:r w:rsidR="007705B4">
        <w:rPr>
          <w:rStyle w:val="None"/>
          <w:rFonts w:ascii="Arial" w:hAnsi="Arial"/>
        </w:rPr>
        <w:t xml:space="preserve"> </w:t>
      </w:r>
    </w:p>
    <w:p w14:paraId="198E7679" w14:textId="77777777" w:rsidR="00612903" w:rsidRDefault="00612903" w:rsidP="005B639C">
      <w:pPr>
        <w:pStyle w:val="NoSpacing"/>
        <w:jc w:val="both"/>
        <w:rPr>
          <w:rStyle w:val="Hyperlink0"/>
        </w:rPr>
      </w:pPr>
    </w:p>
    <w:p w14:paraId="0963BB87" w14:textId="77777777" w:rsidR="00612903" w:rsidRDefault="00612903" w:rsidP="005B639C">
      <w:pPr>
        <w:pStyle w:val="NoSpacing"/>
        <w:jc w:val="both"/>
        <w:rPr>
          <w:rStyle w:val="Hyperlink0"/>
        </w:rPr>
      </w:pPr>
      <w:bookmarkStart w:id="15" w:name="_Hlk21595069"/>
    </w:p>
    <w:p w14:paraId="521DED07" w14:textId="77777777" w:rsidR="00612903" w:rsidRDefault="00612903" w:rsidP="005B639C">
      <w:pPr>
        <w:pStyle w:val="NoSpacing"/>
        <w:jc w:val="both"/>
        <w:rPr>
          <w:rStyle w:val="Hyperlink0"/>
        </w:rPr>
      </w:pPr>
    </w:p>
    <w:p w14:paraId="611B0E37" w14:textId="77777777" w:rsidR="00612903" w:rsidRDefault="00612903" w:rsidP="005B639C">
      <w:pPr>
        <w:pStyle w:val="NoSpacing"/>
        <w:jc w:val="both"/>
        <w:rPr>
          <w:rStyle w:val="Hyperlink0"/>
        </w:rPr>
      </w:pPr>
    </w:p>
    <w:p w14:paraId="65FD4AAA" w14:textId="77777777" w:rsidR="00612903" w:rsidRDefault="007705B4" w:rsidP="005B639C">
      <w:pPr>
        <w:pStyle w:val="NoSpacing"/>
        <w:jc w:val="both"/>
      </w:pPr>
      <w:r>
        <w:rPr>
          <w:rStyle w:val="None"/>
          <w:rFonts w:ascii="Arial" w:hAnsi="Arial"/>
          <w:color w:val="0070C0"/>
          <w:u w:color="0070C0"/>
        </w:rPr>
        <w:t xml:space="preserve"> </w:t>
      </w:r>
      <w:bookmarkEnd w:id="15"/>
    </w:p>
    <w:sectPr w:rsidR="00612903" w:rsidSect="004960C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F2DA5" w14:textId="77777777" w:rsidR="00751E66" w:rsidRDefault="00751E66">
      <w:r>
        <w:separator/>
      </w:r>
    </w:p>
  </w:endnote>
  <w:endnote w:type="continuationSeparator" w:id="0">
    <w:p w14:paraId="496B1BA6" w14:textId="77777777" w:rsidR="00751E66" w:rsidRDefault="00751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1AB42" w14:textId="77777777" w:rsidR="00704E96" w:rsidRDefault="00704E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720C6" w14:textId="5CC608DC" w:rsidR="00612903" w:rsidRDefault="007705B4">
    <w:pPr>
      <w:pStyle w:val="Footer"/>
      <w:tabs>
        <w:tab w:val="clear" w:pos="9360"/>
        <w:tab w:val="right" w:pos="9340"/>
      </w:tabs>
      <w:jc w:val="right"/>
    </w:pPr>
    <w:del w:id="16" w:author="Meghan Graves" w:date="2021-03-12T12:58:00Z">
      <w:r w:rsidDel="00454D13">
        <w:fldChar w:fldCharType="begin"/>
      </w:r>
      <w:r w:rsidDel="00454D13">
        <w:delInstrText xml:space="preserve"> PAGE </w:delInstrText>
      </w:r>
      <w:r w:rsidDel="00454D13">
        <w:fldChar w:fldCharType="separate"/>
      </w:r>
      <w:r w:rsidR="00704E96" w:rsidDel="00454D13">
        <w:rPr>
          <w:rFonts w:hint="eastAsia"/>
          <w:noProof/>
        </w:rPr>
        <w:delText>1</w:delText>
      </w:r>
      <w:r w:rsidDel="00454D13">
        <w:fldChar w:fldCharType="end"/>
      </w:r>
    </w:del>
  </w:p>
  <w:p w14:paraId="2DE12805" w14:textId="7D1ED4C8" w:rsidR="00612903" w:rsidRDefault="007705B4">
    <w:pPr>
      <w:pStyle w:val="Footer"/>
      <w:tabs>
        <w:tab w:val="clear" w:pos="9360"/>
        <w:tab w:val="right" w:pos="9340"/>
      </w:tabs>
      <w:ind w:right="360"/>
    </w:pPr>
    <w:del w:id="17" w:author="Meghan Graves" w:date="2021-03-12T12:52:00Z">
      <w:r w:rsidDel="00704E96">
        <w:delText>SPO-1022 Version 9</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8B595" w14:textId="77777777" w:rsidR="00704E96" w:rsidRDefault="00704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A1E4" w14:textId="77777777" w:rsidR="00751E66" w:rsidRDefault="00751E66">
      <w:r>
        <w:separator/>
      </w:r>
    </w:p>
  </w:footnote>
  <w:footnote w:type="continuationSeparator" w:id="0">
    <w:p w14:paraId="39150CA7" w14:textId="77777777" w:rsidR="00751E66" w:rsidRDefault="00751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4D1F" w14:textId="77777777" w:rsidR="00704E96" w:rsidRDefault="00704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D2A28" w14:textId="77777777" w:rsidR="00612903" w:rsidRDefault="00612903">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35D2" w14:textId="77777777" w:rsidR="00704E96" w:rsidRDefault="00704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301B9"/>
    <w:multiLevelType w:val="hybridMultilevel"/>
    <w:tmpl w:val="74A43252"/>
    <w:styleLink w:val="ImportedStyle1"/>
    <w:lvl w:ilvl="0" w:tplc="EDBE54A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9C3F7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C4A115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2E4EDC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C081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D9E092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7E86B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0CCC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4230D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D1D708E"/>
    <w:multiLevelType w:val="multilevel"/>
    <w:tmpl w:val="879E4F12"/>
    <w:styleLink w:val="Style2"/>
    <w:lvl w:ilvl="0">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4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6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28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64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02" w:hanging="12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E062D8E"/>
    <w:multiLevelType w:val="multilevel"/>
    <w:tmpl w:val="879E4F12"/>
    <w:numStyleLink w:val="Style2"/>
  </w:abstractNum>
  <w:abstractNum w:abstractNumId="3" w15:restartNumberingAfterBreak="0">
    <w:nsid w:val="75411F08"/>
    <w:multiLevelType w:val="hybridMultilevel"/>
    <w:tmpl w:val="74A43252"/>
    <w:numStyleLink w:val="ImportedStyle1"/>
  </w:abstractNum>
  <w:num w:numId="1">
    <w:abstractNumId w:val="1"/>
  </w:num>
  <w:num w:numId="2">
    <w:abstractNumId w:val="2"/>
  </w:num>
  <w:num w:numId="3">
    <w:abstractNumId w:val="0"/>
  </w:num>
  <w:num w:numId="4">
    <w:abstractNumId w:val="3"/>
  </w:num>
  <w:num w:numId="5">
    <w:abstractNumId w:val="2"/>
    <w:lvlOverride w:ilvl="0">
      <w:startOverride w:val="4"/>
      <w:lvl w:ilvl="0">
        <w:start w:val="4"/>
        <w:numFmt w:val="upperLetter"/>
        <w:lvlText w:val="%1."/>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start w:val="1"/>
        <w:numFmt w:val="decimal"/>
        <w:lvlText w:val="%1.%2."/>
        <w:lvlJc w:val="left"/>
        <w:pPr>
          <w:ind w:left="792" w:hanging="43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decimal"/>
        <w:suff w:val="nothing"/>
        <w:lvlText w:val="%1.%2.%3."/>
        <w:lvlJc w:val="left"/>
        <w:pPr>
          <w:ind w:left="84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decimal"/>
        <w:suff w:val="nothing"/>
        <w:lvlText w:val="%1.%2.%3.%4."/>
        <w:lvlJc w:val="left"/>
        <w:pPr>
          <w:ind w:left="120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start w:val="1"/>
        <w:numFmt w:val="decimal"/>
        <w:suff w:val="nothing"/>
        <w:lvlText w:val="%1.%2.%3.%4.%5.%6."/>
        <w:lvlJc w:val="left"/>
        <w:pPr>
          <w:ind w:left="192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28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64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300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Yeakel">
    <w15:presenceInfo w15:providerId="Windows Live" w15:userId="13888895_tp_dropb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isplayBackgroundShape/>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03"/>
    <w:rsid w:val="0000403E"/>
    <w:rsid w:val="000228E8"/>
    <w:rsid w:val="0009339D"/>
    <w:rsid w:val="000E71F4"/>
    <w:rsid w:val="000F64EF"/>
    <w:rsid w:val="00140CE7"/>
    <w:rsid w:val="001A391F"/>
    <w:rsid w:val="001C5C01"/>
    <w:rsid w:val="002753AA"/>
    <w:rsid w:val="002D41C5"/>
    <w:rsid w:val="002D6B5C"/>
    <w:rsid w:val="002F3027"/>
    <w:rsid w:val="00324BCC"/>
    <w:rsid w:val="003C0506"/>
    <w:rsid w:val="0040117A"/>
    <w:rsid w:val="00413AAD"/>
    <w:rsid w:val="00417936"/>
    <w:rsid w:val="00454D13"/>
    <w:rsid w:val="004960C8"/>
    <w:rsid w:val="004D1A4F"/>
    <w:rsid w:val="00554A32"/>
    <w:rsid w:val="005A36FC"/>
    <w:rsid w:val="005B639C"/>
    <w:rsid w:val="00612903"/>
    <w:rsid w:val="006324A2"/>
    <w:rsid w:val="00641ECA"/>
    <w:rsid w:val="006E0601"/>
    <w:rsid w:val="00704E96"/>
    <w:rsid w:val="00722458"/>
    <w:rsid w:val="00751E66"/>
    <w:rsid w:val="00762730"/>
    <w:rsid w:val="007705B4"/>
    <w:rsid w:val="007A64B9"/>
    <w:rsid w:val="008025EE"/>
    <w:rsid w:val="0085181D"/>
    <w:rsid w:val="008D7657"/>
    <w:rsid w:val="00913CFB"/>
    <w:rsid w:val="00960427"/>
    <w:rsid w:val="00967C4A"/>
    <w:rsid w:val="009C79D8"/>
    <w:rsid w:val="009E1841"/>
    <w:rsid w:val="00A04916"/>
    <w:rsid w:val="00AF10A4"/>
    <w:rsid w:val="00B11521"/>
    <w:rsid w:val="00B25FC1"/>
    <w:rsid w:val="00B33EE7"/>
    <w:rsid w:val="00B34984"/>
    <w:rsid w:val="00B8096C"/>
    <w:rsid w:val="00BC3B22"/>
    <w:rsid w:val="00C034C4"/>
    <w:rsid w:val="00C91BB6"/>
    <w:rsid w:val="00CD7316"/>
    <w:rsid w:val="00D05642"/>
    <w:rsid w:val="00E047EB"/>
    <w:rsid w:val="00FD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A49B"/>
  <w15:docId w15:val="{D3AD40C2-32A3-A540-8AF5-387151B5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4"/>
      <w:szCs w:val="24"/>
      <w:u w:color="000000"/>
    </w:rPr>
  </w:style>
  <w:style w:type="paragraph" w:styleId="NoSpacing">
    <w:name w:val="No Spacing"/>
    <w:pPr>
      <w:widowControl w:val="0"/>
    </w:pPr>
    <w:rPr>
      <w:rFonts w:ascii="Calibri" w:hAnsi="Calibri" w:cs="Arial Unicode MS"/>
      <w:color w:val="000000"/>
      <w:sz w:val="22"/>
      <w:szCs w:val="22"/>
      <w:u w:color="000000"/>
    </w:rPr>
  </w:style>
  <w:style w:type="numbering" w:customStyle="1" w:styleId="Style2">
    <w:name w:val="Style2"/>
    <w:pPr>
      <w:numPr>
        <w:numId w:val="1"/>
      </w:numPr>
    </w:pPr>
  </w:style>
  <w:style w:type="numbering" w:customStyle="1" w:styleId="ImportedStyle1">
    <w:name w:val="Imported Style 1"/>
    <w:pPr>
      <w:numPr>
        <w:numId w:val="3"/>
      </w:numPr>
    </w:pPr>
  </w:style>
  <w:style w:type="character" w:customStyle="1" w:styleId="None">
    <w:name w:val="None"/>
  </w:style>
  <w:style w:type="character" w:customStyle="1" w:styleId="Hyperlink0">
    <w:name w:val="Hyperlink.0"/>
    <w:basedOn w:val="None"/>
    <w:rPr>
      <w:rFonts w:ascii="Arial" w:eastAsia="Arial" w:hAnsi="Arial" w:cs="Arial"/>
      <w:outline w:val="0"/>
      <w:color w:val="0000FF"/>
      <w:u w:val="single" w:color="0000FF"/>
    </w:rPr>
  </w:style>
  <w:style w:type="paragraph" w:customStyle="1" w:styleId="BodyA">
    <w:name w:val="Body A"/>
    <w:pPr>
      <w:widowControl w:val="0"/>
    </w:pPr>
    <w:rPr>
      <w:rFonts w:cs="Arial Unicode MS"/>
      <w:color w:val="000000"/>
      <w:sz w:val="24"/>
      <w:szCs w:val="24"/>
      <w:u w:color="000000"/>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704E96"/>
    <w:pPr>
      <w:tabs>
        <w:tab w:val="center" w:pos="4680"/>
        <w:tab w:val="right" w:pos="9360"/>
      </w:tabs>
    </w:pPr>
  </w:style>
  <w:style w:type="character" w:customStyle="1" w:styleId="HeaderChar">
    <w:name w:val="Header Char"/>
    <w:basedOn w:val="DefaultParagraphFont"/>
    <w:link w:val="Header"/>
    <w:uiPriority w:val="99"/>
    <w:rsid w:val="00704E96"/>
    <w:rPr>
      <w:sz w:val="24"/>
      <w:szCs w:val="24"/>
    </w:rPr>
  </w:style>
  <w:style w:type="character" w:styleId="UnresolvedMention">
    <w:name w:val="Unresolved Mention"/>
    <w:basedOn w:val="DefaultParagraphFont"/>
    <w:uiPriority w:val="99"/>
    <w:semiHidden/>
    <w:unhideWhenUsed/>
    <w:rsid w:val="00E04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46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fs.ucmerced.edu/departments/costing-and-policy/cbr"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fs.ucmerced.edu/sites/bfs.ucmerced.edu/files/documents/ru-7009-18_uc_merced_ra_signed.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talog.ucmerced.edu/content.php?catoid=17&amp;navoid=1626%23fee_schedul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BD576-4B23-DA45-BF91-74ACB633D08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Yeakel</cp:lastModifiedBy>
  <cp:revision>45</cp:revision>
  <cp:lastPrinted>2021-03-12T19:57:00Z</cp:lastPrinted>
  <dcterms:created xsi:type="dcterms:W3CDTF">2021-03-12T19:57:00Z</dcterms:created>
  <dcterms:modified xsi:type="dcterms:W3CDTF">2021-08-27T16:52:00Z</dcterms:modified>
</cp:coreProperties>
</file>