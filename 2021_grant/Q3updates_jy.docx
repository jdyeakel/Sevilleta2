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09FD" w14:textId="7B52DA3D" w:rsidR="00821299" w:rsidRDefault="00821299" w:rsidP="00821299">
      <w:pPr>
        <w:rPr>
          <w:rFonts w:ascii="Arial" w:hAnsi="Arial"/>
          <w:b/>
          <w:bCs/>
          <w:i/>
          <w:iCs/>
          <w:sz w:val="20"/>
          <w:szCs w:val="20"/>
        </w:rPr>
      </w:pPr>
      <w:r w:rsidRPr="00777527">
        <w:rPr>
          <w:rFonts w:ascii="Arial" w:hAnsi="Arial"/>
          <w:b/>
          <w:bCs/>
          <w:i/>
          <w:iCs/>
          <w:sz w:val="20"/>
          <w:szCs w:val="20"/>
          <w:highlight w:val="yellow"/>
        </w:rPr>
        <w:t xml:space="preserve">Q3: Can consumer foraging strategies and fitness be predicted using mechanistic foraging </w:t>
      </w:r>
      <w:proofErr w:type="spellStart"/>
      <w:r w:rsidRPr="00777527">
        <w:rPr>
          <w:rFonts w:ascii="Arial" w:hAnsi="Arial"/>
          <w:b/>
          <w:bCs/>
          <w:i/>
          <w:iCs/>
          <w:sz w:val="20"/>
          <w:szCs w:val="20"/>
          <w:highlight w:val="yellow"/>
          <w:lang w:val="it-IT"/>
        </w:rPr>
        <w:t>model</w:t>
      </w:r>
      <w:proofErr w:type="spellEnd"/>
      <w:r w:rsidRPr="00777527">
        <w:rPr>
          <w:rFonts w:ascii="Arial" w:hAnsi="Arial"/>
          <w:b/>
          <w:bCs/>
          <w:i/>
          <w:iCs/>
          <w:sz w:val="20"/>
          <w:szCs w:val="20"/>
          <w:highlight w:val="yellow"/>
        </w:rPr>
        <w:t>s that combine resource availability, variability, and nutrition with data on consumer physiological constraints and condition?</w:t>
      </w:r>
    </w:p>
    <w:p w14:paraId="348B57B6" w14:textId="60B0BD34" w:rsidR="00821299" w:rsidRDefault="00821299" w:rsidP="00821299">
      <w:pPr>
        <w:rPr>
          <w:rFonts w:ascii="Arial" w:hAnsi="Arial"/>
          <w:b/>
          <w:bCs/>
          <w:i/>
          <w:iCs/>
          <w:sz w:val="20"/>
          <w:szCs w:val="20"/>
        </w:rPr>
      </w:pPr>
    </w:p>
    <w:p w14:paraId="775756CB" w14:textId="43D1A0BC" w:rsidR="00821299" w:rsidRDefault="00821299" w:rsidP="00821299">
      <w:pPr>
        <w:rPr>
          <w:rFonts w:ascii="Arial" w:hAnsi="Arial"/>
          <w:b/>
          <w:bCs/>
          <w:i/>
          <w:iCs/>
          <w:sz w:val="20"/>
          <w:szCs w:val="20"/>
        </w:rPr>
      </w:pPr>
      <w:r>
        <w:rPr>
          <w:rFonts w:ascii="Arial" w:hAnsi="Arial"/>
          <w:b/>
          <w:bCs/>
          <w:i/>
          <w:iCs/>
          <w:sz w:val="20"/>
          <w:szCs w:val="20"/>
        </w:rPr>
        <w:t>OR</w:t>
      </w:r>
    </w:p>
    <w:p w14:paraId="5C1016C6" w14:textId="704698E5" w:rsidR="00821299" w:rsidRDefault="00821299" w:rsidP="00821299">
      <w:pPr>
        <w:rPr>
          <w:rFonts w:ascii="Arial" w:hAnsi="Arial"/>
          <w:b/>
          <w:bCs/>
          <w:i/>
          <w:iCs/>
          <w:sz w:val="20"/>
          <w:szCs w:val="20"/>
        </w:rPr>
      </w:pPr>
    </w:p>
    <w:p w14:paraId="5F6489C4" w14:textId="5A202277" w:rsidR="00821299" w:rsidRPr="006209F7" w:rsidRDefault="00821299" w:rsidP="00821299">
      <w:pPr>
        <w:rPr>
          <w:rFonts w:ascii="Arial" w:hAnsi="Arial"/>
          <w:b/>
          <w:bCs/>
          <w:i/>
          <w:iCs/>
          <w:sz w:val="20"/>
          <w:szCs w:val="20"/>
          <w:lang w:val="nl-NL"/>
        </w:rPr>
      </w:pPr>
      <w:r>
        <w:rPr>
          <w:rFonts w:ascii="Arial" w:hAnsi="Arial"/>
          <w:b/>
          <w:bCs/>
          <w:i/>
          <w:iCs/>
          <w:sz w:val="20"/>
          <w:szCs w:val="20"/>
        </w:rPr>
        <w:t xml:space="preserve">Q3: </w:t>
      </w:r>
      <w:del w:id="0" w:author="Justin Yeakel" w:date="2021-09-03T14:34:00Z">
        <w:r w:rsidDel="0090739F">
          <w:rPr>
            <w:rFonts w:ascii="Arial" w:hAnsi="Arial"/>
            <w:b/>
            <w:bCs/>
            <w:i/>
            <w:iCs/>
            <w:sz w:val="20"/>
            <w:szCs w:val="20"/>
          </w:rPr>
          <w:delText>Do</w:delText>
        </w:r>
      </w:del>
      <w:ins w:id="1" w:author="Justin Yeakel" w:date="2021-09-03T14:34:00Z">
        <w:r w:rsidR="0090739F">
          <w:rPr>
            <w:rFonts w:ascii="Arial" w:hAnsi="Arial"/>
            <w:b/>
            <w:bCs/>
            <w:i/>
            <w:iCs/>
            <w:sz w:val="20"/>
            <w:szCs w:val="20"/>
          </w:rPr>
          <w:t>How do</w:t>
        </w:r>
      </w:ins>
      <w:r>
        <w:rPr>
          <w:rFonts w:ascii="Arial" w:hAnsi="Arial"/>
          <w:b/>
          <w:bCs/>
          <w:i/>
          <w:iCs/>
          <w:sz w:val="20"/>
          <w:szCs w:val="20"/>
        </w:rPr>
        <w:t xml:space="preserve"> realized dietary niches </w:t>
      </w:r>
      <w:commentRangeStart w:id="2"/>
      <w:r>
        <w:rPr>
          <w:rFonts w:ascii="Arial" w:hAnsi="Arial"/>
          <w:b/>
          <w:bCs/>
          <w:i/>
          <w:iCs/>
          <w:sz w:val="20"/>
          <w:szCs w:val="20"/>
        </w:rPr>
        <w:t xml:space="preserve">map </w:t>
      </w:r>
      <w:ins w:id="3" w:author="Justin Yeakel" w:date="2021-09-03T14:34:00Z">
        <w:r w:rsidR="0090739F">
          <w:rPr>
            <w:rFonts w:ascii="Arial" w:hAnsi="Arial"/>
            <w:b/>
            <w:bCs/>
            <w:i/>
            <w:iCs/>
            <w:sz w:val="20"/>
            <w:szCs w:val="20"/>
          </w:rPr>
          <w:t>on</w:t>
        </w:r>
      </w:ins>
      <w:r>
        <w:rPr>
          <w:rFonts w:ascii="Arial" w:hAnsi="Arial"/>
          <w:b/>
          <w:bCs/>
          <w:i/>
          <w:iCs/>
          <w:sz w:val="20"/>
          <w:szCs w:val="20"/>
        </w:rPr>
        <w:t>to</w:t>
      </w:r>
      <w:commentRangeEnd w:id="2"/>
      <w:ins w:id="4" w:author="Justin Yeakel" w:date="2021-09-03T14:34:00Z">
        <w:r w:rsidR="0090739F">
          <w:rPr>
            <w:rFonts w:ascii="Arial" w:hAnsi="Arial"/>
            <w:b/>
            <w:bCs/>
            <w:i/>
            <w:iCs/>
            <w:sz w:val="20"/>
            <w:szCs w:val="20"/>
          </w:rPr>
          <w:t xml:space="preserve"> the</w:t>
        </w:r>
      </w:ins>
      <w:r>
        <w:rPr>
          <w:rStyle w:val="CommentReference"/>
        </w:rPr>
        <w:commentReference w:id="2"/>
      </w:r>
      <w:r>
        <w:rPr>
          <w:rFonts w:ascii="Arial" w:hAnsi="Arial"/>
          <w:b/>
          <w:bCs/>
          <w:i/>
          <w:iCs/>
          <w:sz w:val="20"/>
          <w:szCs w:val="20"/>
        </w:rPr>
        <w:t xml:space="preserve"> fundamental foraging niche</w:t>
      </w:r>
      <w:ins w:id="5" w:author="Justin Yeakel" w:date="2021-09-03T14:34:00Z">
        <w:r w:rsidR="0090739F">
          <w:rPr>
            <w:rFonts w:ascii="Arial" w:hAnsi="Arial"/>
            <w:b/>
            <w:bCs/>
            <w:i/>
            <w:iCs/>
            <w:sz w:val="20"/>
            <w:szCs w:val="20"/>
          </w:rPr>
          <w:t xml:space="preserve"> manifold,</w:t>
        </w:r>
      </w:ins>
      <w:del w:id="6" w:author="Justin Yeakel" w:date="2021-09-03T14:34:00Z">
        <w:r w:rsidDel="0090739F">
          <w:rPr>
            <w:rFonts w:ascii="Arial" w:hAnsi="Arial"/>
            <w:b/>
            <w:bCs/>
            <w:i/>
            <w:iCs/>
            <w:sz w:val="20"/>
            <w:szCs w:val="20"/>
          </w:rPr>
          <w:delText>s</w:delText>
        </w:r>
      </w:del>
      <w:ins w:id="7" w:author="Justin Yeakel" w:date="2021-09-03T13:11:00Z">
        <w:r w:rsidR="00C17584">
          <w:rPr>
            <w:rFonts w:ascii="Arial" w:hAnsi="Arial"/>
            <w:b/>
            <w:bCs/>
            <w:i/>
            <w:iCs/>
            <w:sz w:val="20"/>
            <w:szCs w:val="20"/>
          </w:rPr>
          <w:t xml:space="preserve"> and </w:t>
        </w:r>
      </w:ins>
      <w:ins w:id="8" w:author="Justin Yeakel" w:date="2021-09-03T14:34:00Z">
        <w:r w:rsidR="0090739F">
          <w:rPr>
            <w:rFonts w:ascii="Arial" w:hAnsi="Arial"/>
            <w:b/>
            <w:bCs/>
            <w:i/>
            <w:iCs/>
            <w:sz w:val="20"/>
            <w:szCs w:val="20"/>
          </w:rPr>
          <w:t>are associated</w:t>
        </w:r>
      </w:ins>
      <w:ins w:id="9" w:author="Justin Yeakel" w:date="2021-09-03T13:11:00Z">
        <w:r w:rsidR="00C17584">
          <w:rPr>
            <w:rFonts w:ascii="Arial" w:hAnsi="Arial"/>
            <w:b/>
            <w:bCs/>
            <w:i/>
            <w:iCs/>
            <w:sz w:val="20"/>
            <w:szCs w:val="20"/>
          </w:rPr>
          <w:t xml:space="preserve"> fitness</w:t>
        </w:r>
      </w:ins>
      <w:ins w:id="10" w:author="Justin Yeakel" w:date="2021-09-03T14:35:00Z">
        <w:r w:rsidR="0090739F">
          <w:rPr>
            <w:rFonts w:ascii="Arial" w:hAnsi="Arial"/>
            <w:b/>
            <w:bCs/>
            <w:i/>
            <w:iCs/>
            <w:sz w:val="20"/>
            <w:szCs w:val="20"/>
          </w:rPr>
          <w:t xml:space="preserve"> consequence predictable</w:t>
        </w:r>
      </w:ins>
      <w:r>
        <w:rPr>
          <w:rFonts w:ascii="Arial" w:hAnsi="Arial"/>
          <w:b/>
          <w:bCs/>
          <w:i/>
          <w:iCs/>
          <w:sz w:val="20"/>
          <w:szCs w:val="20"/>
        </w:rPr>
        <w:t>?</w:t>
      </w:r>
    </w:p>
    <w:p w14:paraId="1D7FF02D" w14:textId="77777777" w:rsidR="00821299" w:rsidRPr="008E7C3E" w:rsidRDefault="00821299" w:rsidP="00821299">
      <w:pPr>
        <w:pStyle w:val="ListParagraph"/>
        <w:ind w:left="360"/>
        <w:rPr>
          <w:rFonts w:ascii="Arial" w:hAnsi="Arial"/>
          <w:b/>
          <w:bCs/>
          <w:i/>
          <w:iCs/>
          <w:lang w:val="nl-NL"/>
        </w:rPr>
      </w:pPr>
    </w:p>
    <w:p w14:paraId="502DA9D7" w14:textId="1C14586C" w:rsidR="00821299" w:rsidRPr="00821299" w:rsidRDefault="00821299" w:rsidP="00EC50B9">
      <w:pPr>
        <w:pStyle w:val="Body"/>
        <w:rPr>
          <w:rFonts w:ascii="Arial" w:hAnsi="Arial"/>
          <w:sz w:val="20"/>
          <w:szCs w:val="20"/>
          <w:lang w:val="en-US"/>
        </w:rPr>
      </w:pPr>
      <w:r w:rsidRPr="00E932BB">
        <w:rPr>
          <w:rFonts w:ascii="Arial" w:hAnsi="Arial"/>
          <w:b/>
          <w:bCs/>
          <w:i/>
          <w:iCs/>
          <w:sz w:val="20"/>
          <w:szCs w:val="20"/>
          <w:lang w:val="en-US"/>
        </w:rPr>
        <w:t>Preliminary Results.</w:t>
      </w:r>
      <w:r w:rsidRPr="00E932BB">
        <w:rPr>
          <w:rFonts w:ascii="Arial" w:hAnsi="Arial"/>
          <w:b/>
          <w:bCs/>
          <w:sz w:val="20"/>
          <w:szCs w:val="20"/>
          <w:lang w:val="en-US"/>
        </w:rPr>
        <w:t xml:space="preserve"> </w:t>
      </w:r>
      <w:ins w:id="11" w:author="Philip Manlick" w:date="2021-08-31T09:15:00Z">
        <w:r>
          <w:rPr>
            <w:rFonts w:ascii="Arial" w:hAnsi="Arial"/>
            <w:sz w:val="20"/>
            <w:szCs w:val="20"/>
            <w:lang w:val="en-US"/>
          </w:rPr>
          <w:t>Our past and proposed research in Q1-2 quantifies the realized dietary niches and foraging strategies of small mammal</w:t>
        </w:r>
      </w:ins>
      <w:ins w:id="12" w:author="Philip Manlick" w:date="2021-08-31T10:01:00Z">
        <w:r w:rsidR="003D6372">
          <w:rPr>
            <w:rFonts w:ascii="Arial" w:hAnsi="Arial"/>
            <w:sz w:val="20"/>
            <w:szCs w:val="20"/>
            <w:lang w:val="en-US"/>
          </w:rPr>
          <w:t xml:space="preserve"> consumers</w:t>
        </w:r>
      </w:ins>
      <w:ins w:id="13" w:author="Philip Manlick" w:date="2021-08-31T09:15:00Z">
        <w:r>
          <w:rPr>
            <w:rFonts w:ascii="Arial" w:hAnsi="Arial"/>
            <w:sz w:val="20"/>
            <w:szCs w:val="20"/>
            <w:lang w:val="en-US"/>
          </w:rPr>
          <w:t xml:space="preserve">, </w:t>
        </w:r>
        <w:del w:id="14" w:author="Justin Yeakel" w:date="2021-09-03T13:12:00Z">
          <w:r w:rsidDel="005A4482">
            <w:rPr>
              <w:rFonts w:ascii="Arial" w:hAnsi="Arial"/>
              <w:sz w:val="20"/>
              <w:szCs w:val="20"/>
              <w:lang w:val="en-US"/>
            </w:rPr>
            <w:delText>but</w:delText>
          </w:r>
        </w:del>
      </w:ins>
      <w:ins w:id="15" w:author="Justin Yeakel" w:date="2021-09-03T13:12:00Z">
        <w:r w:rsidR="005A4482">
          <w:rPr>
            <w:rFonts w:ascii="Arial" w:hAnsi="Arial"/>
            <w:sz w:val="20"/>
            <w:szCs w:val="20"/>
            <w:lang w:val="en-US"/>
          </w:rPr>
          <w:t>however</w:t>
        </w:r>
      </w:ins>
      <w:ins w:id="16" w:author="Philip Manlick" w:date="2021-08-31T09:15:00Z">
        <w:r>
          <w:rPr>
            <w:rFonts w:ascii="Arial" w:hAnsi="Arial"/>
            <w:sz w:val="20"/>
            <w:szCs w:val="20"/>
            <w:lang w:val="en-US"/>
          </w:rPr>
          <w:t xml:space="preserve"> </w:t>
        </w:r>
        <w:del w:id="17" w:author="Justin Yeakel" w:date="2021-09-03T13:12:00Z">
          <w:r w:rsidDel="005A4482">
            <w:rPr>
              <w:rFonts w:ascii="Arial" w:hAnsi="Arial"/>
              <w:sz w:val="20"/>
              <w:szCs w:val="20"/>
              <w:lang w:val="en-US"/>
            </w:rPr>
            <w:delText xml:space="preserve">ecologists currently lack the </w:delText>
          </w:r>
          <w:r w:rsidDel="00A13D53">
            <w:rPr>
              <w:rFonts w:ascii="Arial" w:hAnsi="Arial"/>
              <w:sz w:val="20"/>
              <w:szCs w:val="20"/>
              <w:lang w:val="en-US"/>
            </w:rPr>
            <w:delText>tools</w:delText>
          </w:r>
        </w:del>
      </w:ins>
      <w:ins w:id="18" w:author="Justin Yeakel" w:date="2021-09-03T13:13:00Z">
        <w:r w:rsidR="0077733B">
          <w:rPr>
            <w:rFonts w:ascii="Arial" w:hAnsi="Arial"/>
            <w:sz w:val="20"/>
            <w:szCs w:val="20"/>
            <w:lang w:val="en-US"/>
          </w:rPr>
          <w:t>tools</w:t>
        </w:r>
      </w:ins>
      <w:ins w:id="19" w:author="Philip Manlick" w:date="2021-08-31T09:15:00Z">
        <w:r>
          <w:rPr>
            <w:rFonts w:ascii="Arial" w:hAnsi="Arial"/>
            <w:sz w:val="20"/>
            <w:szCs w:val="20"/>
            <w:lang w:val="en-US"/>
          </w:rPr>
          <w:t xml:space="preserve"> to estimate</w:t>
        </w:r>
      </w:ins>
      <w:ins w:id="20" w:author="Justin Yeakel" w:date="2021-09-03T13:12:00Z">
        <w:r w:rsidR="00A13D53">
          <w:rPr>
            <w:rFonts w:ascii="Arial" w:hAnsi="Arial"/>
            <w:sz w:val="20"/>
            <w:szCs w:val="20"/>
            <w:lang w:val="en-US"/>
          </w:rPr>
          <w:t xml:space="preserve"> properties of</w:t>
        </w:r>
      </w:ins>
      <w:ins w:id="21" w:author="Justin Yeakel" w:date="2021-09-03T13:13:00Z">
        <w:r w:rsidR="0077733B">
          <w:rPr>
            <w:rFonts w:ascii="Arial" w:hAnsi="Arial"/>
            <w:sz w:val="20"/>
            <w:szCs w:val="20"/>
            <w:lang w:val="en-US"/>
          </w:rPr>
          <w:t xml:space="preserve"> the</w:t>
        </w:r>
      </w:ins>
      <w:ins w:id="22" w:author="Philip Manlick" w:date="2021-08-31T09:15:00Z">
        <w:r>
          <w:rPr>
            <w:rFonts w:ascii="Arial" w:hAnsi="Arial"/>
            <w:sz w:val="20"/>
            <w:szCs w:val="20"/>
            <w:lang w:val="en-US"/>
          </w:rPr>
          <w:t xml:space="preserve"> fundamental dietary niche</w:t>
        </w:r>
        <w:del w:id="23" w:author="Justin Yeakel" w:date="2021-09-03T13:13:00Z">
          <w:r w:rsidDel="0077733B">
            <w:rPr>
              <w:rFonts w:ascii="Arial" w:hAnsi="Arial"/>
              <w:sz w:val="20"/>
              <w:szCs w:val="20"/>
              <w:lang w:val="en-US"/>
            </w:rPr>
            <w:delText>s</w:delText>
          </w:r>
        </w:del>
      </w:ins>
      <w:ins w:id="24" w:author="Philip Manlick" w:date="2021-08-31T09:38:00Z">
        <w:r w:rsidR="000344B8">
          <w:rPr>
            <w:rFonts w:ascii="Arial" w:hAnsi="Arial"/>
            <w:sz w:val="20"/>
            <w:szCs w:val="20"/>
            <w:lang w:val="en-US"/>
          </w:rPr>
          <w:t xml:space="preserve"> and identify the ecological drivers of </w:t>
        </w:r>
      </w:ins>
      <w:ins w:id="25" w:author="Philip Manlick" w:date="2021-08-31T10:02:00Z">
        <w:r w:rsidR="003D6372">
          <w:rPr>
            <w:rFonts w:ascii="Arial" w:hAnsi="Arial"/>
            <w:sz w:val="20"/>
            <w:szCs w:val="20"/>
            <w:lang w:val="en-US"/>
          </w:rPr>
          <w:t>realized foraging strategies</w:t>
        </w:r>
      </w:ins>
      <w:ins w:id="26" w:author="Justin Yeakel" w:date="2021-09-03T13:13:00Z">
        <w:r w:rsidR="0077733B">
          <w:rPr>
            <w:rFonts w:ascii="Arial" w:hAnsi="Arial"/>
            <w:sz w:val="20"/>
            <w:szCs w:val="20"/>
            <w:lang w:val="en-US"/>
          </w:rPr>
          <w:t xml:space="preserve"> are not well-developed</w:t>
        </w:r>
      </w:ins>
      <w:ins w:id="27" w:author="Philip Manlick" w:date="2021-08-31T09:15:00Z">
        <w:r>
          <w:rPr>
            <w:rFonts w:ascii="Arial" w:hAnsi="Arial"/>
            <w:sz w:val="20"/>
            <w:szCs w:val="20"/>
            <w:lang w:val="en-US"/>
          </w:rPr>
          <w:t xml:space="preserve">. </w:t>
        </w:r>
      </w:ins>
      <w:ins w:id="28" w:author="Philip Manlick" w:date="2021-08-31T09:17:00Z">
        <w:r>
          <w:rPr>
            <w:rFonts w:ascii="Arial" w:hAnsi="Arial"/>
            <w:sz w:val="20"/>
            <w:szCs w:val="20"/>
            <w:lang w:val="en-US"/>
          </w:rPr>
          <w:t xml:space="preserve">To address this limitation, </w:t>
        </w:r>
      </w:ins>
      <w:ins w:id="29" w:author="Justin Yeakel" w:date="2021-09-03T13:14:00Z">
        <w:r w:rsidR="00A361E5">
          <w:rPr>
            <w:rFonts w:ascii="Arial" w:hAnsi="Arial"/>
            <w:sz w:val="20"/>
            <w:szCs w:val="20"/>
            <w:lang w:val="en-US"/>
          </w:rPr>
          <w:t xml:space="preserve">we propose a framework whereby </w:t>
        </w:r>
      </w:ins>
      <w:ins w:id="30" w:author="Justin Yeakel" w:date="2021-09-03T13:15:00Z">
        <w:r w:rsidR="008343A7">
          <w:rPr>
            <w:rFonts w:ascii="Arial" w:hAnsi="Arial"/>
            <w:sz w:val="20"/>
            <w:szCs w:val="20"/>
            <w:lang w:val="en-US"/>
          </w:rPr>
          <w:t>a</w:t>
        </w:r>
      </w:ins>
      <w:ins w:id="31" w:author="Justin Yeakel" w:date="2021-09-03T13:16:00Z">
        <w:r w:rsidR="00B85483">
          <w:rPr>
            <w:rFonts w:ascii="Arial" w:hAnsi="Arial"/>
            <w:sz w:val="20"/>
            <w:szCs w:val="20"/>
            <w:lang w:val="en-US"/>
          </w:rPr>
          <w:t>n ensemble</w:t>
        </w:r>
      </w:ins>
      <w:ins w:id="32" w:author="Justin Yeakel" w:date="2021-09-03T13:15:00Z">
        <w:r w:rsidR="008343A7">
          <w:rPr>
            <w:rFonts w:ascii="Arial" w:hAnsi="Arial"/>
            <w:sz w:val="20"/>
            <w:szCs w:val="20"/>
            <w:lang w:val="en-US"/>
          </w:rPr>
          <w:t xml:space="preserve"> of</w:t>
        </w:r>
      </w:ins>
      <w:ins w:id="33" w:author="Justin Yeakel" w:date="2021-09-03T13:16:00Z">
        <w:r w:rsidR="00B85483">
          <w:rPr>
            <w:rFonts w:ascii="Arial" w:hAnsi="Arial"/>
            <w:sz w:val="20"/>
            <w:szCs w:val="20"/>
            <w:lang w:val="en-US"/>
          </w:rPr>
          <w:t xml:space="preserve"> potential</w:t>
        </w:r>
      </w:ins>
      <w:ins w:id="34" w:author="Justin Yeakel" w:date="2021-09-03T13:15:00Z">
        <w:r w:rsidR="008343A7">
          <w:rPr>
            <w:rFonts w:ascii="Arial" w:hAnsi="Arial"/>
            <w:sz w:val="20"/>
            <w:szCs w:val="20"/>
            <w:lang w:val="en-US"/>
          </w:rPr>
          <w:t xml:space="preserve"> strategies </w:t>
        </w:r>
      </w:ins>
      <w:ins w:id="35" w:author="Justin Yeakel" w:date="2021-09-03T13:16:00Z">
        <w:r w:rsidR="00952905">
          <w:rPr>
            <w:rFonts w:ascii="Arial" w:hAnsi="Arial"/>
            <w:sz w:val="20"/>
            <w:szCs w:val="20"/>
            <w:lang w:val="en-US"/>
          </w:rPr>
          <w:t>adopted by simulated consumers can be used to esta</w:t>
        </w:r>
      </w:ins>
      <w:ins w:id="36" w:author="Justin Yeakel" w:date="2021-09-03T13:17:00Z">
        <w:r w:rsidR="00952905">
          <w:rPr>
            <w:rFonts w:ascii="Arial" w:hAnsi="Arial"/>
            <w:sz w:val="20"/>
            <w:szCs w:val="20"/>
            <w:lang w:val="en-US"/>
          </w:rPr>
          <w:t>blish a</w:t>
        </w:r>
        <w:r w:rsidR="00B038A1">
          <w:rPr>
            <w:rFonts w:ascii="Arial" w:hAnsi="Arial"/>
            <w:sz w:val="20"/>
            <w:szCs w:val="20"/>
            <w:lang w:val="en-US"/>
          </w:rPr>
          <w:t xml:space="preserve"> fundamental niche-space</w:t>
        </w:r>
      </w:ins>
      <w:ins w:id="37" w:author="Justin Yeakel" w:date="2021-09-03T13:18:00Z">
        <w:r w:rsidR="00B72504">
          <w:rPr>
            <w:rFonts w:ascii="Arial" w:hAnsi="Arial"/>
            <w:sz w:val="20"/>
            <w:szCs w:val="20"/>
            <w:lang w:val="en-US"/>
          </w:rPr>
          <w:t xml:space="preserve"> against which observed </w:t>
        </w:r>
        <w:r w:rsidR="00354392">
          <w:rPr>
            <w:rFonts w:ascii="Arial" w:hAnsi="Arial"/>
            <w:sz w:val="20"/>
            <w:szCs w:val="20"/>
            <w:lang w:val="en-US"/>
          </w:rPr>
          <w:t xml:space="preserve">foraging data can be compared, and from which predictions of consumer fitness will be made. To illustrate this </w:t>
        </w:r>
      </w:ins>
      <w:ins w:id="38" w:author="Justin Yeakel" w:date="2021-09-03T13:19:00Z">
        <w:r w:rsidR="00354392">
          <w:rPr>
            <w:rFonts w:ascii="Arial" w:hAnsi="Arial"/>
            <w:sz w:val="20"/>
            <w:szCs w:val="20"/>
            <w:lang w:val="en-US"/>
          </w:rPr>
          <w:t xml:space="preserve">approach, </w:t>
        </w:r>
      </w:ins>
      <w:ins w:id="39" w:author="Philip Manlick" w:date="2021-08-31T09:17:00Z">
        <w:r>
          <w:rPr>
            <w:rFonts w:ascii="Arial" w:hAnsi="Arial"/>
            <w:sz w:val="20"/>
            <w:szCs w:val="20"/>
            <w:lang w:val="en-US"/>
          </w:rPr>
          <w:t>w</w:t>
        </w:r>
      </w:ins>
      <w:del w:id="40" w:author="Philip Manlick" w:date="2021-08-31T09:17:00Z">
        <w:r w:rsidRPr="00E932BB" w:rsidDel="00821299">
          <w:rPr>
            <w:rFonts w:ascii="Arial" w:hAnsi="Arial"/>
            <w:sz w:val="20"/>
            <w:szCs w:val="20"/>
            <w:lang w:val="en-US"/>
          </w:rPr>
          <w:delText>W</w:delText>
        </w:r>
      </w:del>
      <w:r w:rsidRPr="00E932BB">
        <w:rPr>
          <w:rFonts w:ascii="Arial" w:hAnsi="Arial"/>
          <w:sz w:val="20"/>
          <w:szCs w:val="20"/>
          <w:lang w:val="en-US"/>
        </w:rPr>
        <w:t xml:space="preserve">e </w:t>
      </w:r>
      <w:del w:id="41" w:author="Philip Manlick" w:date="2021-08-31T09:15:00Z">
        <w:r w:rsidRPr="00E932BB" w:rsidDel="00821299">
          <w:rPr>
            <w:rFonts w:ascii="Arial" w:hAnsi="Arial"/>
            <w:sz w:val="20"/>
            <w:szCs w:val="20"/>
            <w:lang w:val="en-US"/>
          </w:rPr>
          <w:delText xml:space="preserve">present </w:delText>
        </w:r>
      </w:del>
      <w:ins w:id="42" w:author="Philip Manlick" w:date="2021-08-31T09:15:00Z">
        <w:r>
          <w:rPr>
            <w:rFonts w:ascii="Arial" w:hAnsi="Arial"/>
            <w:sz w:val="20"/>
            <w:szCs w:val="20"/>
            <w:lang w:val="en-US"/>
          </w:rPr>
          <w:t>devel</w:t>
        </w:r>
      </w:ins>
      <w:ins w:id="43" w:author="Philip Manlick" w:date="2021-08-31T09:16:00Z">
        <w:r>
          <w:rPr>
            <w:rFonts w:ascii="Arial" w:hAnsi="Arial"/>
            <w:sz w:val="20"/>
            <w:szCs w:val="20"/>
            <w:lang w:val="en-US"/>
          </w:rPr>
          <w:t>oped</w:t>
        </w:r>
      </w:ins>
      <w:ins w:id="44" w:author="Philip Manlick" w:date="2021-08-31T09:15:00Z">
        <w:r w:rsidRPr="00E932BB">
          <w:rPr>
            <w:rFonts w:ascii="Arial" w:hAnsi="Arial"/>
            <w:sz w:val="20"/>
            <w:szCs w:val="20"/>
            <w:lang w:val="en-US"/>
          </w:rPr>
          <w:t xml:space="preserve"> </w:t>
        </w:r>
      </w:ins>
      <w:r w:rsidRPr="00E932BB">
        <w:rPr>
          <w:rFonts w:ascii="Arial" w:hAnsi="Arial"/>
          <w:sz w:val="20"/>
          <w:szCs w:val="20"/>
          <w:lang w:val="en-US"/>
        </w:rPr>
        <w:t xml:space="preserve">a </w:t>
      </w:r>
      <w:ins w:id="45" w:author="Philip Manlick" w:date="2021-08-31T10:03:00Z">
        <w:r w:rsidR="003D6372">
          <w:rPr>
            <w:rFonts w:ascii="Arial" w:hAnsi="Arial"/>
            <w:sz w:val="20"/>
            <w:szCs w:val="20"/>
            <w:lang w:val="en-US"/>
          </w:rPr>
          <w:t>simple</w:t>
        </w:r>
        <w:del w:id="46" w:author="Justin Yeakel" w:date="2021-09-03T13:19:00Z">
          <w:r w:rsidR="003D6372" w:rsidDel="00E43B65">
            <w:rPr>
              <w:rFonts w:ascii="Arial" w:hAnsi="Arial"/>
              <w:sz w:val="20"/>
              <w:szCs w:val="20"/>
              <w:lang w:val="en-US"/>
            </w:rPr>
            <w:delText>,</w:delText>
          </w:r>
        </w:del>
        <w:r w:rsidR="003D6372">
          <w:rPr>
            <w:rFonts w:ascii="Arial" w:hAnsi="Arial"/>
            <w:sz w:val="20"/>
            <w:szCs w:val="20"/>
            <w:lang w:val="en-US"/>
          </w:rPr>
          <w:t xml:space="preserve"> </w:t>
        </w:r>
      </w:ins>
      <w:ins w:id="47" w:author="Philip Manlick" w:date="2021-08-31T09:36:00Z">
        <w:r w:rsidR="00EC50B9">
          <w:rPr>
            <w:rFonts w:ascii="Arial" w:hAnsi="Arial"/>
            <w:sz w:val="20"/>
            <w:szCs w:val="20"/>
            <w:lang w:val="en-US"/>
          </w:rPr>
          <w:t>mechanistic</w:t>
        </w:r>
      </w:ins>
      <w:ins w:id="48" w:author="Philip Manlick" w:date="2021-08-31T09:18:00Z">
        <w:r>
          <w:rPr>
            <w:rFonts w:ascii="Arial" w:hAnsi="Arial"/>
            <w:sz w:val="20"/>
            <w:szCs w:val="20"/>
            <w:lang w:val="en-US"/>
          </w:rPr>
          <w:t xml:space="preserve"> </w:t>
        </w:r>
      </w:ins>
      <w:del w:id="49" w:author="Philip Manlick" w:date="2021-08-31T09:17:00Z">
        <w:r w:rsidRPr="00E932BB" w:rsidDel="00821299">
          <w:rPr>
            <w:rFonts w:ascii="Arial" w:hAnsi="Arial"/>
            <w:sz w:val="20"/>
            <w:szCs w:val="20"/>
            <w:lang w:val="en-US"/>
          </w:rPr>
          <w:delText xml:space="preserve">minimal </w:delText>
        </w:r>
      </w:del>
      <w:del w:id="50" w:author="Philip Manlick" w:date="2021-08-31T10:03:00Z">
        <w:r w:rsidRPr="00E932BB" w:rsidDel="003D6372">
          <w:rPr>
            <w:rFonts w:ascii="Arial" w:hAnsi="Arial"/>
            <w:sz w:val="20"/>
            <w:szCs w:val="20"/>
            <w:lang w:val="en-US"/>
          </w:rPr>
          <w:delText xml:space="preserve">consumer </w:delText>
        </w:r>
      </w:del>
      <w:r w:rsidRPr="00E932BB">
        <w:rPr>
          <w:rFonts w:ascii="Arial" w:hAnsi="Arial"/>
          <w:sz w:val="20"/>
          <w:szCs w:val="20"/>
          <w:lang w:val="en-US"/>
        </w:rPr>
        <w:t xml:space="preserve">foraging model </w:t>
      </w:r>
      <w:ins w:id="51" w:author="Philip Manlick" w:date="2021-08-31T09:17:00Z">
        <w:r>
          <w:rPr>
            <w:rFonts w:ascii="Arial" w:hAnsi="Arial"/>
            <w:sz w:val="20"/>
            <w:szCs w:val="20"/>
            <w:lang w:val="en-US"/>
          </w:rPr>
          <w:t>parameterized</w:t>
        </w:r>
      </w:ins>
      <w:ins w:id="52" w:author="Philip Manlick" w:date="2021-08-31T09:18:00Z">
        <w:r>
          <w:rPr>
            <w:rFonts w:ascii="Arial" w:hAnsi="Arial"/>
            <w:sz w:val="20"/>
            <w:szCs w:val="20"/>
            <w:lang w:val="en-US"/>
          </w:rPr>
          <w:t xml:space="preserve"> by resource availability (ANPP)</w:t>
        </w:r>
      </w:ins>
      <w:ins w:id="53" w:author="Philip Manlick" w:date="2021-08-31T09:27:00Z">
        <w:del w:id="54" w:author="Justin Yeakel" w:date="2021-09-03T13:14:00Z">
          <w:r w:rsidDel="00E27E36">
            <w:rPr>
              <w:rFonts w:ascii="Arial" w:hAnsi="Arial"/>
              <w:sz w:val="20"/>
              <w:szCs w:val="20"/>
              <w:lang w:val="en-US"/>
            </w:rPr>
            <w:delText xml:space="preserve">, </w:delText>
          </w:r>
        </w:del>
      </w:ins>
      <w:ins w:id="55" w:author="Philip Manlick" w:date="2021-08-31T09:30:00Z">
        <w:del w:id="56" w:author="Justin Yeakel" w:date="2021-09-03T13:14:00Z">
          <w:r w:rsidR="00EC50B9" w:rsidDel="00E27E36">
            <w:rPr>
              <w:rFonts w:ascii="Arial" w:hAnsi="Arial"/>
              <w:sz w:val="20"/>
              <w:szCs w:val="20"/>
              <w:lang w:val="en-US"/>
            </w:rPr>
            <w:delText>energetic returns (kJ),</w:delText>
          </w:r>
        </w:del>
        <w:r w:rsidR="00EC50B9">
          <w:rPr>
            <w:rFonts w:ascii="Arial" w:hAnsi="Arial"/>
            <w:sz w:val="20"/>
            <w:szCs w:val="20"/>
            <w:lang w:val="en-US"/>
          </w:rPr>
          <w:t xml:space="preserve"> and </w:t>
        </w:r>
      </w:ins>
      <w:ins w:id="57" w:author="Philip Manlick" w:date="2021-08-31T09:19:00Z">
        <w:r>
          <w:rPr>
            <w:rFonts w:ascii="Arial" w:hAnsi="Arial"/>
            <w:sz w:val="20"/>
            <w:szCs w:val="20"/>
            <w:lang w:val="en-US"/>
          </w:rPr>
          <w:t>consumer foraging strategies (e.g., specialist vs. generalist)</w:t>
        </w:r>
      </w:ins>
      <w:ins w:id="58" w:author="Philip Manlick" w:date="2021-08-31T09:20:00Z">
        <w:r>
          <w:rPr>
            <w:rFonts w:ascii="Arial" w:hAnsi="Arial"/>
            <w:sz w:val="20"/>
            <w:szCs w:val="20"/>
            <w:lang w:val="en-US"/>
          </w:rPr>
          <w:t xml:space="preserve">. </w:t>
        </w:r>
      </w:ins>
      <w:ins w:id="59" w:author="Justin Yeakel" w:date="2021-09-03T13:20:00Z">
        <w:r w:rsidR="00872978">
          <w:rPr>
            <w:rFonts w:ascii="Arial" w:hAnsi="Arial"/>
            <w:sz w:val="20"/>
            <w:szCs w:val="20"/>
            <w:lang w:val="en-US"/>
          </w:rPr>
          <w:t xml:space="preserve">The </w:t>
        </w:r>
        <w:r w:rsidR="00804BDD">
          <w:rPr>
            <w:rFonts w:ascii="Arial" w:hAnsi="Arial"/>
            <w:sz w:val="20"/>
            <w:szCs w:val="20"/>
            <w:lang w:val="en-US"/>
          </w:rPr>
          <w:t xml:space="preserve">dietary dynamics that result from these simulated consumer strategies are then </w:t>
        </w:r>
      </w:ins>
      <w:ins w:id="60" w:author="Justin Yeakel" w:date="2021-09-03T13:21:00Z">
        <w:r w:rsidR="000F31DC">
          <w:rPr>
            <w:rFonts w:ascii="Arial" w:hAnsi="Arial"/>
            <w:sz w:val="20"/>
            <w:szCs w:val="20"/>
            <w:lang w:val="en-US"/>
          </w:rPr>
          <w:t xml:space="preserve">compared and </w:t>
        </w:r>
      </w:ins>
      <w:ins w:id="61" w:author="Justin Yeakel" w:date="2021-09-03T13:20:00Z">
        <w:r w:rsidR="00804BDD">
          <w:rPr>
            <w:rFonts w:ascii="Arial" w:hAnsi="Arial"/>
            <w:sz w:val="20"/>
            <w:szCs w:val="20"/>
            <w:lang w:val="en-US"/>
          </w:rPr>
          <w:t>eval</w:t>
        </w:r>
        <w:r w:rsidR="00F65A65">
          <w:rPr>
            <w:rFonts w:ascii="Arial" w:hAnsi="Arial"/>
            <w:sz w:val="20"/>
            <w:szCs w:val="20"/>
            <w:lang w:val="en-US"/>
          </w:rPr>
          <w:t xml:space="preserve">uated </w:t>
        </w:r>
      </w:ins>
      <w:ins w:id="62" w:author="Justin Yeakel" w:date="2021-09-03T13:21:00Z">
        <w:r w:rsidR="00F65A65">
          <w:rPr>
            <w:rFonts w:ascii="Arial" w:hAnsi="Arial"/>
            <w:sz w:val="20"/>
            <w:szCs w:val="20"/>
            <w:lang w:val="en-US"/>
          </w:rPr>
          <w:t xml:space="preserve">using </w:t>
        </w:r>
        <w:r w:rsidR="00ED58EB">
          <w:rPr>
            <w:rFonts w:ascii="Arial" w:hAnsi="Arial"/>
            <w:sz w:val="20"/>
            <w:szCs w:val="20"/>
            <w:lang w:val="en-US"/>
          </w:rPr>
          <w:t xml:space="preserve">diffusion mapping, a dimensional reduction technique, and </w:t>
        </w:r>
      </w:ins>
      <w:ins w:id="63" w:author="Justin Yeakel" w:date="2021-09-03T13:22:00Z">
        <w:r w:rsidR="000F31DC">
          <w:rPr>
            <w:rFonts w:ascii="Arial" w:hAnsi="Arial"/>
            <w:sz w:val="20"/>
            <w:szCs w:val="20"/>
            <w:lang w:val="en-US"/>
          </w:rPr>
          <w:t>reduced</w:t>
        </w:r>
      </w:ins>
      <w:ins w:id="64" w:author="Justin Yeakel" w:date="2021-09-03T13:21:00Z">
        <w:r w:rsidR="00ED58EB">
          <w:rPr>
            <w:rFonts w:ascii="Arial" w:hAnsi="Arial"/>
            <w:sz w:val="20"/>
            <w:szCs w:val="20"/>
            <w:lang w:val="en-US"/>
          </w:rPr>
          <w:t xml:space="preserve"> to a two-dimensional </w:t>
        </w:r>
      </w:ins>
      <w:ins w:id="65" w:author="Justin Yeakel" w:date="2021-09-03T13:22:00Z">
        <w:r w:rsidR="000F31DC">
          <w:rPr>
            <w:rFonts w:ascii="Arial" w:hAnsi="Arial"/>
            <w:sz w:val="20"/>
            <w:szCs w:val="20"/>
            <w:lang w:val="en-US"/>
          </w:rPr>
          <w:t xml:space="preserve">embedding in order to </w:t>
        </w:r>
        <w:r w:rsidR="00AE607C">
          <w:rPr>
            <w:rFonts w:ascii="Arial" w:hAnsi="Arial"/>
            <w:sz w:val="20"/>
            <w:szCs w:val="20"/>
            <w:lang w:val="en-US"/>
          </w:rPr>
          <w:t xml:space="preserve">assess differences between simulated and observed foraging strategies. </w:t>
        </w:r>
      </w:ins>
      <w:ins w:id="66" w:author="Philip Manlick" w:date="2021-08-31T09:20:00Z">
        <w:del w:id="67" w:author="Justin Yeakel" w:date="2021-09-03T13:22:00Z">
          <w:r w:rsidDel="00AE607C">
            <w:rPr>
              <w:rFonts w:ascii="Arial" w:hAnsi="Arial"/>
              <w:sz w:val="20"/>
              <w:szCs w:val="20"/>
              <w:lang w:val="en-US"/>
            </w:rPr>
            <w:delText xml:space="preserve">Using this </w:delText>
          </w:r>
        </w:del>
      </w:ins>
      <w:del w:id="68" w:author="Justin Yeakel" w:date="2021-09-03T13:22:00Z">
        <w:r w:rsidRPr="00E932BB" w:rsidDel="00AE607C">
          <w:rPr>
            <w:rFonts w:ascii="Arial" w:hAnsi="Arial"/>
            <w:sz w:val="20"/>
            <w:szCs w:val="20"/>
            <w:lang w:val="en-US"/>
          </w:rPr>
          <w:delText>to illustrate how our framework</w:delText>
        </w:r>
      </w:del>
      <w:ins w:id="69" w:author="Philip Manlick" w:date="2021-08-31T09:21:00Z">
        <w:del w:id="70" w:author="Justin Yeakel" w:date="2021-09-03T13:22:00Z">
          <w:r w:rsidDel="00AE607C">
            <w:rPr>
              <w:rFonts w:ascii="Arial" w:hAnsi="Arial"/>
              <w:sz w:val="20"/>
              <w:szCs w:val="20"/>
              <w:lang w:val="en-US"/>
            </w:rPr>
            <w:delText>,</w:delText>
          </w:r>
        </w:del>
      </w:ins>
      <w:del w:id="71" w:author="Justin Yeakel" w:date="2021-09-03T13:22:00Z">
        <w:r w:rsidRPr="00E932BB" w:rsidDel="00AE607C">
          <w:rPr>
            <w:rFonts w:ascii="Arial" w:hAnsi="Arial"/>
            <w:sz w:val="20"/>
            <w:szCs w:val="20"/>
            <w:lang w:val="en-US"/>
          </w:rPr>
          <w:delText xml:space="preserve"> </w:delText>
        </w:r>
        <w:r w:rsidDel="00AE607C">
          <w:rPr>
            <w:rFonts w:ascii="Arial" w:hAnsi="Arial"/>
            <w:sz w:val="20"/>
            <w:szCs w:val="20"/>
            <w:lang w:val="en-US"/>
          </w:rPr>
          <w:delText>will</w:delText>
        </w:r>
        <w:r w:rsidRPr="00E932BB" w:rsidDel="00AE607C">
          <w:rPr>
            <w:rFonts w:ascii="Arial" w:hAnsi="Arial"/>
            <w:sz w:val="20"/>
            <w:szCs w:val="20"/>
            <w:lang w:val="en-US"/>
          </w:rPr>
          <w:delText xml:space="preserve"> uncover a</w:delText>
        </w:r>
      </w:del>
      <w:ins w:id="72" w:author="Philip Manlick" w:date="2021-08-31T09:21:00Z">
        <w:del w:id="73" w:author="Justin Yeakel" w:date="2021-09-03T13:22:00Z">
          <w:r w:rsidDel="00AE607C">
            <w:rPr>
              <w:rFonts w:ascii="Arial" w:hAnsi="Arial"/>
              <w:sz w:val="20"/>
              <w:szCs w:val="20"/>
              <w:lang w:val="en-US"/>
            </w:rPr>
            <w:delText>we generate a</w:delText>
          </w:r>
        </w:del>
      </w:ins>
      <w:del w:id="74" w:author="Justin Yeakel" w:date="2021-09-03T13:22:00Z">
        <w:r w:rsidRPr="00E932BB" w:rsidDel="00AE607C">
          <w:rPr>
            <w:rFonts w:ascii="Arial" w:hAnsi="Arial"/>
            <w:sz w:val="20"/>
            <w:szCs w:val="20"/>
            <w:lang w:val="en-US"/>
          </w:rPr>
          <w:delText xml:space="preserve"> simulated consumer</w:delText>
        </w:r>
        <w:r w:rsidRPr="00E932BB" w:rsidDel="00AE607C">
          <w:rPr>
            <w:rFonts w:ascii="Arial" w:hAnsi="Arial"/>
            <w:sz w:val="20"/>
            <w:szCs w:val="20"/>
            <w:rtl/>
            <w:lang w:val="en-US"/>
          </w:rPr>
          <w:delText>’</w:delText>
        </w:r>
        <w:r w:rsidRPr="00E932BB" w:rsidDel="00AE607C">
          <w:rPr>
            <w:rFonts w:ascii="Arial" w:hAnsi="Arial"/>
            <w:sz w:val="20"/>
            <w:szCs w:val="20"/>
            <w:lang w:val="en-US"/>
          </w:rPr>
          <w:delText>s niche manifold</w:delText>
        </w:r>
      </w:del>
      <w:ins w:id="75" w:author="Philip Manlick" w:date="2021-08-31T09:27:00Z">
        <w:del w:id="76" w:author="Justin Yeakel" w:date="2021-09-03T13:22:00Z">
          <w:r w:rsidDel="00AE607C">
            <w:rPr>
              <w:rFonts w:ascii="Arial" w:hAnsi="Arial"/>
              <w:sz w:val="20"/>
              <w:szCs w:val="20"/>
              <w:lang w:val="en-US"/>
            </w:rPr>
            <w:delText xml:space="preserve"> </w:delText>
          </w:r>
        </w:del>
      </w:ins>
      <w:del w:id="77" w:author="Justin Yeakel" w:date="2021-09-03T13:22:00Z">
        <w:r w:rsidDel="00AE607C">
          <w:rPr>
            <w:rFonts w:ascii="Arial" w:hAnsi="Arial"/>
            <w:sz w:val="20"/>
            <w:szCs w:val="20"/>
            <w:lang w:val="en-US"/>
          </w:rPr>
          <w:delText>—</w:delText>
        </w:r>
        <w:r w:rsidRPr="00E932BB" w:rsidDel="00AE607C">
          <w:rPr>
            <w:rFonts w:ascii="Arial" w:hAnsi="Arial"/>
            <w:sz w:val="20"/>
            <w:szCs w:val="20"/>
            <w:lang w:val="en-US"/>
          </w:rPr>
          <w:delText>which we</w:delText>
        </w:r>
      </w:del>
      <w:ins w:id="78" w:author="Philip Manlick" w:date="2021-08-31T10:04:00Z">
        <w:del w:id="79" w:author="Justin Yeakel" w:date="2021-09-03T13:22:00Z">
          <w:r w:rsidR="003D6372" w:rsidDel="00AE607C">
            <w:rPr>
              <w:rFonts w:ascii="Arial" w:hAnsi="Arial"/>
              <w:sz w:val="20"/>
              <w:szCs w:val="20"/>
              <w:lang w:val="en-US"/>
            </w:rPr>
            <w:delText xml:space="preserve">is </w:delText>
          </w:r>
        </w:del>
      </w:ins>
      <w:del w:id="80" w:author="Justin Yeakel" w:date="2021-09-03T13:22:00Z">
        <w:r w:rsidRPr="00E932BB" w:rsidDel="00AE607C">
          <w:rPr>
            <w:rFonts w:ascii="Arial" w:hAnsi="Arial"/>
            <w:sz w:val="20"/>
            <w:szCs w:val="20"/>
            <w:lang w:val="en-US"/>
          </w:rPr>
          <w:delText xml:space="preserve"> will identify</w:delText>
        </w:r>
      </w:del>
      <w:ins w:id="81" w:author="Philip Manlick" w:date="2021-08-31T09:28:00Z">
        <w:del w:id="82" w:author="Justin Yeakel" w:date="2021-09-03T13:22:00Z">
          <w:r w:rsidR="00EC50B9" w:rsidDel="00AE607C">
            <w:rPr>
              <w:rFonts w:ascii="Arial" w:hAnsi="Arial"/>
              <w:sz w:val="20"/>
              <w:szCs w:val="20"/>
              <w:lang w:val="en-US"/>
            </w:rPr>
            <w:delText>reduce</w:delText>
          </w:r>
        </w:del>
      </w:ins>
      <w:ins w:id="83" w:author="Philip Manlick" w:date="2021-08-31T10:04:00Z">
        <w:del w:id="84" w:author="Justin Yeakel" w:date="2021-09-03T13:22:00Z">
          <w:r w:rsidR="003D6372" w:rsidDel="00AE607C">
            <w:rPr>
              <w:rFonts w:ascii="Arial" w:hAnsi="Arial"/>
              <w:sz w:val="20"/>
              <w:szCs w:val="20"/>
              <w:lang w:val="en-US"/>
            </w:rPr>
            <w:delText>d</w:delText>
          </w:r>
        </w:del>
      </w:ins>
      <w:ins w:id="85" w:author="Philip Manlick" w:date="2021-08-31T09:28:00Z">
        <w:del w:id="86" w:author="Justin Yeakel" w:date="2021-09-03T13:22:00Z">
          <w:r w:rsidR="00EC50B9" w:rsidDel="00AE607C">
            <w:rPr>
              <w:rFonts w:ascii="Arial" w:hAnsi="Arial"/>
              <w:sz w:val="20"/>
              <w:szCs w:val="20"/>
              <w:lang w:val="en-US"/>
            </w:rPr>
            <w:delText xml:space="preserve"> to a </w:delText>
          </w:r>
        </w:del>
      </w:ins>
      <w:ins w:id="87" w:author="Philip Manlick" w:date="2021-08-31T09:30:00Z">
        <w:del w:id="88" w:author="Justin Yeakel" w:date="2021-09-03T13:22:00Z">
          <w:r w:rsidR="00EC50B9" w:rsidDel="00AE607C">
            <w:rPr>
              <w:rFonts w:ascii="Arial" w:hAnsi="Arial"/>
              <w:sz w:val="20"/>
              <w:szCs w:val="20"/>
              <w:lang w:val="en-US"/>
            </w:rPr>
            <w:delText>two-dimensional</w:delText>
          </w:r>
        </w:del>
      </w:ins>
      <w:ins w:id="89" w:author="Philip Manlick" w:date="2021-08-31T09:28:00Z">
        <w:del w:id="90" w:author="Justin Yeakel" w:date="2021-09-03T13:22:00Z">
          <w:r w:rsidR="00EC50B9" w:rsidDel="00AE607C">
            <w:rPr>
              <w:rFonts w:ascii="Arial" w:hAnsi="Arial"/>
              <w:sz w:val="20"/>
              <w:szCs w:val="20"/>
              <w:lang w:val="en-US"/>
            </w:rPr>
            <w:delText xml:space="preserve"> surface</w:delText>
          </w:r>
        </w:del>
      </w:ins>
      <w:del w:id="91" w:author="Justin Yeakel" w:date="2021-09-03T13:22:00Z">
        <w:r w:rsidRPr="00E932BB" w:rsidDel="00AE607C">
          <w:rPr>
            <w:rFonts w:ascii="Arial" w:hAnsi="Arial"/>
            <w:sz w:val="20"/>
            <w:szCs w:val="20"/>
            <w:lang w:val="en-US"/>
          </w:rPr>
          <w:delText xml:space="preserve"> using diffusion mapping</w:delText>
        </w:r>
      </w:del>
      <w:ins w:id="92" w:author="Philip Manlick" w:date="2021-08-31T09:28:00Z">
        <w:del w:id="93" w:author="Justin Yeakel" w:date="2021-09-03T13:22:00Z">
          <w:r w:rsidR="00EC50B9" w:rsidDel="00AE607C">
            <w:rPr>
              <w:rFonts w:ascii="Arial" w:hAnsi="Arial"/>
              <w:sz w:val="20"/>
              <w:szCs w:val="20"/>
              <w:lang w:val="en-US"/>
            </w:rPr>
            <w:delText xml:space="preserve">. </w:delText>
          </w:r>
        </w:del>
      </w:ins>
      <w:ins w:id="94" w:author="Philip Manlick" w:date="2021-08-31T09:30:00Z">
        <w:r w:rsidR="00EC50B9">
          <w:rPr>
            <w:rFonts w:ascii="Arial" w:hAnsi="Arial"/>
            <w:sz w:val="20"/>
            <w:szCs w:val="20"/>
            <w:lang w:val="en-US"/>
          </w:rPr>
          <w:t>Th</w:t>
        </w:r>
      </w:ins>
      <w:ins w:id="95" w:author="Philip Manlick" w:date="2021-08-31T09:32:00Z">
        <w:r w:rsidR="00EC50B9">
          <w:rPr>
            <w:rFonts w:ascii="Arial" w:hAnsi="Arial"/>
            <w:sz w:val="20"/>
            <w:szCs w:val="20"/>
            <w:lang w:val="en-US"/>
          </w:rPr>
          <w:t xml:space="preserve">is </w:t>
        </w:r>
      </w:ins>
      <w:ins w:id="96" w:author="Justin Yeakel" w:date="2021-09-03T13:22:00Z">
        <w:r w:rsidR="00AE607C">
          <w:rPr>
            <w:rFonts w:ascii="Arial" w:hAnsi="Arial"/>
            <w:sz w:val="20"/>
            <w:szCs w:val="20"/>
            <w:lang w:val="en-US"/>
          </w:rPr>
          <w:t>‘</w:t>
        </w:r>
      </w:ins>
      <w:ins w:id="97" w:author="Philip Manlick" w:date="2021-08-31T09:32:00Z">
        <w:r w:rsidR="00EC50B9">
          <w:rPr>
            <w:rFonts w:ascii="Arial" w:hAnsi="Arial"/>
            <w:sz w:val="20"/>
            <w:szCs w:val="20"/>
            <w:lang w:val="en-US"/>
          </w:rPr>
          <w:t>niche manifold</w:t>
        </w:r>
      </w:ins>
      <w:ins w:id="98" w:author="Justin Yeakel" w:date="2021-09-03T13:22:00Z">
        <w:r w:rsidR="00AE607C">
          <w:rPr>
            <w:rFonts w:ascii="Arial" w:hAnsi="Arial"/>
            <w:sz w:val="20"/>
            <w:szCs w:val="20"/>
            <w:lang w:val="en-US"/>
          </w:rPr>
          <w:t>’</w:t>
        </w:r>
      </w:ins>
      <w:ins w:id="99" w:author="Philip Manlick" w:date="2021-08-31T09:32:00Z">
        <w:r w:rsidR="00EC50B9">
          <w:rPr>
            <w:rFonts w:ascii="Arial" w:hAnsi="Arial"/>
            <w:sz w:val="20"/>
            <w:szCs w:val="20"/>
            <w:lang w:val="en-US"/>
          </w:rPr>
          <w:t xml:space="preserve"> (Fig 8</w:t>
        </w:r>
      </w:ins>
      <w:ins w:id="100" w:author="Philip Manlick" w:date="2021-08-31T11:10:00Z">
        <w:r w:rsidR="00B102C1">
          <w:rPr>
            <w:rFonts w:ascii="Arial" w:hAnsi="Arial"/>
            <w:sz w:val="20"/>
            <w:szCs w:val="20"/>
            <w:lang w:val="en-US"/>
          </w:rPr>
          <w:t>A</w:t>
        </w:r>
      </w:ins>
      <w:ins w:id="101" w:author="Philip Manlick" w:date="2021-08-31T09:32:00Z">
        <w:r w:rsidR="00EC50B9">
          <w:rPr>
            <w:rFonts w:ascii="Arial" w:hAnsi="Arial"/>
            <w:sz w:val="20"/>
            <w:szCs w:val="20"/>
            <w:lang w:val="en-US"/>
          </w:rPr>
          <w:t xml:space="preserve">) </w:t>
        </w:r>
      </w:ins>
      <w:ins w:id="102" w:author="Philip Manlick" w:date="2021-08-31T10:04:00Z">
        <w:r w:rsidR="003D6372">
          <w:rPr>
            <w:rFonts w:ascii="Arial" w:hAnsi="Arial"/>
            <w:sz w:val="20"/>
            <w:szCs w:val="20"/>
            <w:lang w:val="en-US"/>
          </w:rPr>
          <w:t xml:space="preserve">thus </w:t>
        </w:r>
      </w:ins>
      <w:ins w:id="103" w:author="Philip Manlick" w:date="2021-08-31T09:32:00Z">
        <w:r w:rsidR="00EC50B9">
          <w:rPr>
            <w:rFonts w:ascii="Arial" w:hAnsi="Arial"/>
            <w:sz w:val="20"/>
            <w:szCs w:val="20"/>
            <w:lang w:val="en-US"/>
          </w:rPr>
          <w:t xml:space="preserve">represents the </w:t>
        </w:r>
      </w:ins>
      <w:ins w:id="104" w:author="Philip Manlick" w:date="2021-08-31T09:30:00Z">
        <w:r w:rsidR="00EC50B9">
          <w:rPr>
            <w:rFonts w:ascii="Arial" w:hAnsi="Arial"/>
            <w:sz w:val="20"/>
            <w:szCs w:val="20"/>
            <w:lang w:val="en-US"/>
          </w:rPr>
          <w:t xml:space="preserve">fundamental </w:t>
        </w:r>
      </w:ins>
      <w:ins w:id="105" w:author="Philip Manlick" w:date="2021-08-31T09:31:00Z">
        <w:r w:rsidR="00EC50B9">
          <w:rPr>
            <w:rFonts w:ascii="Arial" w:hAnsi="Arial"/>
            <w:sz w:val="20"/>
            <w:szCs w:val="20"/>
            <w:lang w:val="en-US"/>
          </w:rPr>
          <w:t xml:space="preserve">dietary niche </w:t>
        </w:r>
      </w:ins>
      <w:ins w:id="106" w:author="Philip Manlick" w:date="2021-08-31T09:34:00Z">
        <w:r w:rsidR="00EC50B9">
          <w:rPr>
            <w:rFonts w:ascii="Arial" w:hAnsi="Arial"/>
            <w:sz w:val="20"/>
            <w:szCs w:val="20"/>
            <w:lang w:val="en-US"/>
          </w:rPr>
          <w:t xml:space="preserve">of </w:t>
        </w:r>
      </w:ins>
      <w:ins w:id="107" w:author="Philip Manlick" w:date="2021-08-31T10:04:00Z">
        <w:r w:rsidR="003D6372">
          <w:rPr>
            <w:rFonts w:ascii="Arial" w:hAnsi="Arial"/>
            <w:sz w:val="20"/>
            <w:szCs w:val="20"/>
            <w:lang w:val="en-US"/>
          </w:rPr>
          <w:t>a</w:t>
        </w:r>
      </w:ins>
      <w:ins w:id="108" w:author="Philip Manlick" w:date="2021-08-31T09:34:00Z">
        <w:r w:rsidR="00EC50B9">
          <w:rPr>
            <w:rFonts w:ascii="Arial" w:hAnsi="Arial"/>
            <w:sz w:val="20"/>
            <w:szCs w:val="20"/>
            <w:lang w:val="en-US"/>
          </w:rPr>
          <w:t xml:space="preserve"> consumer </w:t>
        </w:r>
      </w:ins>
      <w:ins w:id="109" w:author="Philip Manlick" w:date="2021-08-31T09:33:00Z">
        <w:r w:rsidR="00EC50B9">
          <w:rPr>
            <w:rFonts w:ascii="Arial" w:hAnsi="Arial"/>
            <w:sz w:val="20"/>
            <w:szCs w:val="20"/>
            <w:lang w:val="en-US"/>
          </w:rPr>
          <w:t>based solely on resource availability</w:t>
        </w:r>
      </w:ins>
      <w:ins w:id="110" w:author="Justin Yeakel" w:date="2021-09-03T13:22:00Z">
        <w:r w:rsidR="008017EB">
          <w:rPr>
            <w:rFonts w:ascii="Arial" w:hAnsi="Arial"/>
            <w:sz w:val="20"/>
            <w:szCs w:val="20"/>
            <w:lang w:val="en-US"/>
          </w:rPr>
          <w:t xml:space="preserve"> and </w:t>
        </w:r>
      </w:ins>
      <w:ins w:id="111" w:author="Justin Yeakel" w:date="2021-09-03T13:23:00Z">
        <w:r w:rsidR="008017EB">
          <w:rPr>
            <w:rFonts w:ascii="Arial" w:hAnsi="Arial"/>
            <w:sz w:val="20"/>
            <w:szCs w:val="20"/>
            <w:lang w:val="en-US"/>
          </w:rPr>
          <w:t>allometric</w:t>
        </w:r>
      </w:ins>
      <w:ins w:id="112" w:author="Justin Yeakel" w:date="2021-09-03T13:22:00Z">
        <w:r w:rsidR="008017EB">
          <w:rPr>
            <w:rFonts w:ascii="Arial" w:hAnsi="Arial"/>
            <w:sz w:val="20"/>
            <w:szCs w:val="20"/>
            <w:lang w:val="en-US"/>
          </w:rPr>
          <w:t xml:space="preserve"> constrain</w:t>
        </w:r>
      </w:ins>
      <w:ins w:id="113" w:author="Justin Yeakel" w:date="2021-09-03T13:23:00Z">
        <w:r w:rsidR="008017EB">
          <w:rPr>
            <w:rFonts w:ascii="Arial" w:hAnsi="Arial"/>
            <w:sz w:val="20"/>
            <w:szCs w:val="20"/>
            <w:lang w:val="en-US"/>
          </w:rPr>
          <w:t>ts of the consumer</w:t>
        </w:r>
      </w:ins>
      <w:ins w:id="114" w:author="Philip Manlick" w:date="2021-08-31T09:34:00Z">
        <w:del w:id="115" w:author="Justin Yeakel" w:date="2021-09-03T13:23:00Z">
          <w:r w:rsidR="00EC50B9" w:rsidDel="00AC10D9">
            <w:rPr>
              <w:rFonts w:ascii="Arial" w:hAnsi="Arial"/>
              <w:sz w:val="20"/>
              <w:szCs w:val="20"/>
              <w:lang w:val="en-US"/>
            </w:rPr>
            <w:delText xml:space="preserve">, </w:delText>
          </w:r>
        </w:del>
      </w:ins>
      <w:del w:id="116" w:author="Justin Yeakel" w:date="2021-09-03T13:25:00Z">
        <w:r w:rsidDel="0037232B">
          <w:rPr>
            <w:rFonts w:ascii="Arial" w:hAnsi="Arial"/>
            <w:sz w:val="20"/>
            <w:szCs w:val="20"/>
            <w:lang w:val="en-US"/>
          </w:rPr>
          <w:delText>—</w:delText>
        </w:r>
      </w:del>
      <w:del w:id="117" w:author="Justin Yeakel" w:date="2021-09-03T13:23:00Z">
        <w:r w:rsidRPr="00E932BB" w:rsidDel="00AC10D9">
          <w:rPr>
            <w:rFonts w:ascii="Arial" w:hAnsi="Arial"/>
            <w:sz w:val="20"/>
            <w:szCs w:val="20"/>
            <w:lang w:val="en-US"/>
          </w:rPr>
          <w:delText>and</w:delText>
        </w:r>
        <w:r w:rsidDel="00AC10D9">
          <w:rPr>
            <w:rFonts w:ascii="Arial" w:hAnsi="Arial"/>
            <w:sz w:val="20"/>
            <w:szCs w:val="20"/>
            <w:lang w:val="en-US"/>
          </w:rPr>
          <w:delText xml:space="preserve"> </w:delText>
        </w:r>
      </w:del>
      <w:ins w:id="118" w:author="Philip Manlick" w:date="2021-08-31T09:34:00Z">
        <w:del w:id="119" w:author="Justin Yeakel" w:date="2021-09-03T13:25:00Z">
          <w:r w:rsidR="00EC50B9" w:rsidDel="0037232B">
            <w:rPr>
              <w:rFonts w:ascii="Arial" w:hAnsi="Arial"/>
              <w:sz w:val="20"/>
              <w:szCs w:val="20"/>
              <w:lang w:val="en-US"/>
            </w:rPr>
            <w:delText xml:space="preserve">we </w:delText>
          </w:r>
        </w:del>
      </w:ins>
      <w:del w:id="120" w:author="Justin Yeakel" w:date="2021-09-03T13:23:00Z">
        <w:r w:rsidRPr="00E932BB" w:rsidDel="00AC10D9">
          <w:rPr>
            <w:rFonts w:ascii="Arial" w:hAnsi="Arial"/>
            <w:sz w:val="20"/>
            <w:szCs w:val="20"/>
            <w:lang w:val="en-US"/>
          </w:rPr>
          <w:delText>treat this as a</w:delText>
        </w:r>
      </w:del>
      <w:ins w:id="121" w:author="Justin Yeakel" w:date="2021-09-03T13:25:00Z">
        <w:r w:rsidR="0037232B">
          <w:rPr>
            <w:rFonts w:ascii="Arial" w:hAnsi="Arial"/>
            <w:sz w:val="20"/>
            <w:szCs w:val="20"/>
            <w:lang w:val="en-US"/>
          </w:rPr>
          <w:t>, and will be treated as a</w:t>
        </w:r>
      </w:ins>
      <w:r w:rsidRPr="00E932BB">
        <w:rPr>
          <w:rFonts w:ascii="Arial" w:hAnsi="Arial"/>
          <w:sz w:val="20"/>
          <w:szCs w:val="20"/>
          <w:lang w:val="en-US"/>
        </w:rPr>
        <w:t xml:space="preserve"> null expectation </w:t>
      </w:r>
      <w:del w:id="122" w:author="Justin Yeakel" w:date="2021-09-03T13:25:00Z">
        <w:r w:rsidRPr="00E932BB" w:rsidDel="0037232B">
          <w:rPr>
            <w:rFonts w:ascii="Arial" w:hAnsi="Arial"/>
            <w:sz w:val="20"/>
            <w:szCs w:val="20"/>
            <w:lang w:val="en-US"/>
          </w:rPr>
          <w:delText xml:space="preserve">by which we will </w:delText>
        </w:r>
      </w:del>
      <w:ins w:id="123" w:author="Philip Manlick" w:date="2021-08-31T09:57:00Z">
        <w:del w:id="124" w:author="Justin Yeakel" w:date="2021-09-03T13:25:00Z">
          <w:r w:rsidR="003D6372" w:rsidDel="0037232B">
            <w:rPr>
              <w:rFonts w:ascii="Arial" w:hAnsi="Arial"/>
              <w:sz w:val="20"/>
              <w:szCs w:val="20"/>
              <w:lang w:val="en-US"/>
            </w:rPr>
            <w:delText xml:space="preserve">use to </w:delText>
          </w:r>
        </w:del>
      </w:ins>
      <w:del w:id="125" w:author="Justin Yeakel" w:date="2021-09-03T13:25:00Z">
        <w:r w:rsidRPr="00E932BB" w:rsidDel="0037232B">
          <w:rPr>
            <w:rFonts w:ascii="Arial" w:hAnsi="Arial"/>
            <w:sz w:val="20"/>
            <w:szCs w:val="20"/>
            <w:lang w:val="en-US"/>
          </w:rPr>
          <w:delText xml:space="preserve">subsequently evaluate </w:delText>
        </w:r>
      </w:del>
      <w:ins w:id="126" w:author="Philip Manlick" w:date="2021-08-31T09:59:00Z">
        <w:del w:id="127" w:author="Justin Yeakel" w:date="2021-09-03T13:25:00Z">
          <w:r w:rsidR="003D6372" w:rsidDel="0037232B">
            <w:rPr>
              <w:rFonts w:ascii="Arial" w:hAnsi="Arial"/>
              <w:sz w:val="20"/>
              <w:szCs w:val="20"/>
              <w:lang w:val="en-US"/>
            </w:rPr>
            <w:delText xml:space="preserve">the differences between </w:delText>
          </w:r>
        </w:del>
      </w:ins>
      <w:del w:id="128" w:author="Justin Yeakel" w:date="2021-09-03T13:25:00Z">
        <w:r w:rsidRPr="00E932BB" w:rsidDel="0037232B">
          <w:rPr>
            <w:rFonts w:ascii="Arial" w:hAnsi="Arial"/>
            <w:sz w:val="20"/>
            <w:szCs w:val="20"/>
            <w:lang w:val="en-US"/>
          </w:rPr>
          <w:delText>empirical</w:delText>
        </w:r>
      </w:del>
      <w:ins w:id="129" w:author="Philip Manlick" w:date="2021-08-31T09:58:00Z">
        <w:del w:id="130" w:author="Justin Yeakel" w:date="2021-09-03T13:25:00Z">
          <w:r w:rsidR="003D6372" w:rsidDel="0037232B">
            <w:rPr>
              <w:rFonts w:ascii="Arial" w:hAnsi="Arial"/>
              <w:sz w:val="20"/>
              <w:szCs w:val="20"/>
              <w:lang w:val="en-US"/>
            </w:rPr>
            <w:delText xml:space="preserve">realized </w:delText>
          </w:r>
        </w:del>
      </w:ins>
      <w:ins w:id="131" w:author="Philip Manlick" w:date="2021-08-31T09:59:00Z">
        <w:del w:id="132" w:author="Justin Yeakel" w:date="2021-09-03T13:25:00Z">
          <w:r w:rsidR="003D6372" w:rsidDel="0037232B">
            <w:rPr>
              <w:rFonts w:ascii="Arial" w:hAnsi="Arial"/>
              <w:sz w:val="20"/>
              <w:szCs w:val="20"/>
              <w:lang w:val="en-US"/>
            </w:rPr>
            <w:delText xml:space="preserve">and fundamental </w:delText>
          </w:r>
        </w:del>
      </w:ins>
      <w:ins w:id="133" w:author="Philip Manlick" w:date="2021-08-31T09:35:00Z">
        <w:del w:id="134" w:author="Justin Yeakel" w:date="2021-09-03T13:25:00Z">
          <w:r w:rsidR="00EC50B9" w:rsidDel="0037232B">
            <w:rPr>
              <w:rFonts w:ascii="Arial" w:hAnsi="Arial"/>
              <w:sz w:val="20"/>
              <w:szCs w:val="20"/>
              <w:lang w:val="en-US"/>
            </w:rPr>
            <w:delText>dietary niches</w:delText>
          </w:r>
        </w:del>
      </w:ins>
      <w:ins w:id="135" w:author="Justin Yeakel" w:date="2021-09-03T13:25:00Z">
        <w:r w:rsidR="0037232B">
          <w:rPr>
            <w:rFonts w:ascii="Arial" w:hAnsi="Arial"/>
            <w:sz w:val="20"/>
            <w:szCs w:val="20"/>
            <w:lang w:val="en-US"/>
          </w:rPr>
          <w:t xml:space="preserve">against which </w:t>
        </w:r>
        <w:r w:rsidR="00571863">
          <w:rPr>
            <w:rFonts w:ascii="Arial" w:hAnsi="Arial"/>
            <w:sz w:val="20"/>
            <w:szCs w:val="20"/>
            <w:lang w:val="en-US"/>
          </w:rPr>
          <w:t>empirical data of observed consumers will be evaluated</w:t>
        </w:r>
      </w:ins>
      <w:ins w:id="136" w:author="Justin Yeakel" w:date="2021-09-03T13:26:00Z">
        <w:r w:rsidR="00EB518A">
          <w:rPr>
            <w:rFonts w:ascii="Arial" w:hAnsi="Arial"/>
            <w:sz w:val="20"/>
            <w:szCs w:val="20"/>
            <w:lang w:val="en-US"/>
          </w:rPr>
          <w:t xml:space="preserve"> – the realized niche</w:t>
        </w:r>
      </w:ins>
      <w:del w:id="137" w:author="Philip Manlick" w:date="2021-08-31T09:35:00Z">
        <w:r w:rsidRPr="00E932BB" w:rsidDel="00EC50B9">
          <w:rPr>
            <w:rFonts w:ascii="Arial" w:hAnsi="Arial"/>
            <w:sz w:val="20"/>
            <w:szCs w:val="20"/>
            <w:lang w:val="en-US"/>
          </w:rPr>
          <w:delText xml:space="preserve"> consumer strategies</w:delText>
        </w:r>
      </w:del>
      <w:r w:rsidRPr="00E932BB">
        <w:rPr>
          <w:rFonts w:ascii="Arial" w:hAnsi="Arial"/>
          <w:sz w:val="20"/>
          <w:szCs w:val="20"/>
          <w:lang w:val="en-US"/>
        </w:rPr>
        <w:t xml:space="preserve">. </w:t>
      </w:r>
      <w:r>
        <w:rPr>
          <w:rFonts w:ascii="Arial" w:hAnsi="Arial"/>
          <w:sz w:val="20"/>
          <w:szCs w:val="20"/>
          <w:lang w:val="en-US"/>
        </w:rPr>
        <w:t>M</w:t>
      </w:r>
      <w:r w:rsidRPr="00E932BB">
        <w:rPr>
          <w:rFonts w:ascii="Arial" w:hAnsi="Arial"/>
          <w:sz w:val="20"/>
          <w:szCs w:val="20"/>
          <w:lang w:val="en-US"/>
        </w:rPr>
        <w:t xml:space="preserve">echanistic foraging models of </w:t>
      </w:r>
      <w:del w:id="138" w:author="Justin Yeakel" w:date="2021-09-03T13:24:00Z">
        <w:r w:rsidRPr="00E932BB" w:rsidDel="0043246E">
          <w:rPr>
            <w:rFonts w:ascii="Arial" w:hAnsi="Arial"/>
            <w:sz w:val="20"/>
            <w:szCs w:val="20"/>
            <w:lang w:val="en-US"/>
          </w:rPr>
          <w:delText xml:space="preserve">arbitrary </w:delText>
        </w:r>
      </w:del>
      <w:ins w:id="139" w:author="Philip Manlick" w:date="2021-08-31T09:36:00Z">
        <w:del w:id="140" w:author="Justin Yeakel" w:date="2021-09-03T13:24:00Z">
          <w:r w:rsidR="00EC50B9" w:rsidDel="0043246E">
            <w:rPr>
              <w:rFonts w:ascii="Arial" w:hAnsi="Arial"/>
              <w:sz w:val="20"/>
              <w:szCs w:val="20"/>
              <w:lang w:val="en-US"/>
            </w:rPr>
            <w:delText>varying</w:delText>
          </w:r>
        </w:del>
      </w:ins>
      <w:ins w:id="141" w:author="Justin Yeakel" w:date="2021-09-03T13:24:00Z">
        <w:r w:rsidR="00A3479C">
          <w:rPr>
            <w:rFonts w:ascii="Arial" w:hAnsi="Arial"/>
            <w:sz w:val="20"/>
            <w:szCs w:val="20"/>
            <w:lang w:val="en-US"/>
          </w:rPr>
          <w:t>additional</w:t>
        </w:r>
      </w:ins>
      <w:ins w:id="142" w:author="Philip Manlick" w:date="2021-08-31T09:36:00Z">
        <w:r w:rsidR="00EC50B9" w:rsidRPr="00E932BB">
          <w:rPr>
            <w:rFonts w:ascii="Arial" w:hAnsi="Arial"/>
            <w:sz w:val="20"/>
            <w:szCs w:val="20"/>
            <w:lang w:val="en-US"/>
          </w:rPr>
          <w:t xml:space="preserve"> </w:t>
        </w:r>
      </w:ins>
      <w:r w:rsidRPr="00E932BB">
        <w:rPr>
          <w:rFonts w:ascii="Arial" w:hAnsi="Arial"/>
          <w:sz w:val="20"/>
          <w:szCs w:val="20"/>
          <w:lang w:val="en-US"/>
        </w:rPr>
        <w:t>complexity</w:t>
      </w:r>
      <w:ins w:id="143" w:author="Justin Yeakel" w:date="2021-09-03T13:24:00Z">
        <w:r w:rsidR="0043246E">
          <w:rPr>
            <w:rFonts w:ascii="Arial" w:hAnsi="Arial"/>
            <w:sz w:val="20"/>
            <w:szCs w:val="20"/>
            <w:lang w:val="en-US"/>
          </w:rPr>
          <w:t xml:space="preserve"> and realism</w:t>
        </w:r>
      </w:ins>
      <w:r w:rsidRPr="00E932BB">
        <w:rPr>
          <w:rFonts w:ascii="Arial" w:hAnsi="Arial"/>
          <w:sz w:val="20"/>
          <w:szCs w:val="20"/>
          <w:lang w:val="en-US"/>
        </w:rPr>
        <w:t xml:space="preserve"> </w:t>
      </w:r>
      <w:del w:id="144" w:author="Justin Yeakel" w:date="2021-09-03T13:24:00Z">
        <w:r w:rsidDel="0043246E">
          <w:rPr>
            <w:rFonts w:ascii="Arial" w:hAnsi="Arial"/>
            <w:sz w:val="20"/>
            <w:szCs w:val="20"/>
            <w:lang w:val="en-US"/>
          </w:rPr>
          <w:delText>can</w:delText>
        </w:r>
      </w:del>
      <w:ins w:id="145" w:author="Justin Yeakel" w:date="2021-09-03T13:24:00Z">
        <w:r w:rsidR="0043246E">
          <w:rPr>
            <w:rFonts w:ascii="Arial" w:hAnsi="Arial"/>
            <w:sz w:val="20"/>
            <w:szCs w:val="20"/>
            <w:lang w:val="en-US"/>
          </w:rPr>
          <w:t>will</w:t>
        </w:r>
      </w:ins>
      <w:r w:rsidRPr="00E932BB">
        <w:rPr>
          <w:rFonts w:ascii="Arial" w:hAnsi="Arial"/>
          <w:sz w:val="20"/>
          <w:szCs w:val="20"/>
          <w:lang w:val="en-US"/>
        </w:rPr>
        <w:t xml:space="preserve"> be used to establish this null expectation, </w:t>
      </w:r>
      <w:del w:id="146" w:author="Justin Yeakel" w:date="2021-09-03T13:26:00Z">
        <w:r w:rsidDel="00FC1623">
          <w:rPr>
            <w:rFonts w:ascii="Arial" w:hAnsi="Arial"/>
            <w:sz w:val="20"/>
            <w:szCs w:val="20"/>
            <w:lang w:val="en-US"/>
          </w:rPr>
          <w:delText>but</w:delText>
        </w:r>
      </w:del>
      <w:ins w:id="147" w:author="Justin Yeakel" w:date="2021-09-03T13:26:00Z">
        <w:r w:rsidR="00FC1623">
          <w:rPr>
            <w:rFonts w:ascii="Arial" w:hAnsi="Arial"/>
            <w:sz w:val="20"/>
            <w:szCs w:val="20"/>
            <w:lang w:val="en-US"/>
          </w:rPr>
          <w:t>however</w:t>
        </w:r>
      </w:ins>
      <w:r w:rsidRPr="00E932BB">
        <w:rPr>
          <w:rFonts w:ascii="Arial" w:hAnsi="Arial"/>
          <w:sz w:val="20"/>
          <w:szCs w:val="20"/>
          <w:lang w:val="en-US"/>
        </w:rPr>
        <w:t xml:space="preserve"> </w:t>
      </w:r>
      <w:del w:id="148" w:author="Philip Manlick" w:date="2021-08-31T09:37:00Z">
        <w:r w:rsidRPr="00E932BB" w:rsidDel="00EC50B9">
          <w:rPr>
            <w:rFonts w:ascii="Arial" w:hAnsi="Arial"/>
            <w:sz w:val="20"/>
            <w:szCs w:val="20"/>
            <w:lang w:val="en-US"/>
          </w:rPr>
          <w:delText xml:space="preserve">a </w:delText>
        </w:r>
      </w:del>
      <w:ins w:id="149" w:author="Philip Manlick" w:date="2021-08-31T09:37:00Z">
        <w:r w:rsidR="00EC50B9">
          <w:rPr>
            <w:rFonts w:ascii="Arial" w:hAnsi="Arial"/>
            <w:sz w:val="20"/>
            <w:szCs w:val="20"/>
            <w:lang w:val="en-US"/>
          </w:rPr>
          <w:t>this</w:t>
        </w:r>
        <w:r w:rsidR="00EC50B9" w:rsidRPr="00E932BB">
          <w:rPr>
            <w:rFonts w:ascii="Arial" w:hAnsi="Arial"/>
            <w:sz w:val="20"/>
            <w:szCs w:val="20"/>
            <w:lang w:val="en-US"/>
          </w:rPr>
          <w:t xml:space="preserve"> </w:t>
        </w:r>
      </w:ins>
      <w:r w:rsidRPr="00E932BB">
        <w:rPr>
          <w:rFonts w:ascii="Arial" w:hAnsi="Arial"/>
          <w:sz w:val="20"/>
          <w:szCs w:val="20"/>
          <w:lang w:val="en-US"/>
        </w:rPr>
        <w:t xml:space="preserve">simple framework </w:t>
      </w:r>
      <w:r>
        <w:rPr>
          <w:rFonts w:ascii="Arial" w:hAnsi="Arial"/>
          <w:sz w:val="20"/>
          <w:szCs w:val="20"/>
          <w:lang w:val="en-US"/>
        </w:rPr>
        <w:t>serves to</w:t>
      </w:r>
      <w:r w:rsidRPr="00E932BB">
        <w:rPr>
          <w:rFonts w:ascii="Arial" w:hAnsi="Arial"/>
          <w:sz w:val="20"/>
          <w:szCs w:val="20"/>
          <w:lang w:val="en-US"/>
        </w:rPr>
        <w:t xml:space="preserve"> illustrat</w:t>
      </w:r>
      <w:r>
        <w:rPr>
          <w:rFonts w:ascii="Arial" w:hAnsi="Arial"/>
          <w:sz w:val="20"/>
          <w:szCs w:val="20"/>
          <w:lang w:val="en-US"/>
        </w:rPr>
        <w:t>e</w:t>
      </w:r>
      <w:r w:rsidRPr="00E932BB">
        <w:rPr>
          <w:rFonts w:ascii="Arial" w:hAnsi="Arial"/>
          <w:sz w:val="20"/>
          <w:szCs w:val="20"/>
          <w:lang w:val="en-US"/>
        </w:rPr>
        <w:t xml:space="preserve"> </w:t>
      </w:r>
      <w:r>
        <w:rPr>
          <w:rFonts w:ascii="Arial" w:hAnsi="Arial"/>
          <w:sz w:val="20"/>
          <w:szCs w:val="20"/>
          <w:lang w:val="en-US"/>
        </w:rPr>
        <w:t>our</w:t>
      </w:r>
      <w:r w:rsidRPr="00E932BB">
        <w:rPr>
          <w:rFonts w:ascii="Arial" w:hAnsi="Arial"/>
          <w:sz w:val="20"/>
          <w:szCs w:val="20"/>
          <w:lang w:val="en-US"/>
        </w:rPr>
        <w:t xml:space="preserve"> </w:t>
      </w:r>
      <w:del w:id="150" w:author="Philip Manlick" w:date="2021-08-31T10:00:00Z">
        <w:r w:rsidRPr="00E932BB" w:rsidDel="003D6372">
          <w:rPr>
            <w:rFonts w:ascii="Arial" w:hAnsi="Arial"/>
            <w:sz w:val="20"/>
            <w:szCs w:val="20"/>
            <w:lang w:val="en-US"/>
          </w:rPr>
          <w:delText xml:space="preserve">core </w:delText>
        </w:r>
      </w:del>
      <w:r w:rsidRPr="00E932BB">
        <w:rPr>
          <w:rFonts w:ascii="Arial" w:hAnsi="Arial"/>
          <w:sz w:val="20"/>
          <w:szCs w:val="20"/>
          <w:lang w:val="en-US"/>
        </w:rPr>
        <w:t>approach.</w:t>
      </w:r>
      <w:r>
        <w:rPr>
          <w:rFonts w:ascii="Arial" w:hAnsi="Arial"/>
          <w:sz w:val="20"/>
          <w:szCs w:val="20"/>
          <w:lang w:val="en-US"/>
        </w:rPr>
        <w:t xml:space="preserve"> </w:t>
      </w:r>
      <w:del w:id="151" w:author="Philip Manlick" w:date="2021-08-31T09:37:00Z">
        <w:r w:rsidDel="00EC50B9">
          <w:rPr>
            <w:rFonts w:ascii="Arial" w:hAnsi="Arial"/>
            <w:sz w:val="20"/>
            <w:szCs w:val="20"/>
            <w:lang w:val="en-US"/>
          </w:rPr>
          <w:delText>We will describe a subsequent model that will incorporate both resource and consumer constraints following a fitness-maximizing scheme in.</w:delText>
        </w:r>
        <w:r w:rsidRPr="00E932BB" w:rsidDel="00EC50B9">
          <w:rPr>
            <w:rFonts w:ascii="Arial" w:hAnsi="Arial"/>
            <w:b/>
            <w:bCs/>
            <w:i/>
            <w:iCs/>
            <w:sz w:val="20"/>
            <w:szCs w:val="20"/>
            <w:lang w:val="en-US"/>
          </w:rPr>
          <w:delText xml:space="preserve"> </w:delText>
        </w:r>
      </w:del>
    </w:p>
    <w:p w14:paraId="02D97F7E" w14:textId="77777777" w:rsidR="00821299" w:rsidRPr="00730B0D" w:rsidRDefault="00821299" w:rsidP="00821299">
      <w:pPr>
        <w:pStyle w:val="Body"/>
        <w:rPr>
          <w:rFonts w:ascii="Arial" w:eastAsia="Arial" w:hAnsi="Arial" w:cs="Arial"/>
          <w:sz w:val="20"/>
          <w:szCs w:val="20"/>
          <w:shd w:val="clear" w:color="auto" w:fill="FFFF00"/>
        </w:rPr>
      </w:pPr>
    </w:p>
    <w:p w14:paraId="4651EFFA" w14:textId="22DBA45D" w:rsidR="00AF1E42" w:rsidRDefault="00821299" w:rsidP="00ED3EB4">
      <w:pPr>
        <w:pStyle w:val="Body"/>
        <w:widowControl w:val="0"/>
        <w:tabs>
          <w:tab w:val="left" w:pos="432"/>
        </w:tabs>
        <w:suppressAutoHyphens/>
        <w:rPr>
          <w:ins w:id="152" w:author="Justin Yeakel" w:date="2021-09-03T13:44:00Z"/>
          <w:rFonts w:ascii="Arial" w:hAnsi="Arial"/>
          <w:sz w:val="20"/>
          <w:szCs w:val="20"/>
          <w:lang w:val="en-US"/>
        </w:rPr>
      </w:pPr>
      <w:r>
        <w:rPr>
          <w:rFonts w:ascii="Arial" w:hAnsi="Arial"/>
          <w:sz w:val="20"/>
          <w:szCs w:val="20"/>
          <w:lang w:val="en-US"/>
        </w:rPr>
        <w:tab/>
        <w:t xml:space="preserve">We simulate a consumer foraging </w:t>
      </w:r>
      <w:ins w:id="153" w:author="Philip Manlick" w:date="2021-08-31T10:09:00Z">
        <w:r w:rsidR="001313DA">
          <w:rPr>
            <w:rFonts w:ascii="Arial" w:hAnsi="Arial"/>
            <w:sz w:val="20"/>
            <w:szCs w:val="20"/>
            <w:lang w:val="en-US"/>
          </w:rPr>
          <w:t>o</w:t>
        </w:r>
      </w:ins>
      <w:del w:id="154" w:author="Philip Manlick" w:date="2021-08-31T10:09:00Z">
        <w:r w:rsidDel="001313DA">
          <w:rPr>
            <w:rFonts w:ascii="Arial" w:hAnsi="Arial"/>
            <w:sz w:val="20"/>
            <w:szCs w:val="20"/>
            <w:lang w:val="en-US"/>
          </w:rPr>
          <w:delText>i</w:delText>
        </w:r>
      </w:del>
      <w:r>
        <w:rPr>
          <w:rFonts w:ascii="Arial" w:hAnsi="Arial"/>
          <w:sz w:val="20"/>
          <w:szCs w:val="20"/>
          <w:lang w:val="en-US"/>
        </w:rPr>
        <w:t xml:space="preserve">n </w:t>
      </w:r>
      <w:ins w:id="155" w:author="Philip Manlick" w:date="2021-08-31T10:10:00Z">
        <w:r w:rsidR="001313DA">
          <w:rPr>
            <w:rFonts w:ascii="Arial" w:hAnsi="Arial"/>
            <w:sz w:val="20"/>
            <w:szCs w:val="20"/>
            <w:lang w:val="en-US"/>
          </w:rPr>
          <w:t>a set of</w:t>
        </w:r>
      </w:ins>
      <w:ins w:id="156" w:author="Philip Manlick" w:date="2021-08-31T10:09:00Z">
        <w:r w:rsidR="001313DA">
          <w:rPr>
            <w:rFonts w:ascii="Arial" w:hAnsi="Arial"/>
            <w:sz w:val="20"/>
            <w:szCs w:val="20"/>
            <w:lang w:val="en-US"/>
          </w:rPr>
          <w:t xml:space="preserve"> plant functional groups (</w:t>
        </w:r>
      </w:ins>
      <m:oMath>
        <m:r>
          <w:ins w:id="157" w:author="Justin Yeakel" w:date="2021-09-03T13:28:00Z">
            <w:rPr>
              <w:rFonts w:ascii="Cambria Math" w:hAnsi="Cambria Math"/>
              <w:sz w:val="20"/>
              <w:szCs w:val="20"/>
              <w:lang w:val="en-US"/>
            </w:rPr>
            <m:t>N=6</m:t>
          </w:ins>
        </m:r>
      </m:oMath>
      <w:ins w:id="158" w:author="Philip Manlick" w:date="2021-08-31T10:10:00Z">
        <w:del w:id="159" w:author="Justin Yeakel" w:date="2021-09-03T13:28:00Z">
          <w:r w:rsidR="001313DA" w:rsidDel="00D05556">
            <w:rPr>
              <w:rFonts w:ascii="Arial" w:hAnsi="Arial"/>
              <w:sz w:val="20"/>
              <w:szCs w:val="20"/>
              <w:lang w:val="en-US"/>
            </w:rPr>
            <w:delText>N = 6</w:delText>
          </w:r>
        </w:del>
        <w:r w:rsidR="001313DA">
          <w:rPr>
            <w:rFonts w:ascii="Arial" w:hAnsi="Arial"/>
            <w:sz w:val="20"/>
            <w:szCs w:val="20"/>
            <w:lang w:val="en-US"/>
          </w:rPr>
          <w:t>;</w:t>
        </w:r>
      </w:ins>
      <w:ins w:id="160" w:author="Philip Manlick" w:date="2021-08-31T10:09:00Z">
        <w:r w:rsidR="001313DA">
          <w:rPr>
            <w:rFonts w:ascii="Arial" w:hAnsi="Arial"/>
            <w:sz w:val="20"/>
            <w:szCs w:val="20"/>
            <w:lang w:val="en-US"/>
          </w:rPr>
          <w:t xml:space="preserve"> Fig. 8A) </w:t>
        </w:r>
      </w:ins>
      <w:ins w:id="161" w:author="Philip Manlick" w:date="2021-08-31T10:10:00Z">
        <w:r w:rsidR="001313DA">
          <w:rPr>
            <w:rFonts w:ascii="Arial" w:hAnsi="Arial"/>
            <w:sz w:val="20"/>
            <w:szCs w:val="20"/>
            <w:lang w:val="en-US"/>
          </w:rPr>
          <w:t>in</w:t>
        </w:r>
      </w:ins>
      <w:ins w:id="162" w:author="Philip Manlick" w:date="2021-08-31T10:09:00Z">
        <w:r w:rsidR="001313DA">
          <w:rPr>
            <w:rFonts w:ascii="Arial" w:hAnsi="Arial"/>
            <w:sz w:val="20"/>
            <w:szCs w:val="20"/>
            <w:lang w:val="en-US"/>
          </w:rPr>
          <w:t xml:space="preserve"> </w:t>
        </w:r>
      </w:ins>
      <w:r>
        <w:rPr>
          <w:rFonts w:ascii="Arial" w:hAnsi="Arial"/>
          <w:sz w:val="20"/>
          <w:szCs w:val="20"/>
          <w:lang w:val="en-US"/>
        </w:rPr>
        <w:t xml:space="preserve">a seasonal environment </w:t>
      </w:r>
      <w:ins w:id="163" w:author="Philip Manlick" w:date="2021-08-31T10:11:00Z">
        <w:r w:rsidR="001313DA">
          <w:rPr>
            <w:rFonts w:ascii="Arial" w:hAnsi="Arial"/>
            <w:sz w:val="20"/>
            <w:szCs w:val="20"/>
            <w:lang w:val="en-US"/>
          </w:rPr>
          <w:t>where</w:t>
        </w:r>
      </w:ins>
      <w:ins w:id="164" w:author="Philip Manlick" w:date="2021-08-31T10:07:00Z">
        <w:r w:rsidR="001313DA">
          <w:rPr>
            <w:rFonts w:ascii="Arial" w:hAnsi="Arial"/>
            <w:sz w:val="20"/>
            <w:szCs w:val="20"/>
            <w:lang w:val="en-US"/>
          </w:rPr>
          <w:t xml:space="preserve"> </w:t>
        </w:r>
      </w:ins>
      <w:ins w:id="165" w:author="Philip Manlick" w:date="2021-08-31T10:08:00Z">
        <w:r w:rsidR="001313DA">
          <w:rPr>
            <w:rFonts w:ascii="Arial" w:hAnsi="Arial"/>
            <w:sz w:val="20"/>
            <w:szCs w:val="20"/>
            <w:lang w:val="en-US"/>
          </w:rPr>
          <w:t>resource</w:t>
        </w:r>
      </w:ins>
      <w:ins w:id="166" w:author="Philip Manlick" w:date="2021-08-31T10:07:00Z">
        <w:r w:rsidR="001313DA">
          <w:rPr>
            <w:rFonts w:ascii="Arial" w:hAnsi="Arial"/>
            <w:sz w:val="20"/>
            <w:szCs w:val="20"/>
            <w:lang w:val="en-US"/>
          </w:rPr>
          <w:t xml:space="preserve"> distributions </w:t>
        </w:r>
      </w:ins>
      <w:ins w:id="167" w:author="Philip Manlick" w:date="2021-08-31T10:11:00Z">
        <w:r w:rsidR="001313DA">
          <w:rPr>
            <w:rFonts w:ascii="Arial" w:hAnsi="Arial"/>
            <w:sz w:val="20"/>
            <w:szCs w:val="20"/>
            <w:lang w:val="en-US"/>
          </w:rPr>
          <w:t>vary between</w:t>
        </w:r>
      </w:ins>
      <w:ins w:id="168" w:author="Philip Manlick" w:date="2021-08-31T10:07:00Z">
        <w:r w:rsidR="001313DA">
          <w:rPr>
            <w:rFonts w:ascii="Arial" w:hAnsi="Arial"/>
            <w:sz w:val="20"/>
            <w:szCs w:val="20"/>
            <w:lang w:val="en-US"/>
          </w:rPr>
          <w:t xml:space="preserve"> fall (non-monsoonal) and spring (monsoonal) seasons, such that </w:t>
        </w:r>
      </w:ins>
      <m:oMath>
        <m:sSub>
          <m:sSubPr>
            <m:ctrlPr>
              <w:ins w:id="169" w:author="Philip Manlick" w:date="2021-08-31T10:07:00Z">
                <w:rPr>
                  <w:rFonts w:ascii="Cambria Math" w:hAnsi="Cambria Math"/>
                  <w:i/>
                  <w:sz w:val="20"/>
                  <w:szCs w:val="20"/>
                  <w:lang w:val="en-US"/>
                </w:rPr>
              </w:ins>
            </m:ctrlPr>
          </m:sSubPr>
          <m:e>
            <m:r>
              <w:ins w:id="170" w:author="Philip Manlick" w:date="2021-08-31T10:07:00Z">
                <w:rPr>
                  <w:rFonts w:ascii="Cambria Math" w:hAnsi="Cambria Math"/>
                  <w:sz w:val="20"/>
                  <w:szCs w:val="20"/>
                  <w:lang w:val="en-US"/>
                </w:rPr>
                <m:t>μ</m:t>
              </w:ins>
            </m:r>
          </m:e>
          <m:sub>
            <m:r>
              <w:ins w:id="171" w:author="Philip Manlick" w:date="2021-08-31T10:07:00Z">
                <w:rPr>
                  <w:rFonts w:ascii="Cambria Math" w:hAnsi="Cambria Math"/>
                  <w:sz w:val="20"/>
                  <w:szCs w:val="20"/>
                  <w:lang w:val="en-US"/>
                </w:rPr>
                <m:t>si</m:t>
              </w:ins>
            </m:r>
          </m:sub>
        </m:sSub>
      </m:oMath>
      <w:ins w:id="172" w:author="Philip Manlick" w:date="2021-08-31T10:07:00Z">
        <w:r w:rsidR="001313DA">
          <w:rPr>
            <w:rFonts w:ascii="Arial" w:hAnsi="Arial"/>
            <w:sz w:val="20"/>
            <w:szCs w:val="20"/>
            <w:lang w:val="en-US"/>
          </w:rPr>
          <w:t xml:space="preserve"> is the mean encounter rate</w:t>
        </w:r>
      </w:ins>
      <w:ins w:id="173" w:author="Justin Yeakel" w:date="2021-09-03T13:28:00Z">
        <w:r w:rsidR="004E06D2">
          <w:rPr>
            <w:rFonts w:ascii="Arial" w:hAnsi="Arial"/>
            <w:sz w:val="20"/>
            <w:szCs w:val="20"/>
            <w:lang w:val="en-US"/>
          </w:rPr>
          <w:t xml:space="preserve"> </w:t>
        </w:r>
      </w:ins>
      <w:ins w:id="174" w:author="Justin Yeakel" w:date="2021-09-03T13:31:00Z">
        <w:r w:rsidR="00105A61">
          <w:rPr>
            <w:rFonts w:ascii="Arial" w:hAnsi="Arial"/>
            <w:sz w:val="20"/>
            <w:szCs w:val="20"/>
            <w:lang w:val="en-US"/>
          </w:rPr>
          <w:t>of</w:t>
        </w:r>
      </w:ins>
      <w:ins w:id="175" w:author="Justin Yeakel" w:date="2021-09-03T13:28:00Z">
        <w:r w:rsidR="004E06D2">
          <w:rPr>
            <w:rFonts w:ascii="Arial" w:hAnsi="Arial"/>
            <w:sz w:val="20"/>
            <w:szCs w:val="20"/>
            <w:lang w:val="en-US"/>
          </w:rPr>
          <w:t xml:space="preserve"> resource </w:t>
        </w:r>
      </w:ins>
      <m:oMath>
        <m:r>
          <w:ins w:id="176" w:author="Justin Yeakel" w:date="2021-09-03T13:29:00Z">
            <w:rPr>
              <w:rFonts w:ascii="Cambria Math" w:hAnsi="Cambria Math"/>
              <w:sz w:val="20"/>
              <w:szCs w:val="20"/>
              <w:lang w:val="en-US"/>
            </w:rPr>
            <m:t>i</m:t>
          </w:ins>
        </m:r>
      </m:oMath>
      <w:ins w:id="177" w:author="Justin Yeakel" w:date="2021-09-03T13:28:00Z">
        <w:r w:rsidR="004E06D2">
          <w:rPr>
            <w:rFonts w:ascii="Arial" w:hAnsi="Arial"/>
            <w:sz w:val="20"/>
            <w:szCs w:val="20"/>
            <w:lang w:val="en-US"/>
          </w:rPr>
          <w:t xml:space="preserve"> during s</w:t>
        </w:r>
      </w:ins>
      <w:ins w:id="178" w:author="Justin Yeakel" w:date="2021-09-03T13:29:00Z">
        <w:r w:rsidR="004E06D2">
          <w:rPr>
            <w:rFonts w:ascii="Arial" w:hAnsi="Arial"/>
            <w:sz w:val="20"/>
            <w:szCs w:val="20"/>
            <w:lang w:val="en-US"/>
          </w:rPr>
          <w:t>eason</w:t>
        </w:r>
      </w:ins>
      <w:ins w:id="179" w:author="Philip Manlick" w:date="2021-08-31T10:07:00Z">
        <w:del w:id="180" w:author="Justin Yeakel" w:date="2021-09-03T13:29:00Z">
          <w:r w:rsidR="001313DA" w:rsidDel="004E06D2">
            <w:rPr>
              <w:rFonts w:ascii="Arial" w:hAnsi="Arial"/>
              <w:sz w:val="20"/>
              <w:szCs w:val="20"/>
              <w:lang w:val="en-US"/>
            </w:rPr>
            <w:delText xml:space="preserve"> where</w:delText>
          </w:r>
        </w:del>
        <w:r w:rsidR="001313DA">
          <w:rPr>
            <w:rFonts w:ascii="Arial" w:hAnsi="Arial"/>
            <w:sz w:val="20"/>
            <w:szCs w:val="20"/>
            <w:lang w:val="en-US"/>
          </w:rPr>
          <w:t xml:space="preserve"> </w:t>
        </w:r>
      </w:ins>
      <m:oMath>
        <m:r>
          <w:ins w:id="181" w:author="Philip Manlick" w:date="2021-08-31T10:07:00Z">
            <w:rPr>
              <w:rFonts w:ascii="Cambria Math" w:hAnsi="Cambria Math"/>
              <w:sz w:val="20"/>
              <w:szCs w:val="20"/>
              <w:lang w:val="en-US"/>
            </w:rPr>
            <m:t>s</m:t>
          </w:ins>
        </m:r>
        <m:r>
          <w:ins w:id="182" w:author="Philip Manlick" w:date="2021-08-31T10:07:00Z">
            <w:del w:id="183" w:author="Justin Yeakel" w:date="2021-09-03T13:29:00Z">
              <m:rPr>
                <m:sty m:val="p"/>
              </m:rPr>
              <w:rPr>
                <w:rFonts w:ascii="Cambria Math" w:hAnsi="Cambria Math"/>
                <w:sz w:val="20"/>
                <w:szCs w:val="20"/>
                <w:lang w:val="en-US"/>
                <w:rPrChange w:id="184" w:author="Justin Yeakel" w:date="2021-09-03T13:29:00Z">
                  <w:rPr>
                    <w:rFonts w:ascii="Cambria Math" w:hAnsi="Cambria Math"/>
                    <w:sz w:val="20"/>
                    <w:szCs w:val="20"/>
                    <w:lang w:val="en-US"/>
                  </w:rPr>
                </w:rPrChange>
              </w:rPr>
              <m:t xml:space="preserve"> denotes season and </m:t>
            </w:del>
          </w:ins>
        </m:r>
        <m:r>
          <w:ins w:id="185" w:author="Philip Manlick" w:date="2021-08-31T10:07:00Z">
            <w:del w:id="186" w:author="Justin Yeakel" w:date="2021-09-03T13:29:00Z">
              <w:rPr>
                <w:rFonts w:ascii="Cambria Math" w:hAnsi="Cambria Math"/>
                <w:sz w:val="20"/>
                <w:szCs w:val="20"/>
                <w:lang w:val="en-US"/>
                <w:rPrChange w:id="187" w:author="Justin Yeakel" w:date="2021-09-03T13:29:00Z">
                  <w:rPr>
                    <w:rFonts w:ascii="Cambria Math" w:hAnsi="Cambria Math"/>
                    <w:sz w:val="20"/>
                    <w:szCs w:val="20"/>
                    <w:lang w:val="en-US"/>
                  </w:rPr>
                </w:rPrChange>
              </w:rPr>
              <m:t>i=1…N</m:t>
            </w:del>
          </w:ins>
        </m:r>
        <m:r>
          <w:ins w:id="188" w:author="Philip Manlick" w:date="2021-08-31T10:07:00Z">
            <w:del w:id="189" w:author="Justin Yeakel" w:date="2021-09-03T13:29:00Z">
              <m:rPr>
                <m:sty m:val="p"/>
              </m:rPr>
              <w:rPr>
                <w:rFonts w:ascii="Cambria Math" w:hAnsi="Cambria Math"/>
                <w:sz w:val="20"/>
                <w:szCs w:val="20"/>
                <w:lang w:val="en-US"/>
                <w:rPrChange w:id="190" w:author="Justin Yeakel" w:date="2021-09-03T13:29:00Z">
                  <w:rPr>
                    <w:rFonts w:ascii="Cambria Math" w:hAnsi="Cambria Math"/>
                    <w:sz w:val="20"/>
                    <w:szCs w:val="20"/>
                    <w:lang w:val="en-US"/>
                  </w:rPr>
                </w:rPrChange>
              </w:rPr>
              <m:t xml:space="preserve"> functional groups</m:t>
            </w:del>
          </w:ins>
        </m:r>
      </m:oMath>
      <w:ins w:id="191" w:author="Philip Manlick" w:date="2021-08-31T10:11:00Z">
        <w:r w:rsidR="001313DA">
          <w:rPr>
            <w:rFonts w:ascii="Arial" w:hAnsi="Arial"/>
            <w:sz w:val="20"/>
            <w:szCs w:val="20"/>
            <w:lang w:val="en-US"/>
          </w:rPr>
          <w:t xml:space="preserve">. </w:t>
        </w:r>
        <w:commentRangeStart w:id="192"/>
        <w:r w:rsidR="001313DA">
          <w:rPr>
            <w:rFonts w:ascii="Arial" w:hAnsi="Arial"/>
            <w:sz w:val="20"/>
            <w:szCs w:val="20"/>
            <w:lang w:val="en-US"/>
          </w:rPr>
          <w:t xml:space="preserve">Resource distributions are defined </w:t>
        </w:r>
      </w:ins>
      <w:ins w:id="193" w:author="Philip Manlick" w:date="2021-08-31T10:12:00Z">
        <w:r w:rsidR="001313DA">
          <w:rPr>
            <w:rFonts w:ascii="Arial" w:hAnsi="Arial"/>
            <w:sz w:val="20"/>
            <w:szCs w:val="20"/>
            <w:lang w:val="en-US"/>
          </w:rPr>
          <w:t xml:space="preserve">by the mean and variance of </w:t>
        </w:r>
      </w:ins>
      <w:ins w:id="194" w:author="Philip Manlick" w:date="2021-08-31T10:13:00Z">
        <w:r w:rsidR="001313DA">
          <w:rPr>
            <w:rFonts w:ascii="Arial" w:hAnsi="Arial"/>
            <w:sz w:val="20"/>
            <w:szCs w:val="20"/>
            <w:lang w:val="en-US"/>
          </w:rPr>
          <w:t xml:space="preserve">functional group </w:t>
        </w:r>
      </w:ins>
      <w:ins w:id="195" w:author="Philip Manlick" w:date="2021-08-31T10:12:00Z">
        <w:r w:rsidR="001313DA">
          <w:rPr>
            <w:rFonts w:ascii="Arial" w:hAnsi="Arial"/>
            <w:sz w:val="20"/>
            <w:szCs w:val="20"/>
            <w:lang w:val="en-US"/>
          </w:rPr>
          <w:t xml:space="preserve">ANPP per season using 20 years of LTER data. </w:t>
        </w:r>
      </w:ins>
      <w:commentRangeEnd w:id="192"/>
      <w:ins w:id="196" w:author="Philip Manlick" w:date="2021-08-31T10:13:00Z">
        <w:r w:rsidR="001313DA">
          <w:rPr>
            <w:rStyle w:val="CommentReference"/>
            <w:rFonts w:ascii="Times New Roman" w:hAnsi="Times New Roman" w:cs="Times New Roman"/>
            <w:color w:val="auto"/>
            <w:lang w:val="en-US"/>
            <w14:textOutline w14:w="0" w14:cap="rnd" w14:cmpd="sng" w14:algn="ctr">
              <w14:noFill/>
              <w14:prstDash w14:val="solid"/>
              <w14:bevel/>
            </w14:textOutline>
          </w:rPr>
          <w:commentReference w:id="192"/>
        </w:r>
      </w:ins>
      <w:del w:id="197" w:author="Philip Manlick" w:date="2021-08-31T10:16:00Z">
        <w:r w:rsidDel="00087C15">
          <w:rPr>
            <w:rFonts w:ascii="Arial" w:hAnsi="Arial"/>
            <w:sz w:val="20"/>
            <w:szCs w:val="20"/>
            <w:lang w:val="en-US"/>
          </w:rPr>
          <w:delText>given a</w:delText>
        </w:r>
      </w:del>
      <w:del w:id="198" w:author="Philip Manlick" w:date="2021-08-31T10:09:00Z">
        <w:r w:rsidDel="001313DA">
          <w:rPr>
            <w:rFonts w:ascii="Arial" w:hAnsi="Arial"/>
            <w:sz w:val="20"/>
            <w:szCs w:val="20"/>
            <w:lang w:val="en-US"/>
          </w:rPr>
          <w:delText xml:space="preserve"> set of </w:delText>
        </w:r>
      </w:del>
      <w:del w:id="199" w:author="Philip Manlick" w:date="2021-08-31T10:06:00Z">
        <w:r w:rsidDel="003D6372">
          <w:rPr>
            <w:rFonts w:ascii="Arial" w:hAnsi="Arial"/>
            <w:sz w:val="20"/>
            <w:szCs w:val="20"/>
            <w:lang w:val="en-US"/>
          </w:rPr>
          <w:delText xml:space="preserve">resource </w:delText>
        </w:r>
      </w:del>
      <w:del w:id="200" w:author="Philip Manlick" w:date="2021-08-31T10:09:00Z">
        <w:r w:rsidDel="001313DA">
          <w:rPr>
            <w:rFonts w:ascii="Arial" w:hAnsi="Arial"/>
            <w:sz w:val="20"/>
            <w:szCs w:val="20"/>
            <w:lang w:val="en-US"/>
          </w:rPr>
          <w:delText>functional groups (legend, Fig. 8A</w:delText>
        </w:r>
      </w:del>
      <w:del w:id="201" w:author="Philip Manlick" w:date="2021-08-31T10:16:00Z">
        <w:r w:rsidDel="00087C15">
          <w:rPr>
            <w:rFonts w:ascii="Arial" w:hAnsi="Arial"/>
            <w:sz w:val="20"/>
            <w:szCs w:val="20"/>
            <w:lang w:val="en-US"/>
          </w:rPr>
          <w:delText>)</w:delText>
        </w:r>
      </w:del>
      <w:del w:id="202" w:author="Philip Manlick" w:date="2021-08-31T10:07:00Z">
        <w:r w:rsidDel="001313DA">
          <w:rPr>
            <w:rFonts w:ascii="Arial" w:hAnsi="Arial"/>
            <w:sz w:val="20"/>
            <w:szCs w:val="20"/>
            <w:lang w:val="en-US"/>
          </w:rPr>
          <w:delText xml:space="preserve"> with different spatial distributions in fall (non-monsoonal) and spring (monsoonal) seasons, such that </w:delText>
        </w:r>
      </w:del>
      <m:oMath>
        <m:sSub>
          <m:sSubPr>
            <m:ctrlPr>
              <w:del w:id="203" w:author="Philip Manlick" w:date="2021-08-31T10:07:00Z">
                <w:rPr>
                  <w:rFonts w:ascii="Cambria Math" w:hAnsi="Cambria Math"/>
                  <w:i/>
                  <w:sz w:val="20"/>
                  <w:szCs w:val="20"/>
                  <w:lang w:val="en-US"/>
                </w:rPr>
              </w:del>
            </m:ctrlPr>
          </m:sSubPr>
          <m:e>
            <m:r>
              <w:del w:id="204" w:author="Philip Manlick" w:date="2021-08-31T10:07:00Z">
                <w:rPr>
                  <w:rFonts w:ascii="Cambria Math" w:hAnsi="Cambria Math"/>
                  <w:sz w:val="20"/>
                  <w:szCs w:val="20"/>
                  <w:lang w:val="en-US"/>
                </w:rPr>
                <m:t>μ</m:t>
              </w:del>
            </m:r>
          </m:e>
          <m:sub>
            <m:r>
              <w:del w:id="205" w:author="Philip Manlick" w:date="2021-08-31T10:07:00Z">
                <w:rPr>
                  <w:rFonts w:ascii="Cambria Math" w:hAnsi="Cambria Math"/>
                  <w:sz w:val="20"/>
                  <w:szCs w:val="20"/>
                  <w:lang w:val="en-US"/>
                </w:rPr>
                <m:t>si</m:t>
              </w:del>
            </m:r>
          </m:sub>
        </m:sSub>
      </m:oMath>
      <w:del w:id="206" w:author="Philip Manlick" w:date="2021-08-31T10:07:00Z">
        <w:r w:rsidDel="001313DA">
          <w:rPr>
            <w:rFonts w:ascii="Arial" w:hAnsi="Arial"/>
            <w:sz w:val="20"/>
            <w:szCs w:val="20"/>
            <w:lang w:val="en-US"/>
          </w:rPr>
          <w:delText xml:space="preserve"> is the mean encounter rate where </w:delText>
        </w:r>
      </w:del>
      <m:oMath>
        <m:r>
          <w:del w:id="207" w:author="Philip Manlick" w:date="2021-08-31T10:07:00Z">
            <w:rPr>
              <w:rFonts w:ascii="Cambria Math" w:hAnsi="Cambria Math"/>
              <w:sz w:val="20"/>
              <w:szCs w:val="20"/>
              <w:lang w:val="en-US"/>
            </w:rPr>
            <m:t>s</m:t>
          </w:del>
        </m:r>
      </m:oMath>
      <w:del w:id="208" w:author="Philip Manlick" w:date="2021-08-31T10:07:00Z">
        <w:r w:rsidDel="001313DA">
          <w:rPr>
            <w:rFonts w:ascii="Arial" w:hAnsi="Arial"/>
            <w:sz w:val="20"/>
            <w:szCs w:val="20"/>
            <w:lang w:val="en-US"/>
          </w:rPr>
          <w:delText xml:space="preserve"> denotes season and </w:delText>
        </w:r>
      </w:del>
      <m:oMath>
        <m:r>
          <w:del w:id="209" w:author="Philip Manlick" w:date="2021-08-31T10:07:00Z">
            <w:rPr>
              <w:rFonts w:ascii="Cambria Math" w:hAnsi="Cambria Math"/>
              <w:sz w:val="20"/>
              <w:szCs w:val="20"/>
              <w:lang w:val="en-US"/>
            </w:rPr>
            <m:t>i=1…N</m:t>
          </w:del>
        </m:r>
      </m:oMath>
      <w:del w:id="210" w:author="Philip Manlick" w:date="2021-08-31T10:07:00Z">
        <w:r w:rsidDel="001313DA">
          <w:rPr>
            <w:rFonts w:ascii="Arial" w:hAnsi="Arial"/>
            <w:sz w:val="20"/>
            <w:szCs w:val="20"/>
            <w:lang w:val="en-US"/>
          </w:rPr>
          <w:delText xml:space="preserve"> functional groups</w:delText>
        </w:r>
      </w:del>
      <w:del w:id="211" w:author="Philip Manlick" w:date="2021-08-31T10:16:00Z">
        <w:r w:rsidDel="00087C15">
          <w:rPr>
            <w:rFonts w:ascii="Arial" w:hAnsi="Arial"/>
            <w:sz w:val="20"/>
            <w:szCs w:val="20"/>
            <w:lang w:val="en-US"/>
          </w:rPr>
          <w:delText xml:space="preserve">. </w:delText>
        </w:r>
      </w:del>
      <w:r>
        <w:rPr>
          <w:rFonts w:ascii="Arial" w:hAnsi="Arial"/>
          <w:sz w:val="20"/>
          <w:szCs w:val="20"/>
          <w:lang w:val="en-US"/>
        </w:rPr>
        <w:t xml:space="preserve">A consumer of mass </w:t>
      </w:r>
      <m:oMath>
        <m:r>
          <w:rPr>
            <w:rFonts w:ascii="Cambria Math" w:hAnsi="Cambria Math"/>
            <w:sz w:val="20"/>
            <w:szCs w:val="20"/>
            <w:lang w:val="en-US"/>
          </w:rPr>
          <m:t>M</m:t>
        </m:r>
      </m:oMath>
      <w:r>
        <w:rPr>
          <w:rFonts w:ascii="Arial" w:hAnsi="Arial"/>
          <w:sz w:val="20"/>
          <w:szCs w:val="20"/>
          <w:lang w:val="en-US"/>
        </w:rPr>
        <w:t xml:space="preserve"> forages within this</w:t>
      </w:r>
      <w:ins w:id="212" w:author="Philip Manlick" w:date="2021-08-31T10:17:00Z">
        <w:r w:rsidR="00087C15">
          <w:rPr>
            <w:rFonts w:ascii="Arial" w:hAnsi="Arial"/>
            <w:sz w:val="20"/>
            <w:szCs w:val="20"/>
            <w:lang w:val="en-US"/>
          </w:rPr>
          <w:t xml:space="preserve"> resource</w:t>
        </w:r>
      </w:ins>
      <w:r>
        <w:rPr>
          <w:rFonts w:ascii="Arial" w:hAnsi="Arial"/>
          <w:sz w:val="20"/>
          <w:szCs w:val="20"/>
          <w:lang w:val="en-US"/>
        </w:rPr>
        <w:t xml:space="preserve"> landscape,</w:t>
      </w:r>
      <w:ins w:id="213" w:author="Justin Yeakel" w:date="2021-09-03T13:47:00Z">
        <w:r w:rsidR="008B0DCF">
          <w:rPr>
            <w:rFonts w:ascii="Arial" w:hAnsi="Arial"/>
            <w:sz w:val="20"/>
            <w:szCs w:val="20"/>
            <w:lang w:val="en-US"/>
          </w:rPr>
          <w:t xml:space="preserve"> and its foraging strategy is defined by </w:t>
        </w:r>
      </w:ins>
      <w:ins w:id="214" w:author="Justin Yeakel" w:date="2021-09-03T13:48:00Z">
        <w:r w:rsidR="00EA2741">
          <w:rPr>
            <w:rFonts w:ascii="Arial" w:hAnsi="Arial"/>
            <w:sz w:val="20"/>
            <w:szCs w:val="20"/>
            <w:lang w:val="en-US"/>
          </w:rPr>
          <w:t>its</w:t>
        </w:r>
      </w:ins>
      <w:r>
        <w:rPr>
          <w:rFonts w:ascii="Arial" w:hAnsi="Arial"/>
          <w:sz w:val="20"/>
          <w:szCs w:val="20"/>
          <w:lang w:val="en-US"/>
        </w:rPr>
        <w:t xml:space="preserve"> targeting</w:t>
      </w:r>
      <w:ins w:id="215" w:author="Justin Yeakel" w:date="2021-09-03T13:47:00Z">
        <w:r w:rsidR="005866A6">
          <w:rPr>
            <w:rFonts w:ascii="Arial" w:hAnsi="Arial"/>
            <w:sz w:val="20"/>
            <w:szCs w:val="20"/>
            <w:lang w:val="en-US"/>
          </w:rPr>
          <w:t xml:space="preserve"> </w:t>
        </w:r>
      </w:ins>
      <w:del w:id="216" w:author="Justin Yeakel" w:date="2021-09-03T13:47:00Z">
        <w:r w:rsidDel="005866A6">
          <w:rPr>
            <w:rFonts w:ascii="Arial" w:hAnsi="Arial"/>
            <w:sz w:val="20"/>
            <w:szCs w:val="20"/>
            <w:lang w:val="en-US"/>
          </w:rPr>
          <w:delText xml:space="preserve"> </w:delText>
        </w:r>
      </w:del>
      <w:r>
        <w:rPr>
          <w:rFonts w:ascii="Arial" w:hAnsi="Arial"/>
          <w:sz w:val="20"/>
          <w:szCs w:val="20"/>
          <w:lang w:val="en-US"/>
        </w:rPr>
        <w:t xml:space="preserve">a particular functional group with weight </w:t>
      </w:r>
      <m:oMath>
        <m:r>
          <w:rPr>
            <w:rFonts w:ascii="Cambria Math" w:hAnsi="Cambria Math"/>
            <w:sz w:val="20"/>
            <w:szCs w:val="20"/>
            <w:lang w:val="en-US"/>
          </w:rPr>
          <m:t>τ</m:t>
        </m:r>
      </m:oMath>
      <w:r>
        <w:rPr>
          <w:rFonts w:ascii="Arial" w:hAnsi="Arial"/>
          <w:sz w:val="20"/>
          <w:szCs w:val="20"/>
          <w:lang w:val="en-US"/>
        </w:rPr>
        <w:t>.</w:t>
      </w:r>
      <w:del w:id="217" w:author="Justin Yeakel" w:date="2021-09-03T13:40:00Z">
        <w:r w:rsidDel="00AA00DD">
          <w:rPr>
            <w:rFonts w:ascii="Arial" w:hAnsi="Arial"/>
            <w:sz w:val="20"/>
            <w:szCs w:val="20"/>
            <w:lang w:val="en-US"/>
          </w:rPr>
          <w:delText xml:space="preserve"> </w:delText>
        </w:r>
      </w:del>
      <w:ins w:id="218" w:author="Philip Manlick" w:date="2021-08-31T10:19:00Z">
        <w:del w:id="219" w:author="Justin Yeakel" w:date="2021-09-03T13:38:00Z">
          <w:r w:rsidR="00087C15" w:rsidRPr="00087C15" w:rsidDel="00AA7D0B">
            <w:rPr>
              <w:rFonts w:ascii="Arial" w:hAnsi="Arial"/>
              <w:sz w:val="20"/>
              <w:szCs w:val="20"/>
              <w:lang w:val="en-US"/>
            </w:rPr>
            <w:delText>T</w:delText>
          </w:r>
          <w:r w:rsidR="00087C15" w:rsidDel="00AA7D0B">
            <w:rPr>
              <w:rFonts w:ascii="Arial" w:hAnsi="Arial"/>
              <w:sz w:val="20"/>
              <w:szCs w:val="20"/>
              <w:lang w:val="en-US"/>
            </w:rPr>
            <w:delText>his is</w:delText>
          </w:r>
        </w:del>
        <w:del w:id="220" w:author="Justin Yeakel" w:date="2021-09-03T13:40:00Z">
          <w:r w:rsidR="00087C15" w:rsidDel="00AA00DD">
            <w:rPr>
              <w:rFonts w:ascii="Arial" w:hAnsi="Arial"/>
              <w:sz w:val="20"/>
              <w:szCs w:val="20"/>
              <w:lang w:val="en-US"/>
            </w:rPr>
            <w:delText xml:space="preserve"> analogous to the specialization indices (e.g., RINI) presented in Q1</w:delText>
          </w:r>
        </w:del>
        <w:del w:id="221" w:author="Justin Yeakel" w:date="2021-09-03T13:38:00Z">
          <w:r w:rsidR="00087C15" w:rsidDel="00AA7D0B">
            <w:rPr>
              <w:rFonts w:ascii="Arial" w:hAnsi="Arial"/>
              <w:sz w:val="20"/>
              <w:szCs w:val="20"/>
              <w:lang w:val="en-US"/>
            </w:rPr>
            <w:delText>,</w:delText>
          </w:r>
        </w:del>
        <w:del w:id="222" w:author="Justin Yeakel" w:date="2021-09-03T13:39:00Z">
          <w:r w:rsidR="00087C15" w:rsidDel="009119CF">
            <w:rPr>
              <w:rFonts w:ascii="Arial" w:hAnsi="Arial"/>
              <w:sz w:val="20"/>
              <w:szCs w:val="20"/>
              <w:lang w:val="en-US"/>
            </w:rPr>
            <w:delText xml:space="preserve"> </w:delText>
          </w:r>
        </w:del>
      </w:ins>
      <w:ins w:id="223" w:author="Philip Manlick" w:date="2021-08-31T10:20:00Z">
        <w:del w:id="224" w:author="Justin Yeakel" w:date="2021-09-03T13:39:00Z">
          <w:r w:rsidR="00087C15" w:rsidDel="00AA7D0B">
            <w:rPr>
              <w:rFonts w:ascii="Arial" w:hAnsi="Arial"/>
              <w:sz w:val="20"/>
              <w:szCs w:val="20"/>
              <w:lang w:val="en-US"/>
            </w:rPr>
            <w:delText>where</w:delText>
          </w:r>
        </w:del>
        <w:del w:id="225" w:author="Justin Yeakel" w:date="2021-09-03T13:38:00Z">
          <w:r w:rsidR="00087C15" w:rsidDel="00D11B59">
            <w:rPr>
              <w:rFonts w:ascii="Arial" w:hAnsi="Arial"/>
              <w:sz w:val="20"/>
              <w:szCs w:val="20"/>
              <w:lang w:val="en-US"/>
            </w:rPr>
            <w:delText>by</w:delText>
          </w:r>
        </w:del>
      </w:ins>
      <w:ins w:id="226" w:author="Philip Manlick" w:date="2021-08-31T10:19:00Z">
        <w:del w:id="227" w:author="Justin Yeakel" w:date="2021-09-03T13:38:00Z">
          <w:r w:rsidR="00087C15" w:rsidDel="00D11B59">
            <w:rPr>
              <w:rFonts w:ascii="Arial" w:hAnsi="Arial"/>
              <w:sz w:val="20"/>
              <w:szCs w:val="20"/>
              <w:lang w:val="en-US"/>
            </w:rPr>
            <w:delText xml:space="preserve"> t</w:delText>
          </w:r>
        </w:del>
      </w:ins>
      <w:del w:id="228" w:author="Justin Yeakel" w:date="2021-09-03T13:38:00Z">
        <w:r w:rsidDel="00D11B59">
          <w:rPr>
            <w:rFonts w:ascii="Arial" w:hAnsi="Arial"/>
            <w:sz w:val="20"/>
            <w:szCs w:val="20"/>
            <w:lang w:val="en-US"/>
          </w:rPr>
          <w:delText>The targeting weight</w:delText>
        </w:r>
      </w:del>
      <w:del w:id="229" w:author="Justin Yeakel" w:date="2021-09-03T13:36:00Z">
        <w:r w:rsidDel="009449FB">
          <w:rPr>
            <w:rFonts w:ascii="Arial" w:hAnsi="Arial"/>
            <w:sz w:val="20"/>
            <w:szCs w:val="20"/>
            <w:lang w:val="en-US"/>
          </w:rPr>
          <w:delText xml:space="preserve"> </w:delText>
        </w:r>
      </w:del>
      <m:oMath>
        <m:r>
          <w:del w:id="230" w:author="Justin Yeakel" w:date="2021-09-03T13:36:00Z">
            <w:rPr>
              <w:rFonts w:ascii="Cambria Math" w:hAnsi="Cambria Math"/>
              <w:sz w:val="20"/>
              <w:szCs w:val="20"/>
              <w:lang w:val="en-US"/>
            </w:rPr>
            <m:t>τ</m:t>
          </w:del>
        </m:r>
      </m:oMath>
      <w:del w:id="231" w:author="Justin Yeakel" w:date="2021-09-03T13:37:00Z">
        <w:r w:rsidDel="00E77D17">
          <w:rPr>
            <w:rFonts w:ascii="Arial" w:hAnsi="Arial"/>
            <w:sz w:val="20"/>
            <w:szCs w:val="20"/>
            <w:lang w:val="en-US"/>
          </w:rPr>
          <w:delText xml:space="preserve"> </w:delText>
        </w:r>
      </w:del>
      <w:del w:id="232" w:author="Justin Yeakel" w:date="2021-09-03T13:39:00Z">
        <w:r w:rsidDel="00AA7D0B">
          <w:rPr>
            <w:rFonts w:ascii="Arial" w:hAnsi="Arial"/>
            <w:sz w:val="20"/>
            <w:szCs w:val="20"/>
            <w:lang w:val="en-US"/>
          </w:rPr>
          <w:delText>indicates that</w:delText>
        </w:r>
        <w:r w:rsidDel="009119CF">
          <w:rPr>
            <w:rFonts w:ascii="Arial" w:hAnsi="Arial"/>
            <w:sz w:val="20"/>
            <w:szCs w:val="20"/>
            <w:lang w:val="en-US"/>
          </w:rPr>
          <w:delText xml:space="preserve"> f</w:delText>
        </w:r>
      </w:del>
      <w:ins w:id="233" w:author="Justin Yeakel" w:date="2021-09-03T13:39:00Z">
        <w:r w:rsidR="009119CF">
          <w:rPr>
            <w:rFonts w:ascii="Arial" w:hAnsi="Arial"/>
            <w:sz w:val="20"/>
            <w:szCs w:val="20"/>
            <w:lang w:val="en-US"/>
          </w:rPr>
          <w:t xml:space="preserve"> F</w:t>
        </w:r>
      </w:ins>
      <w:r>
        <w:rPr>
          <w:rFonts w:ascii="Arial" w:hAnsi="Arial"/>
          <w:sz w:val="20"/>
          <w:szCs w:val="20"/>
          <w:lang w:val="en-US"/>
        </w:rPr>
        <w:t xml:space="preserve">or each </w:t>
      </w:r>
      <w:r w:rsidRPr="00087C15">
        <w:rPr>
          <w:rFonts w:ascii="Arial" w:hAnsi="Arial"/>
          <w:sz w:val="20"/>
          <w:szCs w:val="20"/>
          <w:lang w:val="en-US"/>
        </w:rPr>
        <w:t xml:space="preserve">consumer-resource interaction, the consumer will find and acquire its targeted </w:t>
      </w:r>
      <w:del w:id="234" w:author="Philip Manlick" w:date="2021-08-31T10:33:00Z">
        <w:r w:rsidRPr="00087C15" w:rsidDel="006835BB">
          <w:rPr>
            <w:rFonts w:ascii="Arial" w:hAnsi="Arial"/>
            <w:sz w:val="20"/>
            <w:szCs w:val="20"/>
            <w:lang w:val="en-US"/>
          </w:rPr>
          <w:delText xml:space="preserve">resource </w:delText>
        </w:r>
      </w:del>
      <w:ins w:id="235" w:author="Philip Manlick" w:date="2021-08-31T10:33:00Z">
        <w:r w:rsidR="006835BB">
          <w:rPr>
            <w:rFonts w:ascii="Arial" w:hAnsi="Arial"/>
            <w:sz w:val="20"/>
            <w:szCs w:val="20"/>
            <w:lang w:val="en-US"/>
          </w:rPr>
          <w:t>functional group</w:t>
        </w:r>
        <w:r w:rsidR="006835BB" w:rsidRPr="00087C15">
          <w:rPr>
            <w:rFonts w:ascii="Arial" w:hAnsi="Arial"/>
            <w:sz w:val="20"/>
            <w:szCs w:val="20"/>
            <w:lang w:val="en-US"/>
          </w:rPr>
          <w:t xml:space="preserve"> </w:t>
        </w:r>
      </w:ins>
      <w:commentRangeStart w:id="236"/>
      <w:r w:rsidRPr="00087C15">
        <w:rPr>
          <w:rFonts w:ascii="Arial" w:hAnsi="Arial"/>
          <w:sz w:val="20"/>
          <w:szCs w:val="20"/>
          <w:lang w:val="en-US"/>
        </w:rPr>
        <w:t xml:space="preserve">with probability </w:t>
      </w:r>
      <m:oMath>
        <m:r>
          <w:rPr>
            <w:rFonts w:ascii="Cambria Math" w:hAnsi="Cambria Math"/>
            <w:sz w:val="20"/>
            <w:szCs w:val="20"/>
            <w:lang w:val="en-US"/>
          </w:rPr>
          <m:t>τ</m:t>
        </m:r>
        <m:r>
          <w:ins w:id="237" w:author="Justin Yeakel" w:date="2021-09-03T13:50:00Z">
            <w:rPr>
              <w:rFonts w:ascii="Cambria Math" w:hAnsi="Cambria Math"/>
              <w:sz w:val="20"/>
              <w:szCs w:val="20"/>
              <w:lang w:val="en-US"/>
            </w:rPr>
            <m:t xml:space="preserve"> </m:t>
          </w:ins>
        </m:r>
      </m:oMath>
      <w:del w:id="238" w:author="Justin Yeakel" w:date="2021-09-03T13:49:00Z">
        <w:r w:rsidRPr="00087C15" w:rsidDel="005B2286">
          <w:rPr>
            <w:rFonts w:ascii="Arial" w:hAnsi="Arial"/>
            <w:sz w:val="20"/>
            <w:szCs w:val="20"/>
            <w:lang w:val="en-US"/>
          </w:rPr>
          <w:delText xml:space="preserve"> </w:delText>
        </w:r>
      </w:del>
      <w:ins w:id="239" w:author="Justin Yeakel" w:date="2021-09-03T13:49:00Z">
        <w:r w:rsidR="00A571E3">
          <w:rPr>
            <w:rFonts w:ascii="Arial" w:hAnsi="Arial"/>
            <w:sz w:val="20"/>
            <w:szCs w:val="20"/>
            <w:lang w:val="en-US"/>
          </w:rPr>
          <w:t>(</w:t>
        </w:r>
      </w:ins>
      <w:ins w:id="240" w:author="Justin Yeakel" w:date="2021-09-03T13:50:00Z">
        <w:r w:rsidR="00A571E3">
          <w:rPr>
            <w:rFonts w:ascii="Arial" w:hAnsi="Arial"/>
            <w:sz w:val="20"/>
            <w:szCs w:val="20"/>
            <w:lang w:val="en-US"/>
          </w:rPr>
          <w:t>regardless of distance)</w:t>
        </w:r>
      </w:ins>
      <w:ins w:id="241" w:author="Justin Yeakel" w:date="2021-09-03T13:49:00Z">
        <w:r w:rsidR="005B2286">
          <w:rPr>
            <w:rFonts w:ascii="Arial" w:hAnsi="Arial"/>
            <w:sz w:val="20"/>
            <w:szCs w:val="20"/>
            <w:lang w:val="en-US"/>
          </w:rPr>
          <w:t xml:space="preserve"> </w:t>
        </w:r>
      </w:ins>
      <w:del w:id="242" w:author="Justin Yeakel" w:date="2021-09-03T13:49:00Z">
        <w:r w:rsidRPr="00087C15" w:rsidDel="005B2286">
          <w:rPr>
            <w:rFonts w:ascii="Arial" w:hAnsi="Arial"/>
            <w:sz w:val="20"/>
            <w:szCs w:val="20"/>
            <w:rPrChange w:id="243" w:author="Philip Manlick" w:date="2021-08-31T10:17:00Z">
              <w:rPr>
                <w:rFonts w:ascii="Arial" w:hAnsi="Arial"/>
                <w:sz w:val="20"/>
                <w:szCs w:val="20"/>
                <w:highlight w:val="yellow"/>
              </w:rPr>
            </w:rPrChange>
          </w:rPr>
          <w:delText>and</w:delText>
        </w:r>
      </w:del>
      <w:ins w:id="244" w:author="Justin Yeakel" w:date="2021-09-03T13:49:00Z">
        <w:r w:rsidR="005B2286">
          <w:rPr>
            <w:rFonts w:ascii="Arial" w:hAnsi="Arial"/>
            <w:sz w:val="20"/>
            <w:szCs w:val="20"/>
          </w:rPr>
          <w:t>or</w:t>
        </w:r>
      </w:ins>
      <w:r w:rsidRPr="00087C15">
        <w:rPr>
          <w:rFonts w:ascii="Arial" w:hAnsi="Arial"/>
          <w:sz w:val="20"/>
          <w:szCs w:val="20"/>
          <w:rPrChange w:id="245" w:author="Philip Manlick" w:date="2021-08-31T10:17:00Z">
            <w:rPr>
              <w:rFonts w:ascii="Arial" w:hAnsi="Arial"/>
              <w:sz w:val="20"/>
              <w:szCs w:val="20"/>
              <w:highlight w:val="yellow"/>
            </w:rPr>
          </w:rPrChange>
        </w:rPr>
        <w:t xml:space="preserve"> </w:t>
      </w:r>
      <w:del w:id="246" w:author="Justin Yeakel" w:date="2021-09-03T13:49:00Z">
        <w:r w:rsidRPr="00087C15" w:rsidDel="005B2286">
          <w:rPr>
            <w:rFonts w:ascii="Arial" w:hAnsi="Arial"/>
            <w:sz w:val="20"/>
            <w:szCs w:val="20"/>
            <w:rPrChange w:id="247" w:author="Philip Manlick" w:date="2021-08-31T10:17:00Z">
              <w:rPr>
                <w:rFonts w:ascii="Arial" w:hAnsi="Arial"/>
                <w:sz w:val="20"/>
                <w:szCs w:val="20"/>
                <w:highlight w:val="yellow"/>
              </w:rPr>
            </w:rPrChange>
          </w:rPr>
          <w:delText xml:space="preserve">target </w:delText>
        </w:r>
      </w:del>
      <w:r w:rsidRPr="00087C15">
        <w:rPr>
          <w:rFonts w:ascii="Arial" w:hAnsi="Arial"/>
          <w:sz w:val="20"/>
          <w:szCs w:val="20"/>
          <w:rPrChange w:id="248" w:author="Philip Manlick" w:date="2021-08-31T10:17:00Z">
            <w:rPr>
              <w:rFonts w:ascii="Arial" w:hAnsi="Arial"/>
              <w:sz w:val="20"/>
              <w:szCs w:val="20"/>
              <w:highlight w:val="yellow"/>
            </w:rPr>
          </w:rPrChange>
        </w:rPr>
        <w:t xml:space="preserve">the </w:t>
      </w:r>
      <w:del w:id="249" w:author="Justin Yeakel" w:date="2021-09-03T13:49:00Z">
        <w:r w:rsidRPr="00087C15" w:rsidDel="00A571E3">
          <w:rPr>
            <w:rFonts w:ascii="Arial" w:hAnsi="Arial"/>
            <w:sz w:val="20"/>
            <w:szCs w:val="20"/>
            <w:rPrChange w:id="250" w:author="Philip Manlick" w:date="2021-08-31T10:17:00Z">
              <w:rPr>
                <w:rFonts w:ascii="Arial" w:hAnsi="Arial"/>
                <w:sz w:val="20"/>
                <w:szCs w:val="20"/>
                <w:highlight w:val="yellow"/>
              </w:rPr>
            </w:rPrChange>
          </w:rPr>
          <w:delText>closest</w:delText>
        </w:r>
      </w:del>
      <w:proofErr w:type="spellStart"/>
      <w:ins w:id="251" w:author="Justin Yeakel" w:date="2021-09-03T13:49:00Z">
        <w:r w:rsidR="00A571E3">
          <w:rPr>
            <w:rFonts w:ascii="Arial" w:hAnsi="Arial"/>
            <w:sz w:val="20"/>
            <w:szCs w:val="20"/>
          </w:rPr>
          <w:t>nearest</w:t>
        </w:r>
      </w:ins>
      <w:proofErr w:type="spellEnd"/>
      <w:r w:rsidRPr="00087C15">
        <w:rPr>
          <w:rFonts w:ascii="Arial" w:hAnsi="Arial"/>
          <w:sz w:val="20"/>
          <w:szCs w:val="20"/>
          <w:rPrChange w:id="252" w:author="Philip Manlick" w:date="2021-08-31T10:17:00Z">
            <w:rPr>
              <w:rFonts w:ascii="Arial" w:hAnsi="Arial"/>
              <w:sz w:val="20"/>
              <w:szCs w:val="20"/>
              <w:highlight w:val="yellow"/>
            </w:rPr>
          </w:rPrChange>
        </w:rPr>
        <w:t xml:space="preserve"> resource group</w:t>
      </w:r>
      <w:del w:id="253" w:author="Justin Yeakel" w:date="2021-09-03T13:49:00Z">
        <w:r w:rsidRPr="00087C15" w:rsidDel="00A571E3">
          <w:rPr>
            <w:rFonts w:ascii="Arial" w:hAnsi="Arial"/>
            <w:sz w:val="20"/>
            <w:szCs w:val="20"/>
            <w:rPrChange w:id="254" w:author="Philip Manlick" w:date="2021-08-31T10:17:00Z">
              <w:rPr>
                <w:rFonts w:ascii="Arial" w:hAnsi="Arial"/>
                <w:sz w:val="20"/>
                <w:szCs w:val="20"/>
                <w:highlight w:val="yellow"/>
              </w:rPr>
            </w:rPrChange>
          </w:rPr>
          <w:delText xml:space="preserve"> (regardless of preference)</w:delText>
        </w:r>
      </w:del>
      <w:r w:rsidRPr="00087C15">
        <w:rPr>
          <w:rFonts w:ascii="Arial" w:hAnsi="Arial"/>
          <w:sz w:val="20"/>
          <w:szCs w:val="20"/>
          <w:rPrChange w:id="255" w:author="Philip Manlick" w:date="2021-08-31T10:17:00Z">
            <w:rPr>
              <w:rFonts w:ascii="Arial" w:hAnsi="Arial"/>
              <w:sz w:val="20"/>
              <w:szCs w:val="20"/>
              <w:highlight w:val="yellow"/>
            </w:rPr>
          </w:rPrChange>
        </w:rPr>
        <w:t xml:space="preserve"> with </w:t>
      </w:r>
      <w:proofErr w:type="spellStart"/>
      <w:r w:rsidRPr="00087C15">
        <w:rPr>
          <w:rFonts w:ascii="Arial" w:hAnsi="Arial"/>
          <w:sz w:val="20"/>
          <w:szCs w:val="20"/>
          <w:rPrChange w:id="256" w:author="Philip Manlick" w:date="2021-08-31T10:17:00Z">
            <w:rPr>
              <w:rFonts w:ascii="Arial" w:hAnsi="Arial"/>
              <w:sz w:val="20"/>
              <w:szCs w:val="20"/>
              <w:highlight w:val="yellow"/>
            </w:rPr>
          </w:rPrChange>
        </w:rPr>
        <w:t>probability</w:t>
      </w:r>
      <w:proofErr w:type="spellEnd"/>
      <w:r w:rsidRPr="00087C15">
        <w:rPr>
          <w:rFonts w:ascii="Arial" w:hAnsi="Arial"/>
          <w:sz w:val="20"/>
          <w:szCs w:val="20"/>
          <w:rPrChange w:id="257" w:author="Philip Manlick" w:date="2021-08-31T10:17:00Z">
            <w:rPr>
              <w:rFonts w:ascii="Arial" w:hAnsi="Arial"/>
              <w:sz w:val="20"/>
              <w:szCs w:val="20"/>
              <w:highlight w:val="yellow"/>
            </w:rPr>
          </w:rPrChange>
        </w:rPr>
        <w:t xml:space="preserve"> </w:t>
      </w:r>
      <m:oMath>
        <m:r>
          <w:rPr>
            <w:rFonts w:ascii="Cambria Math" w:hAnsi="Cambria Math"/>
            <w:sz w:val="20"/>
            <w:szCs w:val="20"/>
            <w:rPrChange w:id="258" w:author="Philip Manlick" w:date="2021-08-31T10:17:00Z">
              <w:rPr>
                <w:rFonts w:ascii="Cambria Math" w:hAnsi="Cambria Math"/>
                <w:sz w:val="20"/>
                <w:szCs w:val="20"/>
                <w:highlight w:val="yellow"/>
              </w:rPr>
            </w:rPrChange>
          </w:rPr>
          <m:t>1-τ</m:t>
        </m:r>
      </m:oMath>
      <w:r w:rsidRPr="00087C15">
        <w:rPr>
          <w:rFonts w:ascii="Arial" w:hAnsi="Arial"/>
          <w:sz w:val="20"/>
          <w:szCs w:val="20"/>
          <w:rPrChange w:id="259" w:author="Philip Manlick" w:date="2021-08-31T10:17:00Z">
            <w:rPr>
              <w:rFonts w:ascii="Arial" w:hAnsi="Arial"/>
              <w:sz w:val="20"/>
              <w:szCs w:val="20"/>
              <w:highlight w:val="yellow"/>
            </w:rPr>
          </w:rPrChange>
        </w:rPr>
        <w:t>.</w:t>
      </w:r>
      <w:del w:id="260" w:author="Philip Manlick" w:date="2021-08-31T10:19:00Z">
        <w:r w:rsidRPr="00087C15" w:rsidDel="00087C15">
          <w:rPr>
            <w:rFonts w:ascii="Arial" w:hAnsi="Arial"/>
            <w:sz w:val="20"/>
            <w:szCs w:val="20"/>
            <w:rPrChange w:id="261" w:author="Philip Manlick" w:date="2021-08-31T10:17:00Z">
              <w:rPr>
                <w:rFonts w:ascii="Arial" w:hAnsi="Arial"/>
                <w:sz w:val="20"/>
                <w:szCs w:val="20"/>
                <w:highlight w:val="yellow"/>
              </w:rPr>
            </w:rPrChange>
          </w:rPr>
          <w:delText xml:space="preserve"> </w:delText>
        </w:r>
      </w:del>
      <w:commentRangeEnd w:id="236"/>
      <w:ins w:id="262" w:author="Philip Manlick" w:date="2021-08-31T10:27:00Z">
        <w:r w:rsidR="006835BB">
          <w:rPr>
            <w:rStyle w:val="CommentReference"/>
            <w:rFonts w:ascii="Times New Roman" w:hAnsi="Times New Roman" w:cs="Times New Roman"/>
            <w:color w:val="auto"/>
            <w:lang w:val="en-US"/>
            <w14:textOutline w14:w="0" w14:cap="rnd" w14:cmpd="sng" w14:algn="ctr">
              <w14:noFill/>
              <w14:prstDash w14:val="solid"/>
              <w14:bevel/>
            </w14:textOutline>
          </w:rPr>
          <w:commentReference w:id="236"/>
        </w:r>
      </w:ins>
      <w:ins w:id="263" w:author="Philip Manlick" w:date="2021-08-31T10:41:00Z">
        <w:r w:rsidR="00ED508F" w:rsidRPr="00ED508F">
          <w:rPr>
            <w:rFonts w:ascii="Arial" w:hAnsi="Arial"/>
            <w:sz w:val="20"/>
            <w:szCs w:val="20"/>
            <w:lang w:val="en-US"/>
          </w:rPr>
          <w:t xml:space="preserve"> </w:t>
        </w:r>
      </w:ins>
      <w:moveToRangeStart w:id="264" w:author="Philip Manlick" w:date="2021-08-31T10:41:00Z" w:name="move81298889"/>
      <w:moveTo w:id="265" w:author="Philip Manlick" w:date="2021-08-31T10:41:00Z">
        <w:r w:rsidR="00ED508F">
          <w:rPr>
            <w:rFonts w:ascii="Arial" w:hAnsi="Arial"/>
            <w:sz w:val="20"/>
            <w:szCs w:val="20"/>
            <w:lang w:val="en-US"/>
          </w:rPr>
          <w:t xml:space="preserve">In </w:t>
        </w:r>
        <w:del w:id="266" w:author="Philip Manlick" w:date="2021-08-31T10:41:00Z">
          <w:r w:rsidR="00ED508F" w:rsidDel="00ED508F">
            <w:rPr>
              <w:rFonts w:ascii="Arial" w:hAnsi="Arial"/>
              <w:sz w:val="20"/>
              <w:szCs w:val="20"/>
              <w:lang w:val="en-US"/>
            </w:rPr>
            <w:delText>our</w:delText>
          </w:r>
        </w:del>
      </w:moveTo>
      <w:ins w:id="267" w:author="Philip Manlick" w:date="2021-08-31T10:41:00Z">
        <w:r w:rsidR="00ED508F">
          <w:rPr>
            <w:rFonts w:ascii="Arial" w:hAnsi="Arial"/>
            <w:sz w:val="20"/>
            <w:szCs w:val="20"/>
            <w:lang w:val="en-US"/>
          </w:rPr>
          <w:t>this</w:t>
        </w:r>
      </w:ins>
      <w:moveTo w:id="268" w:author="Philip Manlick" w:date="2021-08-31T10:41:00Z">
        <w:r w:rsidR="00ED508F">
          <w:rPr>
            <w:rFonts w:ascii="Arial" w:hAnsi="Arial"/>
            <w:sz w:val="20"/>
            <w:szCs w:val="20"/>
            <w:lang w:val="en-US"/>
          </w:rPr>
          <w:t xml:space="preserve"> example, there are 6 resource groups and we explore targeting strategies ranging from </w:t>
        </w:r>
        <m:oMath>
          <m:r>
            <w:rPr>
              <w:rFonts w:ascii="Cambria Math" w:hAnsi="Cambria Math"/>
              <w:sz w:val="20"/>
              <w:szCs w:val="20"/>
              <w:lang w:val="en-US"/>
            </w:rPr>
            <m:t>τ=0</m:t>
          </m:r>
          <m:r>
            <w:ins w:id="269" w:author="Justin Yeakel" w:date="2021-09-03T13:40:00Z">
              <w:rPr>
                <w:rFonts w:ascii="Cambria Math" w:hAnsi="Cambria Math"/>
                <w:sz w:val="20"/>
                <w:szCs w:val="20"/>
                <w:lang w:val="en-US"/>
              </w:rPr>
              <m:t>,</m:t>
            </w:ins>
          </m:r>
        </m:oMath>
        <w:moveTo w:id="270" w:author="Philip Manlick" w:date="2021-08-31T10:41:00Z">
          <w:r w:rsidR="00ED508F">
            <w:rPr>
              <w:rFonts w:ascii="Arial" w:hAnsi="Arial"/>
              <w:sz w:val="20"/>
              <w:szCs w:val="20"/>
              <w:lang w:val="en-US"/>
            </w:rPr>
            <w:t xml:space="preserve"> representing a consumer that always targets the nearest resource</w:t>
          </w:r>
        </w:moveTo>
        <w:ins w:id="271" w:author="Philip Manlick" w:date="2021-08-31T10:42:00Z">
          <w:r w:rsidR="00ED508F">
            <w:rPr>
              <w:rFonts w:ascii="Arial" w:hAnsi="Arial"/>
              <w:sz w:val="20"/>
              <w:szCs w:val="20"/>
              <w:lang w:val="en-US"/>
            </w:rPr>
            <w:t xml:space="preserve"> (i.e., generalist strategy)</w:t>
          </w:r>
        </w:ins>
        <w:moveTo w:id="272" w:author="Philip Manlick" w:date="2021-08-31T10:41:00Z">
          <w:r w:rsidR="00ED508F">
            <w:rPr>
              <w:rFonts w:ascii="Arial" w:hAnsi="Arial"/>
              <w:sz w:val="20"/>
              <w:szCs w:val="20"/>
              <w:lang w:val="en-US"/>
            </w:rPr>
            <w:t xml:space="preserve"> to </w:t>
          </w:r>
          <m:oMath>
            <m:r>
              <w:rPr>
                <w:rFonts w:ascii="Cambria Math" w:hAnsi="Cambria Math"/>
                <w:sz w:val="20"/>
                <w:szCs w:val="20"/>
                <w:lang w:val="en-US"/>
              </w:rPr>
              <m:t>τ=1</m:t>
            </m:r>
          </m:oMath>
          <w:moveTo w:id="273" w:author="Philip Manlick" w:date="2021-08-31T10:41:00Z">
            <w:r w:rsidR="00ED508F">
              <w:rPr>
                <w:rFonts w:ascii="Arial" w:hAnsi="Arial"/>
                <w:sz w:val="20"/>
                <w:szCs w:val="20"/>
                <w:lang w:val="en-US"/>
              </w:rPr>
              <w:t xml:space="preserve"> representing a consumer that always targets one of the 6 resource groups regardless of distance (</w:t>
            </w:r>
          </w:moveTo>
          <w:ins w:id="274" w:author="Philip Manlick" w:date="2021-08-31T10:42:00Z">
            <w:r w:rsidR="00ED508F">
              <w:rPr>
                <w:rFonts w:ascii="Arial" w:hAnsi="Arial"/>
                <w:sz w:val="20"/>
                <w:szCs w:val="20"/>
                <w:lang w:val="en-US"/>
              </w:rPr>
              <w:t xml:space="preserve">i.e., specialist strategy; </w:t>
            </w:r>
          </w:ins>
          <w:moveTo w:id="275" w:author="Philip Manlick" w:date="2021-08-31T10:41:00Z">
            <w:r w:rsidR="00ED508F">
              <w:rPr>
                <w:rFonts w:ascii="Arial" w:hAnsi="Arial"/>
                <w:sz w:val="20"/>
                <w:szCs w:val="20"/>
                <w:lang w:val="en-US"/>
              </w:rPr>
              <w:t>Fig. 8)</w:t>
            </w:r>
          </w:moveTo>
          <w:moveToRangeEnd w:id="264"/>
          <w:ins w:id="276" w:author="Justin Yeakel" w:date="2021-09-03T13:40:00Z">
            <w:r w:rsidR="00AA00DD">
              <w:rPr>
                <w:rFonts w:ascii="Arial" w:hAnsi="Arial"/>
                <w:sz w:val="20"/>
                <w:szCs w:val="20"/>
                <w:lang w:val="en-US"/>
              </w:rPr>
              <w:t xml:space="preserve">. If we define specialization as </w:t>
            </w:r>
          </w:ins>
          <m:oMath>
            <m:r>
              <w:ins w:id="277" w:author="Justin Yeakel" w:date="2021-09-03T13:40:00Z">
                <w:rPr>
                  <w:rFonts w:ascii="Cambria Math" w:hAnsi="Cambria Math"/>
                  <w:sz w:val="20"/>
                  <w:szCs w:val="20"/>
                  <w:lang w:val="en-US"/>
                </w:rPr>
                <m:t>c=1-τ,</m:t>
              </w:ins>
            </m:r>
          </m:oMath>
          <w:ins w:id="278" w:author="Justin Yeakel" w:date="2021-09-03T13:40:00Z">
            <w:r w:rsidR="00AA00DD" w:rsidRPr="00087C15">
              <w:rPr>
                <w:rFonts w:ascii="Arial" w:hAnsi="Arial"/>
                <w:sz w:val="20"/>
                <w:szCs w:val="20"/>
                <w:lang w:val="en-US"/>
              </w:rPr>
              <w:t xml:space="preserve"> </w:t>
            </w:r>
            <w:r w:rsidR="00AA00DD">
              <w:rPr>
                <w:rFonts w:ascii="Arial" w:hAnsi="Arial"/>
                <w:sz w:val="20"/>
                <w:szCs w:val="20"/>
                <w:lang w:val="en-US"/>
              </w:rPr>
              <w:t xml:space="preserve">such a measure is analogous to the specialization indices (e.g., RINI) presented in Q1. </w:t>
            </w:r>
          </w:ins>
          <w:ins w:id="279" w:author="Justin Yeakel" w:date="2021-09-03T13:41:00Z">
            <w:r w:rsidR="00372FCB">
              <w:rPr>
                <w:rFonts w:ascii="Arial" w:hAnsi="Arial"/>
                <w:sz w:val="20"/>
                <w:szCs w:val="20"/>
                <w:lang w:val="en-US"/>
              </w:rPr>
              <w:t>Distance</w:t>
            </w:r>
          </w:ins>
          <w:ins w:id="280" w:author="Justin Yeakel" w:date="2021-09-03T13:45:00Z">
            <w:r w:rsidR="00F50EC6">
              <w:rPr>
                <w:rFonts w:ascii="Arial" w:hAnsi="Arial"/>
                <w:sz w:val="20"/>
                <w:szCs w:val="20"/>
                <w:lang w:val="en-US"/>
              </w:rPr>
              <w:t>s</w:t>
            </w:r>
          </w:ins>
          <w:ins w:id="281" w:author="Justin Yeakel" w:date="2021-09-03T13:41:00Z">
            <w:r w:rsidR="00372FCB">
              <w:rPr>
                <w:rFonts w:ascii="Arial" w:hAnsi="Arial"/>
                <w:sz w:val="20"/>
                <w:szCs w:val="20"/>
                <w:lang w:val="en-US"/>
              </w:rPr>
              <w:t xml:space="preserve"> from one resource to the next are drawn </w:t>
            </w:r>
          </w:ins>
          <w:ins w:id="282" w:author="Justin Yeakel" w:date="2021-09-03T13:43:00Z">
            <w:r w:rsidR="007C3350">
              <w:rPr>
                <w:rFonts w:ascii="Arial" w:hAnsi="Arial"/>
                <w:sz w:val="20"/>
                <w:szCs w:val="20"/>
                <w:lang w:val="en-US"/>
              </w:rPr>
              <w:t>from a probability density</w:t>
            </w:r>
          </w:ins>
          <w:ins w:id="283" w:author="Justin Yeakel" w:date="2021-09-03T13:41:00Z">
            <w:r w:rsidR="00401C0A">
              <w:rPr>
                <w:rFonts w:ascii="Arial" w:hAnsi="Arial"/>
                <w:sz w:val="20"/>
                <w:szCs w:val="20"/>
                <w:lang w:val="en-US"/>
              </w:rPr>
              <w:t xml:space="preserve"> parameterize</w:t>
            </w:r>
          </w:ins>
          <w:ins w:id="284" w:author="Justin Yeakel" w:date="2021-09-03T13:43:00Z">
            <w:r w:rsidR="007C3350">
              <w:rPr>
                <w:rFonts w:ascii="Arial" w:hAnsi="Arial"/>
                <w:sz w:val="20"/>
                <w:szCs w:val="20"/>
                <w:lang w:val="en-US"/>
              </w:rPr>
              <w:t>d</w:t>
            </w:r>
          </w:ins>
          <w:ins w:id="285" w:author="Justin Yeakel" w:date="2021-09-03T13:41:00Z">
            <w:r w:rsidR="00401C0A">
              <w:rPr>
                <w:rFonts w:ascii="Arial" w:hAnsi="Arial"/>
                <w:sz w:val="20"/>
                <w:szCs w:val="20"/>
                <w:lang w:val="en-US"/>
              </w:rPr>
              <w:t xml:space="preserve"> by seasonal resource </w:t>
            </w:r>
          </w:ins>
          <w:ins w:id="286" w:author="Justin Yeakel" w:date="2021-09-03T13:43:00Z">
            <w:r w:rsidR="00161F38">
              <w:rPr>
                <w:rFonts w:ascii="Arial" w:hAnsi="Arial"/>
                <w:sz w:val="20"/>
                <w:szCs w:val="20"/>
                <w:lang w:val="en-US"/>
              </w:rPr>
              <w:t>availability</w:t>
            </w:r>
          </w:ins>
          <w:ins w:id="287" w:author="Justin Yeakel" w:date="2021-09-03T13:42:00Z">
            <w:r w:rsidR="00401C0A">
              <w:rPr>
                <w:rFonts w:ascii="Arial" w:hAnsi="Arial"/>
                <w:sz w:val="20"/>
                <w:szCs w:val="20"/>
                <w:lang w:val="en-US"/>
              </w:rPr>
              <w:t xml:space="preserve">. </w:t>
            </w:r>
          </w:ins>
          <w:commentRangeStart w:id="288"/>
          <w:del w:id="289" w:author="Justin Yeakel" w:date="2021-09-03T13:42:00Z">
            <w:r w:rsidRPr="006835BB" w:rsidDel="00401C0A">
              <w:rPr>
                <w:rFonts w:ascii="Arial" w:hAnsi="Arial"/>
                <w:strike/>
                <w:sz w:val="20"/>
                <w:szCs w:val="20"/>
                <w:rPrChange w:id="290" w:author="Philip Manlick" w:date="2021-08-31T10:33:00Z">
                  <w:rPr>
                    <w:rFonts w:ascii="Arial" w:hAnsi="Arial"/>
                    <w:sz w:val="20"/>
                    <w:szCs w:val="20"/>
                  </w:rPr>
                </w:rPrChange>
              </w:rPr>
              <w:delText>Resource distances are drawn from a distribution parameterized by measured resource densities</w:delText>
            </w:r>
            <w:commentRangeEnd w:id="288"/>
            <w:r w:rsidR="006835BB" w:rsidDel="00401C0A">
              <w:rPr>
                <w:rStyle w:val="CommentReference"/>
                <w:rFonts w:ascii="Times New Roman" w:hAnsi="Times New Roman" w:cs="Times New Roman"/>
                <w:color w:val="auto"/>
                <w:lang w:val="en-US"/>
                <w14:textOutline w14:w="0" w14:cap="rnd" w14:cmpd="sng" w14:algn="ctr">
                  <w14:noFill/>
                  <w14:prstDash w14:val="solid"/>
                  <w14:bevel/>
                </w14:textOutline>
              </w:rPr>
              <w:commentReference w:id="288"/>
            </w:r>
            <w:r w:rsidRPr="00087C15" w:rsidDel="00401C0A">
              <w:rPr>
                <w:rFonts w:ascii="Arial" w:hAnsi="Arial"/>
                <w:sz w:val="20"/>
                <w:szCs w:val="20"/>
                <w:lang w:val="en-US"/>
              </w:rPr>
              <w:delText xml:space="preserve">. </w:delText>
            </w:r>
          </w:del>
          <w:proofErr w:type="spellStart"/>
          <w:r w:rsidRPr="00087C15">
            <w:rPr>
              <w:rFonts w:ascii="Arial" w:hAnsi="Arial"/>
              <w:sz w:val="20"/>
              <w:szCs w:val="20"/>
              <w:rPrChange w:id="291" w:author="Philip Manlick" w:date="2021-08-31T10:17:00Z">
                <w:rPr>
                  <w:rFonts w:ascii="Arial" w:hAnsi="Arial"/>
                  <w:sz w:val="20"/>
                  <w:szCs w:val="20"/>
                  <w:highlight w:val="yellow"/>
                </w:rPr>
              </w:rPrChange>
            </w:rPr>
            <w:t>Once</w:t>
          </w:r>
          <w:proofErr w:type="spellEnd"/>
          <w:r w:rsidRPr="00087C15">
            <w:rPr>
              <w:rFonts w:ascii="Arial" w:hAnsi="Arial"/>
              <w:sz w:val="20"/>
              <w:szCs w:val="20"/>
              <w:rPrChange w:id="292" w:author="Philip Manlick" w:date="2021-08-31T10:17:00Z">
                <w:rPr>
                  <w:rFonts w:ascii="Arial" w:hAnsi="Arial"/>
                  <w:sz w:val="20"/>
                  <w:szCs w:val="20"/>
                  <w:highlight w:val="yellow"/>
                </w:rPr>
              </w:rPrChange>
            </w:rPr>
            <w:t xml:space="preserve"> a consumer-resource </w:t>
          </w:r>
          <w:proofErr w:type="spellStart"/>
          <w:r w:rsidRPr="00087C15">
            <w:rPr>
              <w:rFonts w:ascii="Arial" w:hAnsi="Arial"/>
              <w:sz w:val="20"/>
              <w:szCs w:val="20"/>
              <w:rPrChange w:id="293" w:author="Philip Manlick" w:date="2021-08-31T10:17:00Z">
                <w:rPr>
                  <w:rFonts w:ascii="Arial" w:hAnsi="Arial"/>
                  <w:sz w:val="20"/>
                  <w:szCs w:val="20"/>
                  <w:highlight w:val="yellow"/>
                </w:rPr>
              </w:rPrChange>
            </w:rPr>
            <w:t>interaction</w:t>
          </w:r>
          <w:proofErr w:type="spellEnd"/>
          <w:r w:rsidRPr="00087C15">
            <w:rPr>
              <w:rFonts w:ascii="Arial" w:hAnsi="Arial"/>
              <w:sz w:val="20"/>
              <w:szCs w:val="20"/>
              <w:rPrChange w:id="294" w:author="Philip Manlick" w:date="2021-08-31T10:17:00Z">
                <w:rPr>
                  <w:rFonts w:ascii="Arial" w:hAnsi="Arial"/>
                  <w:sz w:val="20"/>
                  <w:szCs w:val="20"/>
                  <w:highlight w:val="yellow"/>
                </w:rPr>
              </w:rPrChange>
            </w:rPr>
            <w:t xml:space="preserve"> </w:t>
          </w:r>
          <w:ins w:id="295" w:author="Justin Yeakel" w:date="2021-09-03T13:45:00Z">
            <w:r w:rsidR="00F50EC6">
              <w:rPr>
                <w:rFonts w:ascii="Arial" w:hAnsi="Arial"/>
                <w:sz w:val="20"/>
                <w:szCs w:val="20"/>
              </w:rPr>
              <w:t xml:space="preserve">is </w:t>
            </w:r>
            <w:proofErr w:type="spellStart"/>
            <w:r w:rsidR="00F50EC6">
              <w:rPr>
                <w:rFonts w:ascii="Arial" w:hAnsi="Arial"/>
                <w:sz w:val="20"/>
                <w:szCs w:val="20"/>
              </w:rPr>
              <w:t>drawn</w:t>
            </w:r>
            <w:proofErr w:type="spellEnd"/>
            <w:r w:rsidR="00A80562">
              <w:rPr>
                <w:rFonts w:ascii="Arial" w:hAnsi="Arial"/>
                <w:sz w:val="20"/>
                <w:szCs w:val="20"/>
              </w:rPr>
              <w:t xml:space="preserve"> </w:t>
            </w:r>
          </w:ins>
          <w:proofErr w:type="spellStart"/>
          <w:ins w:id="296" w:author="Justin Yeakel" w:date="2021-09-03T13:51:00Z">
            <w:r w:rsidR="00822AA4">
              <w:rPr>
                <w:rFonts w:ascii="Arial" w:hAnsi="Arial"/>
                <w:sz w:val="20"/>
                <w:szCs w:val="20"/>
              </w:rPr>
              <w:t>given</w:t>
            </w:r>
          </w:ins>
          <w:proofErr w:type="spellEnd"/>
          <w:ins w:id="297" w:author="Justin Yeakel" w:date="2021-09-03T13:45:00Z">
            <w:r w:rsidR="00A80562">
              <w:rPr>
                <w:rFonts w:ascii="Arial" w:hAnsi="Arial"/>
                <w:sz w:val="20"/>
                <w:szCs w:val="20"/>
              </w:rPr>
              <w:t xml:space="preserve"> </w:t>
            </w:r>
          </w:ins>
          <m:oMath>
            <m:r>
              <w:ins w:id="298" w:author="Justin Yeakel" w:date="2021-09-03T13:46:00Z">
                <w:rPr>
                  <w:rFonts w:ascii="Cambria Math" w:hAnsi="Cambria Math"/>
                  <w:sz w:val="20"/>
                  <w:szCs w:val="20"/>
                </w:rPr>
                <m:t>τ</m:t>
              </w:ins>
            </m:r>
          </m:oMath>
          <w:del w:id="299" w:author="Justin Yeakel" w:date="2021-09-03T13:43:00Z">
            <w:r w:rsidRPr="00087C15" w:rsidDel="00161F38">
              <w:rPr>
                <w:rFonts w:ascii="Arial" w:hAnsi="Arial"/>
                <w:sz w:val="20"/>
                <w:szCs w:val="20"/>
                <w:rPrChange w:id="300" w:author="Philip Manlick" w:date="2021-08-31T10:17:00Z">
                  <w:rPr>
                    <w:rFonts w:ascii="Arial" w:hAnsi="Arial"/>
                    <w:sz w:val="20"/>
                    <w:szCs w:val="20"/>
                    <w:highlight w:val="yellow"/>
                  </w:rPr>
                </w:rPrChange>
              </w:rPr>
              <w:delText>is drawn</w:delText>
            </w:r>
          </w:del>
          <w:r w:rsidRPr="00087C15">
            <w:rPr>
              <w:rFonts w:ascii="Arial" w:hAnsi="Arial"/>
              <w:sz w:val="20"/>
              <w:szCs w:val="20"/>
              <w:rPrChange w:id="301" w:author="Philip Manlick" w:date="2021-08-31T10:17:00Z">
                <w:rPr>
                  <w:rFonts w:ascii="Arial" w:hAnsi="Arial"/>
                  <w:sz w:val="20"/>
                  <w:szCs w:val="20"/>
                  <w:highlight w:val="yellow"/>
                </w:rPr>
              </w:rPrChange>
            </w:rPr>
            <w:t>, the consumer travels the distance to the</w:t>
          </w:r>
          <w:ins w:id="302" w:author="Justin Yeakel" w:date="2021-09-03T13:46:00Z">
            <w:r w:rsidR="006C450F">
              <w:rPr>
                <w:rFonts w:ascii="Arial" w:hAnsi="Arial"/>
                <w:sz w:val="20"/>
                <w:szCs w:val="20"/>
              </w:rPr>
              <w:t xml:space="preserve"> </w:t>
            </w:r>
            <w:proofErr w:type="spellStart"/>
            <w:r w:rsidR="006C450F">
              <w:rPr>
                <w:rFonts w:ascii="Arial" w:hAnsi="Arial"/>
                <w:sz w:val="20"/>
                <w:szCs w:val="20"/>
              </w:rPr>
              <w:t>chosen</w:t>
            </w:r>
          </w:ins>
          <w:proofErr w:type="spellEnd"/>
          <w:r w:rsidRPr="00087C15">
            <w:rPr>
              <w:rFonts w:ascii="Arial" w:hAnsi="Arial"/>
              <w:sz w:val="20"/>
              <w:szCs w:val="20"/>
              <w:rPrChange w:id="303" w:author="Philip Manlick" w:date="2021-08-31T10:17:00Z">
                <w:rPr>
                  <w:rFonts w:ascii="Arial" w:hAnsi="Arial"/>
                  <w:sz w:val="20"/>
                  <w:szCs w:val="20"/>
                  <w:highlight w:val="yellow"/>
                </w:rPr>
              </w:rPrChange>
            </w:rPr>
            <w:t xml:space="preserve"> resource with </w:t>
          </w:r>
          <w:proofErr w:type="spellStart"/>
          <w:r w:rsidRPr="00087C15">
            <w:rPr>
              <w:rFonts w:ascii="Arial" w:hAnsi="Arial"/>
              <w:sz w:val="20"/>
              <w:szCs w:val="20"/>
              <w:rPrChange w:id="304" w:author="Philip Manlick" w:date="2021-08-31T10:17:00Z">
                <w:rPr>
                  <w:rFonts w:ascii="Arial" w:hAnsi="Arial"/>
                  <w:sz w:val="20"/>
                  <w:szCs w:val="20"/>
                  <w:highlight w:val="yellow"/>
                </w:rPr>
              </w:rPrChange>
            </w:rPr>
            <w:t>velocity</w:t>
          </w:r>
          <w:proofErr w:type="spellEnd"/>
          <w:r w:rsidRPr="00087C15">
            <w:rPr>
              <w:rFonts w:ascii="Arial" w:hAnsi="Arial"/>
              <w:sz w:val="20"/>
              <w:szCs w:val="20"/>
              <w:rPrChange w:id="305" w:author="Philip Manlick" w:date="2021-08-31T10:17:00Z">
                <w:rPr>
                  <w:rFonts w:ascii="Arial" w:hAnsi="Arial"/>
                  <w:sz w:val="20"/>
                  <w:szCs w:val="20"/>
                  <w:highlight w:val="yellow"/>
                </w:rPr>
              </w:rPrChange>
            </w:rPr>
            <w:t xml:space="preserve"> </w:t>
          </w:r>
          <m:oMath>
            <m:r>
              <w:rPr>
                <w:rFonts w:ascii="Cambria Math" w:hAnsi="Cambria Math"/>
                <w:sz w:val="20"/>
                <w:szCs w:val="20"/>
                <w:rPrChange w:id="306" w:author="Philip Manlick" w:date="2021-08-31T10:17:00Z">
                  <w:rPr>
                    <w:rFonts w:ascii="Cambria Math" w:hAnsi="Cambria Math"/>
                    <w:sz w:val="20"/>
                    <w:szCs w:val="20"/>
                    <w:highlight w:val="yellow"/>
                  </w:rPr>
                </w:rPrChange>
              </w:rPr>
              <m:t>v(M)</m:t>
            </m:r>
          </m:oMath>
          <w:r w:rsidRPr="00087C15">
            <w:rPr>
              <w:rFonts w:ascii="Arial" w:hAnsi="Arial"/>
              <w:sz w:val="20"/>
              <w:szCs w:val="20"/>
              <w:rPrChange w:id="307" w:author="Philip Manlick" w:date="2021-08-31T10:17:00Z">
                <w:rPr>
                  <w:rFonts w:ascii="Arial" w:hAnsi="Arial"/>
                  <w:sz w:val="20"/>
                  <w:szCs w:val="20"/>
                  <w:highlight w:val="yellow"/>
                </w:rPr>
              </w:rPrChange>
            </w:rPr>
            <w:t xml:space="preserve"> and assimilates both bulk energy (kJ) and nitrogen content based on the resource</w:t>
          </w:r>
          <w:r w:rsidRPr="00087C15">
            <w:rPr>
              <w:rFonts w:ascii="Arial" w:hAnsi="Arial"/>
              <w:sz w:val="20"/>
              <w:szCs w:val="20"/>
              <w:rtl/>
              <w:rPrChange w:id="308" w:author="Philip Manlick" w:date="2021-08-31T10:17:00Z">
                <w:rPr>
                  <w:rFonts w:ascii="Arial" w:hAnsi="Arial"/>
                  <w:sz w:val="20"/>
                  <w:szCs w:val="20"/>
                  <w:highlight w:val="yellow"/>
                  <w:rtl/>
                </w:rPr>
              </w:rPrChange>
            </w:rPr>
            <w:t>’</w:t>
          </w:r>
          <w:r w:rsidRPr="00087C15">
            <w:rPr>
              <w:rFonts w:ascii="Arial" w:hAnsi="Arial"/>
              <w:sz w:val="20"/>
              <w:szCs w:val="20"/>
              <w:rPrChange w:id="309" w:author="Philip Manlick" w:date="2021-08-31T10:17:00Z">
                <w:rPr>
                  <w:rFonts w:ascii="Arial" w:hAnsi="Arial"/>
                  <w:sz w:val="20"/>
                  <w:szCs w:val="20"/>
                  <w:highlight w:val="yellow"/>
                </w:rPr>
              </w:rPrChange>
            </w:rPr>
            <w:t xml:space="preserve">s energy density and nitrogen </w:t>
          </w:r>
          <w:proofErr w:type="spellStart"/>
          <w:r w:rsidRPr="00087C15">
            <w:rPr>
              <w:rFonts w:ascii="Arial" w:hAnsi="Arial"/>
              <w:sz w:val="20"/>
              <w:szCs w:val="20"/>
              <w:rPrChange w:id="310" w:author="Philip Manlick" w:date="2021-08-31T10:17:00Z">
                <w:rPr>
                  <w:rFonts w:ascii="Arial" w:hAnsi="Arial"/>
                  <w:sz w:val="20"/>
                  <w:szCs w:val="20"/>
                  <w:highlight w:val="yellow"/>
                </w:rPr>
              </w:rPrChange>
            </w:rPr>
            <w:t>concentration</w:t>
          </w:r>
          <w:proofErr w:type="spellEnd"/>
          <w:r w:rsidRPr="00087C15">
            <w:rPr>
              <w:rFonts w:ascii="Arial" w:hAnsi="Arial"/>
              <w:sz w:val="20"/>
              <w:szCs w:val="20"/>
              <w:rPrChange w:id="311" w:author="Philip Manlick" w:date="2021-08-31T10:17:00Z">
                <w:rPr>
                  <w:rFonts w:ascii="Arial" w:hAnsi="Arial"/>
                  <w:sz w:val="20"/>
                  <w:szCs w:val="20"/>
                  <w:highlight w:val="yellow"/>
                </w:rPr>
              </w:rPrChange>
            </w:rPr>
            <w:t xml:space="preserve">, </w:t>
          </w:r>
          <w:proofErr w:type="spellStart"/>
          <w:r w:rsidRPr="00087C15">
            <w:rPr>
              <w:rFonts w:ascii="Arial" w:hAnsi="Arial"/>
              <w:sz w:val="20"/>
              <w:szCs w:val="20"/>
              <w:rPrChange w:id="312" w:author="Philip Manlick" w:date="2021-08-31T10:17:00Z">
                <w:rPr>
                  <w:rFonts w:ascii="Arial" w:hAnsi="Arial"/>
                  <w:sz w:val="20"/>
                  <w:szCs w:val="20"/>
                  <w:highlight w:val="yellow"/>
                </w:rPr>
              </w:rPrChange>
            </w:rPr>
            <w:t>respectively</w:t>
          </w:r>
          <w:proofErr w:type="spellEnd"/>
          <w:r w:rsidRPr="00087C15">
            <w:rPr>
              <w:rFonts w:ascii="Arial" w:hAnsi="Arial"/>
              <w:sz w:val="20"/>
              <w:szCs w:val="20"/>
              <w:rPrChange w:id="313" w:author="Philip Manlick" w:date="2021-08-31T10:17:00Z">
                <w:rPr>
                  <w:rFonts w:ascii="Arial" w:hAnsi="Arial"/>
                  <w:sz w:val="20"/>
                  <w:szCs w:val="20"/>
                  <w:highlight w:val="yellow"/>
                </w:rPr>
              </w:rPrChange>
            </w:rPr>
            <w:t xml:space="preserve">. The time </w:t>
          </w:r>
          <w:proofErr w:type="spellStart"/>
          <w:r w:rsidRPr="00087C15">
            <w:rPr>
              <w:rFonts w:ascii="Arial" w:hAnsi="Arial"/>
              <w:sz w:val="20"/>
              <w:szCs w:val="20"/>
              <w:rPrChange w:id="314" w:author="Philip Manlick" w:date="2021-08-31T10:17:00Z">
                <w:rPr>
                  <w:rFonts w:ascii="Arial" w:hAnsi="Arial"/>
                  <w:sz w:val="20"/>
                  <w:szCs w:val="20"/>
                  <w:highlight w:val="yellow"/>
                </w:rPr>
              </w:rPrChange>
            </w:rPr>
            <w:t>required</w:t>
          </w:r>
          <w:proofErr w:type="spellEnd"/>
          <w:r w:rsidRPr="00087C15">
            <w:rPr>
              <w:rFonts w:ascii="Arial" w:hAnsi="Arial"/>
              <w:sz w:val="20"/>
              <w:szCs w:val="20"/>
              <w:rPrChange w:id="315" w:author="Philip Manlick" w:date="2021-08-31T10:17:00Z">
                <w:rPr>
                  <w:rFonts w:ascii="Arial" w:hAnsi="Arial"/>
                  <w:sz w:val="20"/>
                  <w:szCs w:val="20"/>
                  <w:highlight w:val="yellow"/>
                </w:rPr>
              </w:rPrChange>
            </w:rPr>
            <w:t xml:space="preserve"> for a consumer to travel to the next resource </w:t>
          </w:r>
          <m:oMath>
            <m:r>
              <w:rPr>
                <w:rFonts w:ascii="Cambria Math" w:hAnsi="Cambria Math"/>
                <w:sz w:val="20"/>
                <w:szCs w:val="20"/>
                <w:rPrChange w:id="316" w:author="Philip Manlick" w:date="2021-08-31T10:17:00Z">
                  <w:rPr>
                    <w:rFonts w:ascii="Cambria Math" w:hAnsi="Cambria Math"/>
                    <w:sz w:val="20"/>
                    <w:szCs w:val="20"/>
                    <w:highlight w:val="yellow"/>
                  </w:rPr>
                </w:rPrChange>
              </w:rPr>
              <m:t>i</m:t>
            </m:r>
          </m:oMath>
          <w:r w:rsidRPr="00087C15">
            <w:rPr>
              <w:rFonts w:ascii="Arial" w:hAnsi="Arial"/>
              <w:sz w:val="20"/>
              <w:szCs w:val="20"/>
              <w:rPrChange w:id="317" w:author="Philip Manlick" w:date="2021-08-31T10:17:00Z">
                <w:rPr>
                  <w:rFonts w:ascii="Arial" w:hAnsi="Arial"/>
                  <w:sz w:val="20"/>
                  <w:szCs w:val="20"/>
                  <w:highlight w:val="yellow"/>
                </w:rPr>
              </w:rPrChange>
            </w:rPr>
            <w:t xml:space="preserve"> increases with distance and is thus inversely proportional to its encounter rate </w:t>
          </w:r>
          <m:oMath>
            <m:sSub>
              <m:sSubPr>
                <m:ctrlPr>
                  <w:rPr>
                    <w:rFonts w:ascii="Cambria Math" w:hAnsi="Cambria Math"/>
                    <w:i/>
                    <w:sz w:val="20"/>
                    <w:szCs w:val="20"/>
                    <w:lang w:val="en-US"/>
                  </w:rPr>
                </m:ctrlPr>
              </m:sSubPr>
              <m:e>
                <m:r>
                  <w:rPr>
                    <w:rFonts w:ascii="Cambria Math" w:hAnsi="Cambria Math"/>
                    <w:sz w:val="20"/>
                    <w:szCs w:val="20"/>
                    <w:rPrChange w:id="318" w:author="Philip Manlick" w:date="2021-08-31T10:17:00Z">
                      <w:rPr>
                        <w:rFonts w:ascii="Cambria Math" w:hAnsi="Cambria Math"/>
                        <w:sz w:val="20"/>
                        <w:szCs w:val="20"/>
                        <w:highlight w:val="yellow"/>
                      </w:rPr>
                    </w:rPrChange>
                  </w:rPr>
                  <m:t>μ</m:t>
                </m:r>
              </m:e>
              <m:sub>
                <m:r>
                  <w:rPr>
                    <w:rFonts w:ascii="Cambria Math" w:hAnsi="Cambria Math"/>
                    <w:sz w:val="20"/>
                    <w:szCs w:val="20"/>
                    <w:rPrChange w:id="319" w:author="Philip Manlick" w:date="2021-08-31T10:17:00Z">
                      <w:rPr>
                        <w:rFonts w:ascii="Cambria Math" w:hAnsi="Cambria Math"/>
                        <w:sz w:val="20"/>
                        <w:szCs w:val="20"/>
                        <w:highlight w:val="yellow"/>
                      </w:rPr>
                    </w:rPrChange>
                  </w:rPr>
                  <m:t>si</m:t>
                </m:r>
              </m:sub>
            </m:sSub>
          </m:oMath>
          <w:r w:rsidRPr="00087C15">
            <w:rPr>
              <w:rFonts w:ascii="Arial" w:hAnsi="Arial"/>
              <w:sz w:val="20"/>
              <w:szCs w:val="20"/>
              <w:rPrChange w:id="320" w:author="Philip Manlick" w:date="2021-08-31T10:17:00Z">
                <w:rPr>
                  <w:rFonts w:ascii="Arial" w:hAnsi="Arial"/>
                  <w:sz w:val="20"/>
                  <w:szCs w:val="20"/>
                  <w:highlight w:val="yellow"/>
                </w:rPr>
              </w:rPrChange>
            </w:rPr>
            <w:t>.</w:t>
          </w:r>
          <w:r w:rsidRPr="00087C15">
            <w:rPr>
              <w:rFonts w:ascii="Arial" w:hAnsi="Arial"/>
              <w:sz w:val="20"/>
              <w:szCs w:val="20"/>
              <w:lang w:val="en-US"/>
            </w:rPr>
            <w:t xml:space="preserve"> Consumer-resource</w:t>
          </w:r>
          <w:r>
            <w:rPr>
              <w:rFonts w:ascii="Arial" w:hAnsi="Arial"/>
              <w:sz w:val="20"/>
              <w:szCs w:val="20"/>
              <w:lang w:val="en-US"/>
            </w:rPr>
            <w:t xml:space="preserve"> interactions continue until a predetermined time threshold for the foraging bout,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max</m:t>
                </m:r>
              </m:sub>
            </m:sSub>
            <m:r>
              <m:rPr>
                <m:sty m:val="p"/>
              </m:rPr>
              <w:rPr>
                <w:rFonts w:ascii="Cambria Math" w:hAnsi="Cambria Math"/>
                <w:sz w:val="20"/>
                <w:szCs w:val="20"/>
                <w:lang w:val="en-US"/>
              </w:rPr>
              <m:t>,</m:t>
            </m:r>
          </m:oMath>
          <w:r>
            <w:rPr>
              <w:rFonts w:ascii="Arial" w:hAnsi="Arial"/>
              <w:sz w:val="20"/>
              <w:szCs w:val="20"/>
              <w:lang w:val="en-US"/>
            </w:rPr>
            <w:t xml:space="preserve"> is reached, whereupon the consumer ceases its foraging activity for the day. </w:t>
          </w:r>
          <w:del w:id="321" w:author="Justin Yeakel" w:date="2021-09-03T13:52:00Z">
            <w:r w:rsidDel="008B4183">
              <w:rPr>
                <w:rFonts w:ascii="Arial" w:hAnsi="Arial"/>
                <w:sz w:val="20"/>
                <w:szCs w:val="20"/>
                <w:lang w:val="en-US"/>
              </w:rPr>
              <w:delText xml:space="preserve">We </w:delText>
            </w:r>
          </w:del>
          <w:ins w:id="322" w:author="Philip Manlick" w:date="2021-08-31T10:35:00Z">
            <w:del w:id="323" w:author="Justin Yeakel" w:date="2021-09-03T13:52:00Z">
              <w:r w:rsidR="006835BB" w:rsidDel="008B4183">
                <w:rPr>
                  <w:rFonts w:ascii="Arial" w:hAnsi="Arial"/>
                  <w:sz w:val="20"/>
                  <w:szCs w:val="20"/>
                  <w:lang w:val="en-US"/>
                </w:rPr>
                <w:delText xml:space="preserve">This model </w:delText>
              </w:r>
            </w:del>
          </w:ins>
          <w:del w:id="324" w:author="Justin Yeakel" w:date="2021-09-03T13:52:00Z">
            <w:r w:rsidDel="008B4183">
              <w:rPr>
                <w:rFonts w:ascii="Arial" w:hAnsi="Arial"/>
                <w:sz w:val="20"/>
                <w:szCs w:val="20"/>
                <w:lang w:val="en-US"/>
              </w:rPr>
              <w:delText>track</w:delText>
            </w:r>
          </w:del>
          <w:ins w:id="325" w:author="Philip Manlick" w:date="2021-08-31T10:35:00Z">
            <w:del w:id="326" w:author="Justin Yeakel" w:date="2021-09-03T13:52:00Z">
              <w:r w:rsidR="006835BB" w:rsidDel="008B4183">
                <w:rPr>
                  <w:rFonts w:ascii="Arial" w:hAnsi="Arial"/>
                  <w:sz w:val="20"/>
                  <w:szCs w:val="20"/>
                  <w:lang w:val="en-US"/>
                </w:rPr>
                <w:delText>s</w:delText>
              </w:r>
            </w:del>
          </w:ins>
          <w:ins w:id="327" w:author="Justin Yeakel" w:date="2021-09-03T13:52:00Z">
            <w:r w:rsidR="008B4183">
              <w:rPr>
                <w:rFonts w:ascii="Arial" w:hAnsi="Arial"/>
                <w:sz w:val="20"/>
                <w:szCs w:val="20"/>
                <w:lang w:val="en-US"/>
              </w:rPr>
              <w:t>Here we track</w:t>
            </w:r>
          </w:ins>
          <w:r>
            <w:rPr>
              <w:rFonts w:ascii="Arial" w:hAnsi="Arial"/>
              <w:sz w:val="20"/>
              <w:szCs w:val="20"/>
              <w:lang w:val="en-US"/>
            </w:rPr>
            <w:t xml:space="preserve"> 300 days of consumer foraging, with 100 days committed to each season in a </w:t>
          </w:r>
          <w:commentRangeStart w:id="328"/>
          <w:r>
            <w:rPr>
              <w:rFonts w:ascii="Arial" w:hAnsi="Arial"/>
              <w:sz w:val="20"/>
              <w:szCs w:val="20"/>
              <w:lang w:val="en-US"/>
            </w:rPr>
            <w:t>fall-spring-fall cycle</w:t>
          </w:r>
          <w:commentRangeEnd w:id="328"/>
          <w:r w:rsidR="00ED508F">
            <w:rPr>
              <w:rStyle w:val="CommentReference"/>
              <w:rFonts w:ascii="Times New Roman" w:hAnsi="Times New Roman" w:cs="Times New Roman"/>
              <w:color w:val="auto"/>
              <w:lang w:val="en-US"/>
              <w14:textOutline w14:w="0" w14:cap="rnd" w14:cmpd="sng" w14:algn="ctr">
                <w14:noFill/>
                <w14:prstDash w14:val="solid"/>
                <w14:bevel/>
              </w14:textOutline>
            </w:rPr>
            <w:commentReference w:id="328"/>
          </w:r>
          <w:r>
            <w:rPr>
              <w:rFonts w:ascii="Arial" w:hAnsi="Arial"/>
              <w:sz w:val="20"/>
              <w:szCs w:val="20"/>
              <w:lang w:val="en-US"/>
            </w:rPr>
            <w:t>.</w:t>
          </w:r>
          <w:ins w:id="329" w:author="Philip Manlick" w:date="2021-08-31T10:43:00Z">
            <w:r w:rsidR="00ED508F" w:rsidRPr="00ED508F">
              <w:rPr>
                <w:rFonts w:ascii="Arial" w:hAnsi="Arial"/>
                <w:sz w:val="20"/>
                <w:szCs w:val="20"/>
                <w:lang w:val="en-US"/>
              </w:rPr>
              <w:t xml:space="preserve"> </w:t>
            </w:r>
          </w:ins>
        </w:moveTo>
      </w:moveTo>
    </w:p>
    <w:p w14:paraId="67761C1B" w14:textId="77777777" w:rsidR="00ED3EB4" w:rsidRDefault="00ED3EB4">
      <w:pPr>
        <w:pStyle w:val="Body"/>
        <w:widowControl w:val="0"/>
        <w:tabs>
          <w:tab w:val="left" w:pos="432"/>
        </w:tabs>
        <w:suppressAutoHyphens/>
        <w:rPr>
          <w:ins w:id="330" w:author="Justin Yeakel" w:date="2021-09-03T13:44:00Z"/>
          <w:rFonts w:ascii="Arial" w:hAnsi="Arial"/>
          <w:sz w:val="20"/>
          <w:szCs w:val="20"/>
          <w:lang w:val="en-US"/>
        </w:rPr>
        <w:pPrChange w:id="331" w:author="Justin Yeakel" w:date="2021-09-03T13:44:00Z">
          <w:pPr>
            <w:pStyle w:val="Body"/>
            <w:widowControl w:val="0"/>
            <w:tabs>
              <w:tab w:val="left" w:pos="432"/>
            </w:tabs>
            <w:suppressAutoHyphens/>
            <w:ind w:firstLine="450"/>
          </w:pPr>
        </w:pPrChange>
      </w:pPr>
    </w:p>
    <w:p w14:paraId="6CFCA4D7" w14:textId="78C68EF2" w:rsidR="00821299" w:rsidRPr="009449FB" w:rsidDel="00002BBA" w:rsidRDefault="00ED508F">
      <w:pPr>
        <w:pStyle w:val="Body"/>
        <w:widowControl w:val="0"/>
        <w:tabs>
          <w:tab w:val="left" w:pos="432"/>
        </w:tabs>
        <w:suppressAutoHyphens/>
        <w:ind w:firstLine="450"/>
        <w:rPr>
          <w:del w:id="332" w:author="Justin Yeakel" w:date="2021-09-03T13:56:00Z"/>
          <w:rFonts w:ascii="Arial" w:hAnsi="Arial"/>
          <w:sz w:val="20"/>
          <w:szCs w:val="20"/>
          <w:lang w:val="en-US"/>
        </w:rPr>
        <w:pPrChange w:id="333" w:author="Justin Yeakel" w:date="2021-09-03T13:56:00Z">
          <w:pPr>
            <w:pStyle w:val="Body"/>
            <w:widowControl w:val="0"/>
            <w:tabs>
              <w:tab w:val="left" w:pos="432"/>
            </w:tabs>
            <w:suppressAutoHyphens/>
          </w:pPr>
        </w:pPrChange>
      </w:pPr>
      <w:moveToRangeStart w:id="334" w:author="Philip Manlick" w:date="2021-08-31T10:43:00Z" w:name="move81299055"/>
      <w:commentRangeStart w:id="335"/>
      <w:moveTo w:id="336" w:author="Philip Manlick" w:date="2021-08-31T10:43:00Z">
        <w:r w:rsidRPr="00A67EFC">
          <w:rPr>
            <w:rFonts w:ascii="Arial" w:hAnsi="Arial"/>
            <w:sz w:val="20"/>
            <w:szCs w:val="20"/>
            <w:lang w:val="en-US"/>
          </w:rPr>
          <w:t xml:space="preserve">The </w:t>
        </w:r>
      </w:moveTo>
      <w:ins w:id="337" w:author="Justin Yeakel" w:date="2021-09-03T13:53:00Z">
        <w:r w:rsidR="00D9410A">
          <w:rPr>
            <w:rFonts w:ascii="Arial" w:hAnsi="Arial"/>
            <w:sz w:val="20"/>
            <w:szCs w:val="20"/>
            <w:lang w:val="en-US"/>
          </w:rPr>
          <w:t xml:space="preserve">fundamental </w:t>
        </w:r>
      </w:ins>
      <w:moveTo w:id="338" w:author="Philip Manlick" w:date="2021-08-31T10:43:00Z">
        <w:del w:id="339" w:author="Philip Manlick" w:date="2021-08-31T10:44:00Z">
          <w:r w:rsidRPr="00A67EFC" w:rsidDel="00ED508F">
            <w:rPr>
              <w:rFonts w:ascii="Arial" w:hAnsi="Arial"/>
              <w:sz w:val="20"/>
              <w:szCs w:val="20"/>
              <w:lang w:val="en-US"/>
            </w:rPr>
            <w:delText>foraging behavior</w:delText>
          </w:r>
        </w:del>
      </w:moveTo>
      <w:ins w:id="340" w:author="Philip Manlick" w:date="2021-08-31T10:44:00Z">
        <w:r>
          <w:rPr>
            <w:rFonts w:ascii="Arial" w:hAnsi="Arial"/>
            <w:sz w:val="20"/>
            <w:szCs w:val="20"/>
            <w:lang w:val="en-US"/>
          </w:rPr>
          <w:t>niche manifold</w:t>
        </w:r>
      </w:ins>
      <w:moveTo w:id="341" w:author="Philip Manlick" w:date="2021-08-31T10:43:00Z">
        <w:r w:rsidRPr="00A67EFC">
          <w:rPr>
            <w:rFonts w:ascii="Arial" w:hAnsi="Arial"/>
            <w:sz w:val="20"/>
            <w:szCs w:val="20"/>
            <w:lang w:val="en-US"/>
          </w:rPr>
          <w:t xml:space="preserve"> that </w:t>
        </w:r>
        <w:del w:id="342" w:author="Justin Yeakel" w:date="2021-09-03T13:54:00Z">
          <w:r w:rsidRPr="00A67EFC" w:rsidDel="00D9410A">
            <w:rPr>
              <w:rFonts w:ascii="Arial" w:hAnsi="Arial"/>
              <w:sz w:val="20"/>
              <w:szCs w:val="20"/>
              <w:lang w:val="en-US"/>
            </w:rPr>
            <w:delText>is the outcome of</w:delText>
          </w:r>
        </w:del>
      </w:moveTo>
      <w:ins w:id="343" w:author="Justin Yeakel" w:date="2021-09-03T13:54:00Z">
        <w:r w:rsidR="00D9410A">
          <w:rPr>
            <w:rFonts w:ascii="Arial" w:hAnsi="Arial"/>
            <w:sz w:val="20"/>
            <w:szCs w:val="20"/>
            <w:lang w:val="en-US"/>
          </w:rPr>
          <w:t>emerges from</w:t>
        </w:r>
      </w:ins>
      <w:moveTo w:id="344" w:author="Philip Manlick" w:date="2021-08-31T10:43:00Z">
        <w:r w:rsidRPr="00A67EFC">
          <w:rPr>
            <w:rFonts w:ascii="Arial" w:hAnsi="Arial"/>
            <w:sz w:val="20"/>
            <w:szCs w:val="20"/>
            <w:lang w:val="en-US"/>
          </w:rPr>
          <w:t xml:space="preserve"> th</w:t>
        </w:r>
      </w:moveTo>
      <w:ins w:id="345" w:author="Philip Manlick" w:date="2021-08-31T10:44:00Z">
        <w:r>
          <w:rPr>
            <w:rFonts w:ascii="Arial" w:hAnsi="Arial"/>
            <w:sz w:val="20"/>
            <w:szCs w:val="20"/>
            <w:lang w:val="en-US"/>
          </w:rPr>
          <w:t xml:space="preserve">e </w:t>
        </w:r>
        <w:del w:id="346" w:author="Justin Yeakel" w:date="2021-09-03T13:53:00Z">
          <w:r w:rsidDel="00636E4F">
            <w:rPr>
              <w:rFonts w:ascii="Arial" w:hAnsi="Arial"/>
              <w:sz w:val="20"/>
              <w:szCs w:val="20"/>
              <w:lang w:val="en-US"/>
            </w:rPr>
            <w:delText>different</w:delText>
          </w:r>
        </w:del>
      </w:ins>
      <w:ins w:id="347" w:author="Justin Yeakel" w:date="2021-09-03T13:53:00Z">
        <w:r w:rsidR="00636E4F">
          <w:rPr>
            <w:rFonts w:ascii="Arial" w:hAnsi="Arial"/>
            <w:sz w:val="20"/>
            <w:szCs w:val="20"/>
            <w:lang w:val="en-US"/>
          </w:rPr>
          <w:t>ensemble of</w:t>
        </w:r>
      </w:ins>
      <w:ins w:id="348" w:author="Philip Manlick" w:date="2021-08-31T10:44:00Z">
        <w:r>
          <w:rPr>
            <w:rFonts w:ascii="Arial" w:hAnsi="Arial"/>
            <w:sz w:val="20"/>
            <w:szCs w:val="20"/>
            <w:lang w:val="en-US"/>
          </w:rPr>
          <w:t xml:space="preserve"> </w:t>
        </w:r>
      </w:ins>
      <w:ins w:id="349" w:author="Justin Yeakel" w:date="2021-09-03T13:53:00Z">
        <w:r w:rsidR="00D9410A">
          <w:rPr>
            <w:rFonts w:ascii="Arial" w:hAnsi="Arial"/>
            <w:sz w:val="20"/>
            <w:szCs w:val="20"/>
            <w:lang w:val="en-US"/>
          </w:rPr>
          <w:t xml:space="preserve">simulated </w:t>
        </w:r>
      </w:ins>
      <w:ins w:id="350" w:author="Philip Manlick" w:date="2021-08-31T10:44:00Z">
        <w:r>
          <w:rPr>
            <w:rFonts w:ascii="Arial" w:hAnsi="Arial"/>
            <w:sz w:val="20"/>
            <w:szCs w:val="20"/>
            <w:lang w:val="en-US"/>
          </w:rPr>
          <w:t>foraging</w:t>
        </w:r>
      </w:ins>
      <w:moveTo w:id="351" w:author="Philip Manlick" w:date="2021-08-31T10:43:00Z">
        <w:del w:id="352" w:author="Philip Manlick" w:date="2021-08-31T10:44:00Z">
          <w:r w:rsidRPr="00A67EFC" w:rsidDel="00ED508F">
            <w:rPr>
              <w:rFonts w:ascii="Arial" w:hAnsi="Arial"/>
              <w:sz w:val="20"/>
              <w:szCs w:val="20"/>
              <w:lang w:val="en-US"/>
            </w:rPr>
            <w:delText>is</w:delText>
          </w:r>
        </w:del>
        <w:r w:rsidRPr="00A67EFC">
          <w:rPr>
            <w:rFonts w:ascii="Arial" w:hAnsi="Arial"/>
            <w:sz w:val="20"/>
            <w:szCs w:val="20"/>
            <w:lang w:val="en-US"/>
          </w:rPr>
          <w:t xml:space="preserve"> strateg</w:t>
        </w:r>
      </w:moveTo>
      <w:ins w:id="353" w:author="Philip Manlick" w:date="2021-08-31T10:45:00Z">
        <w:r>
          <w:rPr>
            <w:rFonts w:ascii="Arial" w:hAnsi="Arial"/>
            <w:sz w:val="20"/>
            <w:szCs w:val="20"/>
            <w:lang w:val="en-US"/>
          </w:rPr>
          <w:t>ies</w:t>
        </w:r>
      </w:ins>
      <w:moveTo w:id="354" w:author="Philip Manlick" w:date="2021-08-31T10:43:00Z">
        <w:del w:id="355" w:author="Philip Manlick" w:date="2021-08-31T10:45:00Z">
          <w:r w:rsidRPr="00A67EFC" w:rsidDel="00ED508F">
            <w:rPr>
              <w:rFonts w:ascii="Arial" w:hAnsi="Arial"/>
              <w:sz w:val="20"/>
              <w:szCs w:val="20"/>
              <w:lang w:val="en-US"/>
            </w:rPr>
            <w:delText>y</w:delText>
          </w:r>
        </w:del>
        <w:r w:rsidRPr="00A67EFC">
          <w:rPr>
            <w:rFonts w:ascii="Arial" w:hAnsi="Arial"/>
            <w:sz w:val="20"/>
            <w:szCs w:val="20"/>
            <w:lang w:val="en-US"/>
          </w:rPr>
          <w:t xml:space="preserve"> is</w:t>
        </w:r>
      </w:moveTo>
      <w:ins w:id="356" w:author="Philip Manlick" w:date="2021-08-31T10:45:00Z">
        <w:r>
          <w:rPr>
            <w:rFonts w:ascii="Arial" w:hAnsi="Arial"/>
            <w:sz w:val="20"/>
            <w:szCs w:val="20"/>
            <w:lang w:val="en-US"/>
          </w:rPr>
          <w:t xml:space="preserve"> </w:t>
        </w:r>
        <w:del w:id="357" w:author="Justin Yeakel" w:date="2021-09-03T13:44:00Z">
          <w:r w:rsidDel="00ED3EB4">
            <w:rPr>
              <w:rFonts w:ascii="Arial" w:hAnsi="Arial"/>
              <w:sz w:val="20"/>
              <w:szCs w:val="20"/>
              <w:lang w:val="en-US"/>
            </w:rPr>
            <w:delText>then</w:delText>
          </w:r>
        </w:del>
      </w:ins>
      <w:moveTo w:id="358" w:author="Philip Manlick" w:date="2021-08-31T10:43:00Z">
        <w:del w:id="359" w:author="Justin Yeakel" w:date="2021-09-03T13:44:00Z">
          <w:r w:rsidRPr="00A67EFC" w:rsidDel="00ED3EB4">
            <w:rPr>
              <w:rFonts w:ascii="Arial" w:hAnsi="Arial"/>
              <w:sz w:val="20"/>
              <w:szCs w:val="20"/>
              <w:lang w:val="en-US"/>
            </w:rPr>
            <w:delText xml:space="preserve"> </w:delText>
          </w:r>
        </w:del>
        <w:del w:id="360" w:author="Justin Yeakel" w:date="2021-09-03T13:53:00Z">
          <w:r w:rsidRPr="00A67EFC" w:rsidDel="005A71D1">
            <w:rPr>
              <w:rFonts w:ascii="Arial" w:hAnsi="Arial"/>
              <w:sz w:val="20"/>
              <w:szCs w:val="20"/>
              <w:lang w:val="en-US"/>
            </w:rPr>
            <w:delText>defined</w:delText>
          </w:r>
        </w:del>
      </w:moveTo>
      <w:ins w:id="361" w:author="Justin Yeakel" w:date="2021-09-03T13:53:00Z">
        <w:r w:rsidR="005A71D1">
          <w:rPr>
            <w:rFonts w:ascii="Arial" w:hAnsi="Arial"/>
            <w:sz w:val="20"/>
            <w:szCs w:val="20"/>
            <w:lang w:val="en-US"/>
          </w:rPr>
          <w:t>based on</w:t>
        </w:r>
      </w:ins>
      <w:moveTo w:id="362" w:author="Philip Manlick" w:date="2021-08-31T10:43:00Z">
        <w:del w:id="363" w:author="Justin Yeakel" w:date="2021-09-03T13:53:00Z">
          <w:r w:rsidRPr="00A67EFC" w:rsidDel="005A71D1">
            <w:rPr>
              <w:rFonts w:ascii="Arial" w:hAnsi="Arial"/>
              <w:sz w:val="20"/>
              <w:szCs w:val="20"/>
              <w:lang w:val="en-US"/>
            </w:rPr>
            <w:delText xml:space="preserve"> by a temporal trajectory describing the</w:delText>
          </w:r>
        </w:del>
        <w:r w:rsidRPr="00A67EFC">
          <w:rPr>
            <w:rFonts w:ascii="Arial" w:hAnsi="Arial"/>
            <w:sz w:val="20"/>
            <w:szCs w:val="20"/>
            <w:lang w:val="en-US"/>
          </w:rPr>
          <w:t xml:space="preserve"> biweekly proportional contributions of each resource to the</w:t>
        </w:r>
      </w:moveTo>
      <w:ins w:id="364" w:author="Philip Manlick" w:date="2021-08-31T10:46:00Z">
        <w:r>
          <w:rPr>
            <w:rFonts w:ascii="Arial" w:hAnsi="Arial"/>
            <w:sz w:val="20"/>
            <w:szCs w:val="20"/>
            <w:lang w:val="en-US"/>
          </w:rPr>
          <w:t xml:space="preserve"> simulated</w:t>
        </w:r>
      </w:ins>
      <w:moveTo w:id="365" w:author="Philip Manlick" w:date="2021-08-31T10:43:00Z">
        <w:r w:rsidRPr="00A67EFC">
          <w:rPr>
            <w:rFonts w:ascii="Arial" w:hAnsi="Arial"/>
            <w:sz w:val="20"/>
            <w:szCs w:val="20"/>
            <w:lang w:val="en-US"/>
          </w:rPr>
          <w:t xml:space="preserve"> consumer’s diet over 300 days.</w:t>
        </w:r>
      </w:moveTo>
      <w:moveToRangeEnd w:id="334"/>
      <w:commentRangeEnd w:id="335"/>
      <w:r>
        <w:rPr>
          <w:rStyle w:val="CommentReference"/>
          <w:rFonts w:ascii="Times New Roman" w:hAnsi="Times New Roman" w:cs="Times New Roman"/>
          <w:color w:val="auto"/>
          <w:lang w:val="en-US"/>
          <w14:textOutline w14:w="0" w14:cap="rnd" w14:cmpd="sng" w14:algn="ctr">
            <w14:noFill/>
            <w14:prstDash w14:val="solid"/>
            <w14:bevel/>
          </w14:textOutline>
        </w:rPr>
        <w:commentReference w:id="335"/>
      </w:r>
      <w:ins w:id="366" w:author="Philip Manlick" w:date="2021-08-31T10:48:00Z">
        <w:r w:rsidR="00741F8D">
          <w:rPr>
            <w:rFonts w:ascii="Arial" w:hAnsi="Arial"/>
            <w:sz w:val="20"/>
            <w:szCs w:val="20"/>
            <w:lang w:val="en-US"/>
          </w:rPr>
          <w:t xml:space="preserve"> </w:t>
        </w:r>
      </w:ins>
      <w:ins w:id="367" w:author="Justin Yeakel" w:date="2021-09-03T13:55:00Z">
        <w:r w:rsidR="00935741">
          <w:rPr>
            <w:rFonts w:ascii="Arial" w:hAnsi="Arial"/>
            <w:sz w:val="20"/>
            <w:szCs w:val="20"/>
            <w:lang w:val="en-US"/>
          </w:rPr>
          <w:t>We use a dimensional reduction technique known as dif</w:t>
        </w:r>
      </w:ins>
      <w:ins w:id="368" w:author="Justin Yeakel" w:date="2021-09-03T13:56:00Z">
        <w:r w:rsidR="00935741">
          <w:rPr>
            <w:rFonts w:ascii="Arial" w:hAnsi="Arial"/>
            <w:sz w:val="20"/>
            <w:szCs w:val="20"/>
            <w:lang w:val="en-US"/>
          </w:rPr>
          <w:t xml:space="preserve">fusion mapping </w:t>
        </w:r>
      </w:ins>
    </w:p>
    <w:p w14:paraId="334CC26C" w14:textId="7466D086" w:rsidR="00821299" w:rsidDel="00002BBA" w:rsidRDefault="00821299">
      <w:pPr>
        <w:pStyle w:val="Body"/>
        <w:widowControl w:val="0"/>
        <w:tabs>
          <w:tab w:val="left" w:pos="432"/>
        </w:tabs>
        <w:suppressAutoHyphens/>
        <w:ind w:firstLine="450"/>
        <w:rPr>
          <w:del w:id="369" w:author="Justin Yeakel" w:date="2021-09-03T13:56:00Z"/>
          <w:rFonts w:ascii="Arial" w:hAnsi="Arial"/>
          <w:sz w:val="20"/>
          <w:szCs w:val="20"/>
          <w:lang w:val="en-US"/>
        </w:rPr>
        <w:pPrChange w:id="370" w:author="Justin Yeakel" w:date="2021-09-03T13:56:00Z">
          <w:pPr>
            <w:pStyle w:val="Body"/>
            <w:widowControl w:val="0"/>
            <w:tabs>
              <w:tab w:val="left" w:pos="432"/>
            </w:tabs>
            <w:suppressAutoHyphens/>
          </w:pPr>
        </w:pPrChange>
      </w:pPr>
    </w:p>
    <w:p w14:paraId="22CB6C72" w14:textId="41783B36" w:rsidR="00821299" w:rsidRDefault="00821299">
      <w:pPr>
        <w:pStyle w:val="Body"/>
        <w:widowControl w:val="0"/>
        <w:tabs>
          <w:tab w:val="left" w:pos="432"/>
        </w:tabs>
        <w:suppressAutoHyphens/>
        <w:ind w:firstLine="450"/>
        <w:rPr>
          <w:rFonts w:ascii="Arial" w:hAnsi="Arial"/>
          <w:sz w:val="20"/>
          <w:szCs w:val="20"/>
          <w:lang w:val="en-US"/>
        </w:rPr>
        <w:pPrChange w:id="371" w:author="Justin Yeakel" w:date="2021-09-03T13:56:00Z">
          <w:pPr>
            <w:pStyle w:val="Body"/>
            <w:ind w:firstLine="432"/>
          </w:pPr>
        </w:pPrChange>
      </w:pPr>
      <w:del w:id="372" w:author="Justin Yeakel" w:date="2021-09-03T13:56:00Z">
        <w:r w:rsidDel="00002BBA">
          <w:rPr>
            <w:rFonts w:ascii="Arial" w:hAnsi="Arial"/>
            <w:sz w:val="20"/>
            <w:szCs w:val="20"/>
            <w:lang w:val="en-US"/>
          </w:rPr>
          <w:delText>Our simple foraging model enables tracking of temporal changes in diet as well as daily energetic gains.</w:delText>
        </w:r>
      </w:del>
      <w:moveFromRangeStart w:id="373" w:author="Philip Manlick" w:date="2021-08-31T10:41:00Z" w:name="move81298889"/>
      <w:moveFrom w:id="374" w:author="Philip Manlick" w:date="2021-08-31T10:41:00Z">
        <w:del w:id="375" w:author="Justin Yeakel" w:date="2021-09-03T13:56:00Z">
          <w:r w:rsidDel="00002BBA">
            <w:rPr>
              <w:rFonts w:ascii="Arial" w:hAnsi="Arial"/>
              <w:sz w:val="20"/>
              <w:szCs w:val="20"/>
              <w:lang w:val="en-US"/>
            </w:rPr>
            <w:delText xml:space="preserve"> In our example, there are 6 resource groups and we explore targeting strategies ranging from </w:delText>
          </w:r>
        </w:del>
        <m:oMath>
          <m:r>
            <w:del w:id="376" w:author="Justin Yeakel" w:date="2021-09-03T13:56:00Z">
              <w:rPr>
                <w:rFonts w:ascii="Cambria Math" w:hAnsi="Cambria Math"/>
                <w:sz w:val="20"/>
                <w:szCs w:val="20"/>
                <w:lang w:val="en-US"/>
              </w:rPr>
              <m:t>τ=0</m:t>
            </w:del>
          </m:r>
        </m:oMath>
        <w:moveFrom w:id="377" w:author="Philip Manlick" w:date="2021-08-31T10:41:00Z">
          <w:del w:id="378" w:author="Justin Yeakel" w:date="2021-09-03T13:56:00Z">
            <w:r w:rsidDel="00002BBA">
              <w:rPr>
                <w:rFonts w:ascii="Arial" w:hAnsi="Arial"/>
                <w:sz w:val="20"/>
                <w:szCs w:val="20"/>
                <w:lang w:val="en-US"/>
              </w:rPr>
              <w:delText xml:space="preserve"> representing a consumer that always targets the nearest resource to </w:delText>
            </w:r>
          </w:del>
          <m:oMath>
            <m:r>
              <w:del w:id="379" w:author="Justin Yeakel" w:date="2021-09-03T13:56:00Z">
                <w:rPr>
                  <w:rFonts w:ascii="Cambria Math" w:hAnsi="Cambria Math"/>
                  <w:sz w:val="20"/>
                  <w:szCs w:val="20"/>
                  <w:lang w:val="en-US"/>
                </w:rPr>
                <m:t>τ=1</m:t>
              </w:del>
            </m:r>
          </m:oMath>
          <w:moveFrom w:id="380" w:author="Philip Manlick" w:date="2021-08-31T10:41:00Z">
            <w:del w:id="381" w:author="Justin Yeakel" w:date="2021-09-03T13:56:00Z">
              <w:r w:rsidDel="00002BBA">
                <w:rPr>
                  <w:rFonts w:ascii="Arial" w:hAnsi="Arial"/>
                  <w:sz w:val="20"/>
                  <w:szCs w:val="20"/>
                  <w:lang w:val="en-US"/>
                </w:rPr>
                <w:delText xml:space="preserve"> representing a consumer that always targets one of the 6 resource groups regardless of distance (Fig. 8)</w:delText>
              </w:r>
            </w:del>
          </w:moveFrom>
          <w:moveFromRangeEnd w:id="373"/>
          <w:del w:id="382" w:author="Justin Yeakel" w:date="2021-09-03T13:56:00Z">
            <w:r w:rsidDel="00002BBA">
              <w:rPr>
                <w:rFonts w:ascii="Arial" w:hAnsi="Arial"/>
                <w:sz w:val="20"/>
                <w:szCs w:val="20"/>
                <w:lang w:val="en-US"/>
              </w:rPr>
              <w:delText xml:space="preserve">. Accordingly, a single consumer strategy is described by the targeting of a specific resource group with weight </w:delText>
            </w:r>
          </w:del>
          <m:oMath>
            <m:r>
              <w:del w:id="383" w:author="Justin Yeakel" w:date="2021-09-03T13:56:00Z">
                <w:rPr>
                  <w:rFonts w:ascii="Cambria Math" w:hAnsi="Cambria Math"/>
                  <w:sz w:val="20"/>
                  <w:szCs w:val="20"/>
                  <w:lang w:val="en-US"/>
                </w:rPr>
                <m:t>τ.</m:t>
              </w:del>
            </m:r>
          </m:oMath>
          <w:del w:id="384" w:author="Justin Yeakel" w:date="2021-09-03T13:56:00Z">
            <w:r w:rsidRPr="00ED508F" w:rsidDel="00002BBA">
              <w:rPr>
                <w:rFonts w:ascii="Arial" w:hAnsi="Arial"/>
                <w:sz w:val="20"/>
                <w:szCs w:val="20"/>
                <w:lang w:val="en-US"/>
              </w:rPr>
              <w:delText xml:space="preserve"> </w:delText>
            </w:r>
          </w:del>
          <w:moveFromRangeStart w:id="385" w:author="Philip Manlick" w:date="2021-08-31T10:43:00Z" w:name="move81299055"/>
          <w:moveFrom w:id="386" w:author="Philip Manlick" w:date="2021-08-31T10:43:00Z">
            <w:del w:id="387" w:author="Justin Yeakel" w:date="2021-09-03T13:56:00Z">
              <w:r w:rsidRPr="00ED508F" w:rsidDel="00002BBA">
                <w:rPr>
                  <w:rFonts w:ascii="Arial" w:hAnsi="Arial"/>
                  <w:sz w:val="20"/>
                  <w:szCs w:val="20"/>
                  <w:lang w:val="en-US"/>
                  <w:rPrChange w:id="388" w:author="Philip Manlick" w:date="2021-08-31T10:43:00Z">
                    <w:rPr>
                      <w:rFonts w:ascii="Arial" w:hAnsi="Arial"/>
                      <w:sz w:val="20"/>
                      <w:szCs w:val="20"/>
                      <w:highlight w:val="yellow"/>
                      <w:lang w:val="en-US"/>
                    </w:rPr>
                  </w:rPrChange>
                </w:rPr>
                <w:delText>The foraging behavior that is the outcome of this strategy is defined by a temporal trajectory describing the biweekly proportional contributions of each resource to the consumer’s diet over 300 days.</w:delText>
              </w:r>
              <w:r w:rsidDel="00002BBA">
                <w:rPr>
                  <w:rFonts w:ascii="Arial" w:hAnsi="Arial"/>
                  <w:sz w:val="20"/>
                  <w:szCs w:val="20"/>
                  <w:lang w:val="en-US"/>
                </w:rPr>
                <w:delText xml:space="preserve"> </w:delText>
              </w:r>
            </w:del>
          </w:moveFrom>
          <w:moveFromRangeEnd w:id="385"/>
          <w:del w:id="389" w:author="Justin Yeakel" w:date="2021-09-03T13:56:00Z">
            <w:r w:rsidDel="00002BBA">
              <w:rPr>
                <w:rFonts w:ascii="Arial" w:hAnsi="Arial"/>
                <w:sz w:val="20"/>
                <w:szCs w:val="20"/>
                <w:lang w:val="en-US"/>
              </w:rPr>
              <w:delText xml:space="preserve">We </w:delText>
            </w:r>
          </w:del>
          <w:ins w:id="390" w:author="Philip Manlick" w:date="2021-08-31T10:48:00Z">
            <w:del w:id="391" w:author="Justin Yeakel" w:date="2021-09-03T13:56:00Z">
              <w:r w:rsidR="00741F8D" w:rsidDel="00002BBA">
                <w:rPr>
                  <w:rFonts w:ascii="Arial" w:hAnsi="Arial"/>
                  <w:sz w:val="20"/>
                  <w:szCs w:val="20"/>
                  <w:lang w:val="en-US"/>
                </w:rPr>
                <w:delText xml:space="preserve">then </w:delText>
              </w:r>
            </w:del>
          </w:ins>
          <w:del w:id="392" w:author="Justin Yeakel" w:date="2021-09-03T13:56:00Z">
            <w:r w:rsidDel="00002BBA">
              <w:rPr>
                <w:rFonts w:ascii="Arial" w:hAnsi="Arial"/>
                <w:sz w:val="20"/>
                <w:szCs w:val="20"/>
                <w:lang w:val="en-US"/>
              </w:rPr>
              <w:delText xml:space="preserve">compare </w:delText>
            </w:r>
          </w:del>
          <w:ins w:id="393" w:author="Philip Manlick" w:date="2021-08-31T10:48:00Z">
            <w:del w:id="394" w:author="Justin Yeakel" w:date="2021-09-03T13:56:00Z">
              <w:r w:rsidR="00741F8D" w:rsidDel="00002BBA">
                <w:rPr>
                  <w:rFonts w:ascii="Arial" w:hAnsi="Arial"/>
                  <w:sz w:val="20"/>
                  <w:szCs w:val="20"/>
                  <w:lang w:val="en-US"/>
                </w:rPr>
                <w:delText xml:space="preserve">the </w:delText>
              </w:r>
            </w:del>
          </w:ins>
          <w:del w:id="395" w:author="Justin Yeakel" w:date="2021-09-03T13:56:00Z">
            <w:r w:rsidDel="00002BBA">
              <w:rPr>
                <w:rFonts w:ascii="Arial" w:hAnsi="Arial"/>
                <w:sz w:val="20"/>
                <w:szCs w:val="20"/>
                <w:lang w:val="en-US"/>
              </w:rPr>
              <w:delText xml:space="preserve">alternative </w:delText>
            </w:r>
          </w:del>
          <w:ins w:id="396" w:author="Philip Manlick" w:date="2021-08-31T10:48:00Z">
            <w:del w:id="397" w:author="Justin Yeakel" w:date="2021-09-03T13:56:00Z">
              <w:r w:rsidR="00741F8D" w:rsidDel="00002BBA">
                <w:rPr>
                  <w:rFonts w:ascii="Arial" w:hAnsi="Arial"/>
                  <w:sz w:val="20"/>
                  <w:szCs w:val="20"/>
                  <w:lang w:val="en-US"/>
                </w:rPr>
                <w:delText xml:space="preserve">different </w:delText>
              </w:r>
            </w:del>
          </w:ins>
          <w:del w:id="398" w:author="Justin Yeakel" w:date="2021-09-03T13:56:00Z">
            <w:r w:rsidDel="00002BBA">
              <w:rPr>
                <w:rFonts w:ascii="Arial" w:hAnsi="Arial"/>
                <w:sz w:val="20"/>
                <w:szCs w:val="20"/>
                <w:lang w:val="en-US"/>
              </w:rPr>
              <w:delText xml:space="preserve">consumer targeting strategies by diffusion mapping </w:delText>
            </w:r>
          </w:del>
          <w:r>
            <w:rPr>
              <w:rFonts w:ascii="Arial" w:hAnsi="Arial"/>
              <w:sz w:val="20"/>
              <w:szCs w:val="20"/>
              <w:lang w:val="en-US"/>
            </w:rPr>
            <w:t>(see Methods)</w:t>
          </w:r>
          <w:ins w:id="399" w:author="Justin Yeakel" w:date="2021-09-03T13:56:00Z">
            <w:r w:rsidR="00002BBA">
              <w:rPr>
                <w:rFonts w:ascii="Arial" w:hAnsi="Arial"/>
                <w:sz w:val="20"/>
                <w:szCs w:val="20"/>
                <w:lang w:val="en-US"/>
              </w:rPr>
              <w:t xml:space="preserve"> to establish this niche manifold based on</w:t>
            </w:r>
          </w:ins>
          <w:r>
            <w:rPr>
              <w:rFonts w:ascii="Arial" w:hAnsi="Arial"/>
              <w:sz w:val="20"/>
              <w:szCs w:val="20"/>
              <w:lang w:val="en-US"/>
            </w:rPr>
            <w:t xml:space="preserve"> the averaged dietary trajectories of 500 replicate consumers </w:t>
          </w:r>
          <w:del w:id="400" w:author="Philip Manlick" w:date="2021-08-31T10:49:00Z">
            <w:r w:rsidDel="00741F8D">
              <w:rPr>
                <w:rFonts w:ascii="Arial" w:hAnsi="Arial"/>
                <w:sz w:val="20"/>
                <w:szCs w:val="20"/>
                <w:lang w:val="en-US"/>
              </w:rPr>
              <w:delText>assuming a particular</w:delText>
            </w:r>
          </w:del>
          <w:ins w:id="401" w:author="Philip Manlick" w:date="2021-08-31T10:49:00Z">
            <w:r w:rsidR="00741F8D">
              <w:rPr>
                <w:rFonts w:ascii="Arial" w:hAnsi="Arial"/>
                <w:sz w:val="20"/>
                <w:szCs w:val="20"/>
                <w:lang w:val="en-US"/>
              </w:rPr>
              <w:t xml:space="preserve">across a </w:t>
            </w:r>
          </w:ins>
          <w:ins w:id="402" w:author="Justin Yeakel" w:date="2021-09-03T13:56:00Z">
            <w:r w:rsidR="00204AE4">
              <w:rPr>
                <w:rFonts w:ascii="Arial" w:hAnsi="Arial"/>
                <w:sz w:val="20"/>
                <w:szCs w:val="20"/>
                <w:lang w:val="en-US"/>
              </w:rPr>
              <w:t>strategy space defined by a range</w:t>
            </w:r>
          </w:ins>
          <w:ins w:id="403" w:author="Philip Manlick" w:date="2021-08-31T10:49:00Z">
            <w:del w:id="404" w:author="Justin Yeakel" w:date="2021-09-03T13:57:00Z">
              <w:r w:rsidR="00741F8D" w:rsidDel="00204AE4">
                <w:rPr>
                  <w:rFonts w:ascii="Arial" w:hAnsi="Arial"/>
                  <w:sz w:val="20"/>
                  <w:szCs w:val="20"/>
                  <w:lang w:val="en-US"/>
                </w:rPr>
                <w:delText>gradient</w:delText>
              </w:r>
            </w:del>
            <w:r w:rsidR="00741F8D">
              <w:rPr>
                <w:rFonts w:ascii="Arial" w:hAnsi="Arial"/>
                <w:sz w:val="20"/>
                <w:szCs w:val="20"/>
                <w:lang w:val="en-US"/>
              </w:rPr>
              <w:t xml:space="preserve"> of</w:t>
            </w:r>
          </w:ins>
          <w:r>
            <w:rPr>
              <w:rFonts w:ascii="Arial" w:hAnsi="Arial"/>
              <w:sz w:val="20"/>
              <w:szCs w:val="20"/>
              <w:lang w:val="en-US"/>
            </w:rPr>
            <w:t xml:space="preserve"> targeting weight</w:t>
          </w:r>
          <w:ins w:id="405" w:author="Philip Manlick" w:date="2021-08-31T10:49:00Z">
            <w:r w:rsidR="00741F8D">
              <w:rPr>
                <w:rFonts w:ascii="Arial" w:hAnsi="Arial"/>
                <w:sz w:val="20"/>
                <w:szCs w:val="20"/>
                <w:lang w:val="en-US"/>
              </w:rPr>
              <w:t>s for</w:t>
            </w:r>
          </w:ins>
          <w:del w:id="406" w:author="Philip Manlick" w:date="2021-08-31T10:49:00Z">
            <w:r w:rsidDel="00741F8D">
              <w:rPr>
                <w:rFonts w:ascii="Arial" w:hAnsi="Arial"/>
                <w:sz w:val="20"/>
                <w:szCs w:val="20"/>
                <w:lang w:val="en-US"/>
              </w:rPr>
              <w:delText xml:space="preserve"> on</w:delText>
            </w:r>
          </w:del>
          <w:r>
            <w:rPr>
              <w:rFonts w:ascii="Arial" w:hAnsi="Arial"/>
              <w:sz w:val="20"/>
              <w:szCs w:val="20"/>
              <w:lang w:val="en-US"/>
            </w:rPr>
            <w:t xml:space="preserve"> each of the 6 resource groups. The results of this diffusion map can be visualized by a</w:t>
          </w:r>
          <w:r w:rsidRPr="00E932BB">
            <w:rPr>
              <w:rFonts w:ascii="Arial" w:hAnsi="Arial"/>
              <w:sz w:val="20"/>
              <w:szCs w:val="20"/>
              <w:lang w:val="en-US"/>
            </w:rPr>
            <w:t xml:space="preserve"> 2-D embedding</w:t>
          </w:r>
          <w:r>
            <w:rPr>
              <w:rFonts w:ascii="Arial" w:hAnsi="Arial"/>
              <w:sz w:val="20"/>
              <w:szCs w:val="20"/>
              <w:lang w:val="en-US"/>
            </w:rPr>
            <w:t>, from which we observe a</w:t>
          </w:r>
          <w:r w:rsidRPr="00E932BB">
            <w:rPr>
              <w:rFonts w:ascii="Arial" w:hAnsi="Arial"/>
              <w:sz w:val="20"/>
              <w:szCs w:val="20"/>
              <w:lang w:val="en-US"/>
            </w:rPr>
            <w:t xml:space="preserve"> </w:t>
          </w:r>
          <w:del w:id="407" w:author="Philip Manlick" w:date="2021-08-31T10:59:00Z">
            <w:r w:rsidRPr="00E932BB" w:rsidDel="00970E2D">
              <w:rPr>
                <w:rFonts w:ascii="Arial" w:hAnsi="Arial"/>
                <w:sz w:val="20"/>
                <w:szCs w:val="20"/>
                <w:lang w:val="en-US"/>
              </w:rPr>
              <w:delText xml:space="preserve">consumer </w:delText>
            </w:r>
          </w:del>
          <w:ins w:id="408" w:author="Philip Manlick" w:date="2021-08-31T10:59:00Z">
            <w:r w:rsidR="00970E2D">
              <w:rPr>
                <w:rFonts w:ascii="Arial" w:hAnsi="Arial"/>
                <w:sz w:val="20"/>
                <w:szCs w:val="20"/>
                <w:lang w:val="en-US"/>
              </w:rPr>
              <w:t>dietary</w:t>
            </w:r>
            <w:r w:rsidR="00970E2D" w:rsidRPr="00E932BB">
              <w:rPr>
                <w:rFonts w:ascii="Arial" w:hAnsi="Arial"/>
                <w:sz w:val="20"/>
                <w:szCs w:val="20"/>
                <w:lang w:val="en-US"/>
              </w:rPr>
              <w:t xml:space="preserve"> </w:t>
            </w:r>
          </w:ins>
          <w:del w:id="409" w:author="Philip Manlick" w:date="2021-08-31T10:59:00Z">
            <w:r w:rsidRPr="00E932BB" w:rsidDel="00970E2D">
              <w:rPr>
                <w:rFonts w:ascii="Arial" w:hAnsi="Arial"/>
                <w:sz w:val="20"/>
                <w:szCs w:val="20"/>
                <w:lang w:val="en-US"/>
              </w:rPr>
              <w:delText>strategy-</w:delText>
            </w:r>
          </w:del>
          <w:r w:rsidRPr="00E932BB">
            <w:rPr>
              <w:rFonts w:ascii="Arial" w:hAnsi="Arial"/>
              <w:sz w:val="20"/>
              <w:szCs w:val="20"/>
              <w:lang w:val="en-US"/>
            </w:rPr>
            <w:t>niche manifold depict</w:t>
          </w:r>
          <w:r>
            <w:rPr>
              <w:rFonts w:ascii="Arial" w:hAnsi="Arial"/>
              <w:sz w:val="20"/>
              <w:szCs w:val="20"/>
              <w:lang w:val="en-US"/>
            </w:rPr>
            <w:t>ing</w:t>
          </w:r>
          <w:r w:rsidRPr="00E932BB">
            <w:rPr>
              <w:rFonts w:ascii="Arial" w:hAnsi="Arial"/>
              <w:sz w:val="20"/>
              <w:szCs w:val="20"/>
              <w:lang w:val="en-US"/>
            </w:rPr>
            <w:t xml:space="preserve"> the </w:t>
          </w:r>
          <w:del w:id="410" w:author="Justin Yeakel" w:date="2021-09-03T13:57:00Z">
            <w:r w:rsidRPr="00E932BB" w:rsidDel="003F069E">
              <w:rPr>
                <w:rFonts w:ascii="Arial" w:hAnsi="Arial"/>
                <w:sz w:val="20"/>
                <w:szCs w:val="20"/>
                <w:lang w:val="en-US"/>
              </w:rPr>
              <w:delText>array</w:delText>
            </w:r>
          </w:del>
          <w:ins w:id="411" w:author="Justin Yeakel" w:date="2021-09-03T13:57:00Z">
            <w:r w:rsidR="003F069E">
              <w:rPr>
                <w:rFonts w:ascii="Arial" w:hAnsi="Arial"/>
                <w:sz w:val="20"/>
                <w:szCs w:val="20"/>
                <w:lang w:val="en-US"/>
              </w:rPr>
              <w:t>e</w:t>
            </w:r>
          </w:ins>
          <w:ins w:id="412" w:author="Justin Yeakel" w:date="2021-09-03T13:58:00Z">
            <w:r w:rsidR="003F069E">
              <w:rPr>
                <w:rFonts w:ascii="Arial" w:hAnsi="Arial"/>
                <w:sz w:val="20"/>
                <w:szCs w:val="20"/>
                <w:lang w:val="en-US"/>
              </w:rPr>
              <w:t>nsemble</w:t>
            </w:r>
          </w:ins>
          <w:r w:rsidRPr="00E932BB">
            <w:rPr>
              <w:rFonts w:ascii="Arial" w:hAnsi="Arial"/>
              <w:sz w:val="20"/>
              <w:szCs w:val="20"/>
              <w:lang w:val="en-US"/>
            </w:rPr>
            <w:t xml:space="preserve"> of simulated consumer targeting strategies as points, where point color denotes the </w:t>
          </w:r>
          <w:ins w:id="413" w:author="Philip Manlick" w:date="2021-08-31T10:59:00Z">
            <w:r w:rsidR="00970E2D">
              <w:rPr>
                <w:rFonts w:ascii="Arial" w:hAnsi="Arial"/>
                <w:sz w:val="20"/>
                <w:szCs w:val="20"/>
                <w:lang w:val="en-US"/>
              </w:rPr>
              <w:t xml:space="preserve">functional </w:t>
            </w:r>
          </w:ins>
          <w:r w:rsidRPr="00E932BB">
            <w:rPr>
              <w:rFonts w:ascii="Arial" w:hAnsi="Arial"/>
              <w:sz w:val="20"/>
              <w:szCs w:val="20"/>
              <w:lang w:val="en-US"/>
            </w:rPr>
            <w:t xml:space="preserve">resource group targeted and </w:t>
          </w:r>
          <w:r>
            <w:rPr>
              <w:rFonts w:ascii="Arial" w:hAnsi="Arial"/>
              <w:sz w:val="20"/>
              <w:szCs w:val="20"/>
              <w:lang w:val="en-US"/>
            </w:rPr>
            <w:t xml:space="preserve">increased </w:t>
          </w:r>
          <w:r w:rsidRPr="00E932BB">
            <w:rPr>
              <w:rFonts w:ascii="Arial" w:hAnsi="Arial"/>
              <w:sz w:val="20"/>
              <w:szCs w:val="20"/>
              <w:lang w:val="en-US"/>
            </w:rPr>
            <w:t>opacity denotes</w:t>
          </w:r>
          <w:r>
            <w:rPr>
              <w:rFonts w:ascii="Arial" w:hAnsi="Arial"/>
              <w:sz w:val="20"/>
              <w:szCs w:val="20"/>
              <w:lang w:val="en-US"/>
            </w:rPr>
            <w:t xml:space="preserve"> increasing</w:t>
          </w:r>
          <w:r w:rsidRPr="00E932BB">
            <w:rPr>
              <w:rFonts w:ascii="Arial" w:hAnsi="Arial"/>
              <w:sz w:val="20"/>
              <w:szCs w:val="20"/>
              <w:lang w:val="en-US"/>
            </w:rPr>
            <w:t xml:space="preserve"> targeting weight</w:t>
          </w:r>
          <w:r>
            <w:rPr>
              <w:rFonts w:ascii="Arial" w:hAnsi="Arial"/>
              <w:sz w:val="20"/>
              <w:szCs w:val="20"/>
              <w:lang w:val="en-US"/>
            </w:rPr>
            <w:t xml:space="preserve"> (</w:t>
          </w:r>
          <w:r w:rsidRPr="00E932BB">
            <w:rPr>
              <w:rFonts w:ascii="Arial" w:hAnsi="Arial"/>
              <w:sz w:val="20"/>
              <w:szCs w:val="20"/>
              <w:lang w:val="en-US"/>
            </w:rPr>
            <w:t xml:space="preserve">Fig </w:t>
          </w:r>
          <w:r>
            <w:rPr>
              <w:rFonts w:ascii="Arial" w:hAnsi="Arial"/>
              <w:sz w:val="20"/>
              <w:szCs w:val="20"/>
              <w:lang w:val="en-US"/>
            </w:rPr>
            <w:lastRenderedPageBreak/>
            <w:t>8</w:t>
          </w:r>
          <w:r w:rsidRPr="00E932BB">
            <w:rPr>
              <w:rFonts w:ascii="Arial" w:hAnsi="Arial"/>
              <w:sz w:val="20"/>
              <w:szCs w:val="20"/>
              <w:lang w:val="en-US"/>
            </w:rPr>
            <w:t xml:space="preserve">A). We find that consumer </w:t>
          </w:r>
          <w:del w:id="414" w:author="Philip Manlick" w:date="2021-08-31T10:50:00Z">
            <w:r w:rsidRPr="00E932BB" w:rsidDel="00F81EE1">
              <w:rPr>
                <w:rFonts w:ascii="Arial" w:hAnsi="Arial"/>
                <w:sz w:val="20"/>
                <w:szCs w:val="20"/>
                <w:lang w:val="en-US"/>
              </w:rPr>
              <w:delText xml:space="preserve">targeting </w:delText>
            </w:r>
          </w:del>
          <w:ins w:id="415" w:author="Philip Manlick" w:date="2021-08-31T10:50:00Z">
            <w:r w:rsidR="00F81EE1">
              <w:rPr>
                <w:rFonts w:ascii="Arial" w:hAnsi="Arial"/>
                <w:sz w:val="20"/>
                <w:szCs w:val="20"/>
                <w:lang w:val="en-US"/>
              </w:rPr>
              <w:t>foraging</w:t>
            </w:r>
            <w:r w:rsidR="00F81EE1" w:rsidRPr="00E932BB">
              <w:rPr>
                <w:rFonts w:ascii="Arial" w:hAnsi="Arial"/>
                <w:sz w:val="20"/>
                <w:szCs w:val="20"/>
                <w:lang w:val="en-US"/>
              </w:rPr>
              <w:t xml:space="preserve"> </w:t>
            </w:r>
          </w:ins>
          <w:r w:rsidRPr="00E932BB">
            <w:rPr>
              <w:rFonts w:ascii="Arial" w:hAnsi="Arial"/>
              <w:sz w:val="20"/>
              <w:szCs w:val="20"/>
              <w:lang w:val="en-US"/>
            </w:rPr>
            <w:t>strategies emerg</w:t>
          </w:r>
          <w:r>
            <w:rPr>
              <w:rFonts w:ascii="Arial" w:hAnsi="Arial"/>
              <w:sz w:val="20"/>
              <w:szCs w:val="20"/>
              <w:lang w:val="en-US"/>
            </w:rPr>
            <w:t>e as ‘spines’</w:t>
          </w:r>
          <w:r w:rsidRPr="00E932BB">
            <w:rPr>
              <w:rFonts w:ascii="Arial" w:hAnsi="Arial"/>
              <w:sz w:val="20"/>
              <w:szCs w:val="20"/>
              <w:lang w:val="en-US"/>
            </w:rPr>
            <w:t xml:space="preserve"> from a central point </w:t>
          </w:r>
          <w:ins w:id="416" w:author="Philip Manlick" w:date="2021-08-31T10:51:00Z">
            <w:r w:rsidR="00F81EE1">
              <w:rPr>
                <w:rFonts w:ascii="Arial" w:hAnsi="Arial"/>
                <w:sz w:val="20"/>
                <w:szCs w:val="20"/>
                <w:lang w:val="en-US"/>
              </w:rPr>
              <w:t>(</w:t>
            </w:r>
          </w:ins>
          <w:del w:id="417" w:author="Philip Manlick" w:date="2021-08-31T10:51:00Z">
            <w:r w:rsidRPr="00E932BB" w:rsidDel="00F81EE1">
              <w:rPr>
                <w:rFonts w:ascii="Arial" w:hAnsi="Arial"/>
                <w:sz w:val="20"/>
                <w:szCs w:val="20"/>
                <w:lang w:val="en-US"/>
              </w:rPr>
              <w:delText xml:space="preserve">given by </w:delText>
            </w:r>
          </w:del>
          <m:oMath>
            <m:r>
              <w:del w:id="418" w:author="Justin Yeakel" w:date="2021-09-03T13:58:00Z">
                <w:rPr>
                  <w:rFonts w:ascii="Cambria Math" w:hAnsi="Cambria Math"/>
                  <w:sz w:val="20"/>
                  <w:szCs w:val="20"/>
                  <w:lang w:val="en-US"/>
                </w:rPr>
                <m:t>τ=0</m:t>
              </w:del>
            </m:r>
          </m:oMath>
          <w:ins w:id="419" w:author="Philip Manlick" w:date="2021-08-31T10:51:00Z">
            <w:del w:id="420" w:author="Justin Yeakel" w:date="2021-09-03T14:03:00Z">
              <w:r w:rsidR="00F81EE1" w:rsidDel="00B61849">
                <w:rPr>
                  <w:rFonts w:ascii="Arial" w:hAnsi="Arial"/>
                  <w:sz w:val="20"/>
                  <w:szCs w:val="20"/>
                  <w:lang w:val="en-US"/>
                </w:rPr>
                <w:delText xml:space="preserve">; </w:delText>
              </w:r>
            </w:del>
          </w:ins>
          <w:del w:id="421" w:author="Philip Manlick" w:date="2021-08-31T10:51:00Z">
            <w:r w:rsidRPr="00E932BB" w:rsidDel="00F81EE1">
              <w:rPr>
                <w:rFonts w:ascii="Arial" w:hAnsi="Arial"/>
                <w:sz w:val="20"/>
                <w:szCs w:val="20"/>
                <w:lang w:val="en-US"/>
              </w:rPr>
              <w:delText xml:space="preserve"> (</w:delText>
            </w:r>
          </w:del>
          <w:r w:rsidRPr="00E932BB">
            <w:rPr>
              <w:rFonts w:ascii="Arial" w:hAnsi="Arial"/>
              <w:sz w:val="20"/>
              <w:szCs w:val="20"/>
              <w:lang w:val="en-US"/>
            </w:rPr>
            <w:t>black</w:t>
          </w:r>
          <w:del w:id="422" w:author="Philip Manlick" w:date="2021-08-31T10:53:00Z">
            <w:r w:rsidRPr="00E932BB" w:rsidDel="00F81EE1">
              <w:rPr>
                <w:rFonts w:ascii="Arial" w:hAnsi="Arial"/>
                <w:sz w:val="20"/>
                <w:szCs w:val="20"/>
                <w:lang w:val="en-US"/>
              </w:rPr>
              <w:delText xml:space="preserve"> point</w:delText>
            </w:r>
          </w:del>
          <w:r w:rsidRPr="00E932BB">
            <w:rPr>
              <w:rFonts w:ascii="Arial" w:hAnsi="Arial"/>
              <w:sz w:val="20"/>
              <w:szCs w:val="20"/>
              <w:lang w:val="en-US"/>
            </w:rPr>
            <w:t>)</w:t>
          </w:r>
          <w:ins w:id="423" w:author="Justin Yeakel" w:date="2021-09-03T14:03:00Z">
            <w:r w:rsidR="00E1540F">
              <w:rPr>
                <w:rFonts w:ascii="Arial" w:hAnsi="Arial"/>
                <w:sz w:val="20"/>
                <w:szCs w:val="20"/>
                <w:lang w:val="en-US"/>
              </w:rPr>
              <w:t>, which we observe is the</w:t>
            </w:r>
          </w:ins>
          <w:del w:id="424" w:author="Justin Yeakel" w:date="2021-09-03T14:03:00Z">
            <w:r w:rsidDel="00E1540F">
              <w:rPr>
                <w:rFonts w:ascii="Arial" w:hAnsi="Arial"/>
                <w:sz w:val="20"/>
                <w:szCs w:val="20"/>
                <w:lang w:val="en-US"/>
              </w:rPr>
              <w:delText xml:space="preserve"> </w:delText>
            </w:r>
          </w:del>
          <w:ins w:id="425" w:author="Philip Manlick" w:date="2021-08-31T10:52:00Z">
            <w:del w:id="426" w:author="Justin Yeakel" w:date="2021-09-03T14:03:00Z">
              <w:r w:rsidR="00F81EE1" w:rsidDel="00B61849">
                <w:rPr>
                  <w:rFonts w:ascii="Arial" w:hAnsi="Arial"/>
                  <w:sz w:val="20"/>
                  <w:szCs w:val="20"/>
                  <w:lang w:val="en-US"/>
                </w:rPr>
                <w:delText xml:space="preserve">defined </w:delText>
              </w:r>
            </w:del>
          </w:ins>
          <w:del w:id="427" w:author="Justin Yeakel" w:date="2021-09-03T14:03:00Z">
            <w:r w:rsidDel="00E1540F">
              <w:rPr>
                <w:rFonts w:ascii="Arial" w:hAnsi="Arial"/>
                <w:sz w:val="20"/>
                <w:szCs w:val="20"/>
                <w:lang w:val="en-US"/>
              </w:rPr>
              <w:delText>labeled as a</w:delText>
            </w:r>
          </w:del>
          <w:ins w:id="428" w:author="Philip Manlick" w:date="2021-08-31T10:52:00Z">
            <w:del w:id="429" w:author="Justin Yeakel" w:date="2021-09-03T14:03:00Z">
              <w:r w:rsidR="00F81EE1" w:rsidDel="00E1540F">
                <w:rPr>
                  <w:rFonts w:ascii="Arial" w:hAnsi="Arial"/>
                  <w:sz w:val="20"/>
                  <w:szCs w:val="20"/>
                  <w:lang w:val="en-US"/>
                </w:rPr>
                <w:delText xml:space="preserve"> true</w:delText>
              </w:r>
            </w:del>
          </w:ins>
          <w:r>
            <w:rPr>
              <w:rFonts w:ascii="Arial" w:hAnsi="Arial"/>
              <w:sz w:val="20"/>
              <w:szCs w:val="20"/>
              <w:lang w:val="en-US"/>
            </w:rPr>
            <w:t xml:space="preserve"> generalist</w:t>
          </w:r>
          <w:ins w:id="430" w:author="Justin Yeakel" w:date="2021-09-03T14:03:00Z">
            <w:r w:rsidR="00E1540F">
              <w:rPr>
                <w:rFonts w:ascii="Arial" w:hAnsi="Arial"/>
                <w:sz w:val="20"/>
                <w:szCs w:val="20"/>
                <w:lang w:val="en-US"/>
              </w:rPr>
              <w:t xml:space="preserve"> strategy (</w:t>
            </w:r>
          </w:ins>
          <m:oMath>
            <m:r>
              <w:ins w:id="431" w:author="Justin Yeakel" w:date="2021-09-03T14:03:00Z">
                <w:rPr>
                  <w:rFonts w:ascii="Cambria Math" w:hAnsi="Cambria Math"/>
                  <w:sz w:val="20"/>
                  <w:szCs w:val="20"/>
                  <w:lang w:val="en-US"/>
                </w:rPr>
                <m:t>c=1</m:t>
              </w:ins>
            </m:r>
          </m:oMath>
          <w:ins w:id="432" w:author="Justin Yeakel" w:date="2021-09-03T14:03:00Z">
            <w:r w:rsidR="00E1540F">
              <w:rPr>
                <w:rFonts w:ascii="Arial" w:hAnsi="Arial"/>
                <w:sz w:val="20"/>
                <w:szCs w:val="20"/>
                <w:lang w:val="en-US"/>
              </w:rPr>
              <w:t>)</w:t>
            </w:r>
          </w:ins>
          <w:r w:rsidRPr="00E932BB">
            <w:rPr>
              <w:rFonts w:ascii="Arial" w:hAnsi="Arial"/>
              <w:sz w:val="20"/>
              <w:szCs w:val="20"/>
              <w:lang w:val="en-US"/>
            </w:rPr>
            <w:t xml:space="preserve">. </w:t>
          </w:r>
          <w:del w:id="433" w:author="Philip Manlick" w:date="2021-08-31T10:52:00Z">
            <w:r w:rsidDel="00F81EE1">
              <w:rPr>
                <w:rFonts w:ascii="Arial" w:hAnsi="Arial"/>
                <w:sz w:val="20"/>
                <w:szCs w:val="20"/>
                <w:lang w:val="en-US"/>
              </w:rPr>
              <w:delText>The s</w:delText>
            </w:r>
          </w:del>
          <w:ins w:id="434" w:author="Philip Manlick" w:date="2021-08-31T10:52:00Z">
            <w:r w:rsidR="00F81EE1">
              <w:rPr>
                <w:rFonts w:ascii="Arial" w:hAnsi="Arial"/>
                <w:sz w:val="20"/>
                <w:szCs w:val="20"/>
                <w:lang w:val="en-US"/>
              </w:rPr>
              <w:t>S</w:t>
            </w:r>
          </w:ins>
          <w:r>
            <w:rPr>
              <w:rFonts w:ascii="Arial" w:hAnsi="Arial"/>
              <w:sz w:val="20"/>
              <w:szCs w:val="20"/>
              <w:lang w:val="en-US"/>
            </w:rPr>
            <w:t xml:space="preserve">pecialized strategies </w:t>
          </w:r>
          <w:ins w:id="435" w:author="Philip Manlick" w:date="2021-08-31T10:52:00Z">
            <w:r w:rsidR="00F81EE1">
              <w:rPr>
                <w:rFonts w:ascii="Arial" w:hAnsi="Arial"/>
                <w:sz w:val="20"/>
                <w:szCs w:val="20"/>
                <w:lang w:val="en-US"/>
              </w:rPr>
              <w:t>–</w:t>
            </w:r>
          </w:ins>
          <w:ins w:id="436" w:author="Philip Manlick" w:date="2021-08-31T10:53:00Z">
            <w:r w:rsidR="00F81EE1">
              <w:rPr>
                <w:rFonts w:ascii="Arial" w:hAnsi="Arial"/>
                <w:sz w:val="20"/>
                <w:szCs w:val="20"/>
                <w:lang w:val="en-US"/>
              </w:rPr>
              <w:t xml:space="preserve"> </w:t>
            </w:r>
          </w:ins>
          <w:del w:id="437" w:author="Philip Manlick" w:date="2021-08-31T10:53:00Z">
            <w:r w:rsidDel="00F81EE1">
              <w:rPr>
                <w:rFonts w:ascii="Arial" w:hAnsi="Arial"/>
                <w:sz w:val="20"/>
                <w:szCs w:val="20"/>
                <w:lang w:val="en-US"/>
              </w:rPr>
              <w:delText xml:space="preserve">targeting </w:delText>
            </w:r>
          </w:del>
          <w:r>
            <w:rPr>
              <w:rFonts w:ascii="Arial" w:hAnsi="Arial"/>
              <w:sz w:val="20"/>
              <w:szCs w:val="20"/>
              <w:lang w:val="en-US"/>
            </w:rPr>
            <w:t>individual</w:t>
          </w:r>
          <w:ins w:id="438" w:author="Philip Manlick" w:date="2021-08-31T10:53:00Z">
            <w:r w:rsidR="00F81EE1">
              <w:rPr>
                <w:rFonts w:ascii="Arial" w:hAnsi="Arial"/>
                <w:sz w:val="20"/>
                <w:szCs w:val="20"/>
                <w:lang w:val="en-US"/>
              </w:rPr>
              <w:t>s</w:t>
            </w:r>
          </w:ins>
          <w:r w:rsidRPr="00E932BB">
            <w:rPr>
              <w:rFonts w:ascii="Arial" w:hAnsi="Arial"/>
              <w:sz w:val="20"/>
              <w:szCs w:val="20"/>
              <w:lang w:val="en-US"/>
            </w:rPr>
            <w:t xml:space="preserve"> </w:t>
          </w:r>
          <w:ins w:id="439" w:author="Philip Manlick" w:date="2021-08-31T10:53:00Z">
            <w:r w:rsidR="00F81EE1">
              <w:rPr>
                <w:rFonts w:ascii="Arial" w:hAnsi="Arial"/>
                <w:sz w:val="20"/>
                <w:szCs w:val="20"/>
                <w:lang w:val="en-US"/>
              </w:rPr>
              <w:t>targeting</w:t>
            </w:r>
          </w:ins>
          <w:ins w:id="440" w:author="Philip Manlick" w:date="2021-08-31T10:54:00Z">
            <w:r w:rsidR="00F81EE1">
              <w:rPr>
                <w:rFonts w:ascii="Arial" w:hAnsi="Arial"/>
                <w:sz w:val="20"/>
                <w:szCs w:val="20"/>
                <w:lang w:val="en-US"/>
              </w:rPr>
              <w:t xml:space="preserve"> specific </w:t>
            </w:r>
          </w:ins>
          <w:r>
            <w:rPr>
              <w:rFonts w:ascii="Arial" w:hAnsi="Arial"/>
              <w:sz w:val="20"/>
              <w:szCs w:val="20"/>
              <w:lang w:val="en-US"/>
            </w:rPr>
            <w:t>resources (colors)</w:t>
          </w:r>
          <w:ins w:id="441" w:author="Philip Manlick" w:date="2021-08-31T10:54:00Z">
            <w:r w:rsidR="00F81EE1">
              <w:rPr>
                <w:rFonts w:ascii="Arial" w:hAnsi="Arial"/>
                <w:sz w:val="20"/>
                <w:szCs w:val="20"/>
                <w:lang w:val="en-US"/>
              </w:rPr>
              <w:t xml:space="preserve"> –</w:t>
            </w:r>
          </w:ins>
          <w:r>
            <w:rPr>
              <w:rFonts w:ascii="Arial" w:hAnsi="Arial"/>
              <w:sz w:val="20"/>
              <w:szCs w:val="20"/>
              <w:lang w:val="en-US"/>
            </w:rPr>
            <w:t xml:space="preserve"> are</w:t>
          </w:r>
          <w:ins w:id="442" w:author="Philip Manlick" w:date="2021-08-31T10:54:00Z">
            <w:r w:rsidR="00F81EE1">
              <w:rPr>
                <w:rFonts w:ascii="Arial" w:hAnsi="Arial"/>
                <w:sz w:val="20"/>
                <w:szCs w:val="20"/>
                <w:lang w:val="en-US"/>
              </w:rPr>
              <w:t xml:space="preserve"> </w:t>
            </w:r>
          </w:ins>
          <w:del w:id="443" w:author="Philip Manlick" w:date="2021-08-31T10:56:00Z">
            <w:r w:rsidRPr="00E932BB" w:rsidDel="00F81EE1">
              <w:rPr>
                <w:rFonts w:ascii="Arial" w:hAnsi="Arial"/>
                <w:sz w:val="20"/>
                <w:szCs w:val="20"/>
                <w:lang w:val="en-US"/>
              </w:rPr>
              <w:delText xml:space="preserve"> </w:delText>
            </w:r>
          </w:del>
          <w:r>
            <w:rPr>
              <w:rFonts w:ascii="Arial" w:hAnsi="Arial"/>
              <w:sz w:val="20"/>
              <w:szCs w:val="20"/>
              <w:lang w:val="en-US"/>
            </w:rPr>
            <w:t>located</w:t>
          </w:r>
          <w:ins w:id="444" w:author="Philip Manlick" w:date="2021-08-31T10:55:00Z">
            <w:r w:rsidR="00F81EE1">
              <w:rPr>
                <w:rFonts w:ascii="Arial" w:hAnsi="Arial"/>
                <w:sz w:val="20"/>
                <w:szCs w:val="20"/>
                <w:lang w:val="en-US"/>
              </w:rPr>
              <w:t xml:space="preserve"> at the end of each spine,</w:t>
            </w:r>
          </w:ins>
          <w:r>
            <w:rPr>
              <w:rFonts w:ascii="Arial" w:hAnsi="Arial"/>
              <w:sz w:val="20"/>
              <w:szCs w:val="20"/>
              <w:lang w:val="en-US"/>
            </w:rPr>
            <w:t xml:space="preserve"> </w:t>
          </w:r>
          <w:r w:rsidRPr="00E932BB">
            <w:rPr>
              <w:rFonts w:ascii="Arial" w:hAnsi="Arial"/>
              <w:sz w:val="20"/>
              <w:szCs w:val="20"/>
              <w:lang w:val="en-US"/>
            </w:rPr>
            <w:t>f</w:t>
          </w:r>
          <w:r>
            <w:rPr>
              <w:rFonts w:ascii="Arial" w:hAnsi="Arial"/>
              <w:sz w:val="20"/>
              <w:szCs w:val="20"/>
              <w:lang w:val="en-US"/>
            </w:rPr>
            <w:t>a</w:t>
          </w:r>
          <w:r w:rsidRPr="00E932BB">
            <w:rPr>
              <w:rFonts w:ascii="Arial" w:hAnsi="Arial"/>
              <w:sz w:val="20"/>
              <w:szCs w:val="20"/>
              <w:lang w:val="en-US"/>
            </w:rPr>
            <w:t>rthest from the center</w:t>
          </w:r>
          <w:r>
            <w:rPr>
              <w:rFonts w:ascii="Arial" w:hAnsi="Arial"/>
              <w:sz w:val="20"/>
              <w:szCs w:val="20"/>
              <w:lang w:val="en-US"/>
            </w:rPr>
            <w:t xml:space="preserve"> </w:t>
          </w:r>
          <w:del w:id="445" w:author="Philip Manlick" w:date="2021-08-31T10:55:00Z">
            <w:r w:rsidRPr="00E932BB" w:rsidDel="00F81EE1">
              <w:rPr>
                <w:rFonts w:ascii="Arial" w:hAnsi="Arial"/>
                <w:sz w:val="20"/>
                <w:szCs w:val="20"/>
                <w:lang w:val="en-US"/>
              </w:rPr>
              <w:delText>in this strategy-niche space</w:delText>
            </w:r>
          </w:del>
          <w:ins w:id="446" w:author="Philip Manlick" w:date="2021-08-31T10:55:00Z">
            <w:r w:rsidR="00F81EE1">
              <w:rPr>
                <w:rFonts w:ascii="Arial" w:hAnsi="Arial"/>
                <w:sz w:val="20"/>
                <w:szCs w:val="20"/>
                <w:lang w:val="en-US"/>
              </w:rPr>
              <w:t>of the manifold</w:t>
            </w:r>
          </w:ins>
          <w:ins w:id="447" w:author="Justin Yeakel" w:date="2021-09-03T13:59:00Z">
            <w:r w:rsidR="003328BC">
              <w:rPr>
                <w:rFonts w:ascii="Arial" w:hAnsi="Arial"/>
                <w:sz w:val="20"/>
                <w:szCs w:val="20"/>
                <w:lang w:val="en-US"/>
              </w:rPr>
              <w:t xml:space="preserve"> (</w:t>
            </w:r>
          </w:ins>
          <m:oMath>
            <m:r>
              <w:ins w:id="448" w:author="Justin Yeakel" w:date="2021-09-03T13:59:00Z">
                <w:rPr>
                  <w:rFonts w:ascii="Cambria Math" w:hAnsi="Cambria Math"/>
                  <w:sz w:val="20"/>
                  <w:szCs w:val="20"/>
                  <w:lang w:val="en-US"/>
                </w:rPr>
                <m:t>c=0</m:t>
              </w:ins>
            </m:r>
          </m:oMath>
          <w:ins w:id="449" w:author="Justin Yeakel" w:date="2021-09-03T13:59:00Z">
            <w:r w:rsidR="003328BC">
              <w:rPr>
                <w:rFonts w:ascii="Arial" w:hAnsi="Arial"/>
                <w:sz w:val="20"/>
                <w:szCs w:val="20"/>
                <w:lang w:val="en-US"/>
              </w:rPr>
              <w:t>)</w:t>
            </w:r>
          </w:ins>
          <w:r w:rsidRPr="00E932BB">
            <w:rPr>
              <w:rFonts w:ascii="Arial" w:hAnsi="Arial"/>
              <w:sz w:val="20"/>
              <w:szCs w:val="20"/>
              <w:lang w:val="en-US"/>
            </w:rPr>
            <w:t>.</w:t>
          </w:r>
          <w:ins w:id="450" w:author="Philip Manlick" w:date="2021-08-31T10:55:00Z">
            <w:r w:rsidR="00F81EE1">
              <w:rPr>
                <w:rFonts w:ascii="Arial" w:hAnsi="Arial"/>
                <w:sz w:val="20"/>
                <w:szCs w:val="20"/>
                <w:lang w:val="en-US"/>
              </w:rPr>
              <w:t xml:space="preserve"> The minimum convex polygon </w:t>
            </w:r>
          </w:ins>
          <w:ins w:id="451" w:author="Philip Manlick" w:date="2021-08-31T10:56:00Z">
            <w:r w:rsidR="00F81EE1">
              <w:rPr>
                <w:rFonts w:ascii="Arial" w:hAnsi="Arial"/>
                <w:sz w:val="20"/>
                <w:szCs w:val="20"/>
                <w:lang w:val="en-US"/>
              </w:rPr>
              <w:t>surrounding these strategies</w:t>
            </w:r>
          </w:ins>
          <w:ins w:id="452" w:author="Philip Manlick" w:date="2021-08-31T10:57:00Z">
            <w:r w:rsidR="00F81EE1">
              <w:rPr>
                <w:rFonts w:ascii="Arial" w:hAnsi="Arial"/>
                <w:sz w:val="20"/>
                <w:szCs w:val="20"/>
                <w:lang w:val="en-US"/>
              </w:rPr>
              <w:t xml:space="preserve"> (Fig 8B)</w:t>
            </w:r>
          </w:ins>
          <w:ins w:id="453" w:author="Philip Manlick" w:date="2021-08-31T10:56:00Z">
            <w:r w:rsidR="00F81EE1">
              <w:rPr>
                <w:rFonts w:ascii="Arial" w:hAnsi="Arial"/>
                <w:sz w:val="20"/>
                <w:szCs w:val="20"/>
                <w:lang w:val="en-US"/>
              </w:rPr>
              <w:t xml:space="preserve"> </w:t>
            </w:r>
            <w:del w:id="454" w:author="Justin Yeakel" w:date="2021-09-03T13:59:00Z">
              <w:r w:rsidR="00F81EE1" w:rsidDel="00A643D0">
                <w:rPr>
                  <w:rFonts w:ascii="Arial" w:hAnsi="Arial"/>
                  <w:sz w:val="20"/>
                  <w:szCs w:val="20"/>
                  <w:lang w:val="en-US"/>
                </w:rPr>
                <w:delText xml:space="preserve">then </w:delText>
              </w:r>
            </w:del>
            <w:r w:rsidR="00F81EE1">
              <w:rPr>
                <w:rFonts w:ascii="Arial" w:hAnsi="Arial"/>
                <w:sz w:val="20"/>
                <w:szCs w:val="20"/>
                <w:lang w:val="en-US"/>
              </w:rPr>
              <w:t>defines all potential foraging strategies</w:t>
            </w:r>
          </w:ins>
          <w:ins w:id="455" w:author="Justin Yeakel" w:date="2021-09-03T14:04:00Z">
            <w:r w:rsidR="00832DA9">
              <w:rPr>
                <w:rFonts w:ascii="Arial" w:hAnsi="Arial"/>
                <w:sz w:val="20"/>
                <w:szCs w:val="20"/>
                <w:lang w:val="en-US"/>
              </w:rPr>
              <w:t xml:space="preserve"> </w:t>
            </w:r>
          </w:ins>
          <w:ins w:id="456" w:author="Philip Manlick" w:date="2021-08-31T10:56:00Z">
            <w:del w:id="457" w:author="Justin Yeakel" w:date="2021-09-03T14:04:00Z">
              <w:r w:rsidR="00F81EE1" w:rsidDel="00832DA9">
                <w:rPr>
                  <w:rFonts w:ascii="Arial" w:hAnsi="Arial"/>
                  <w:sz w:val="20"/>
                  <w:szCs w:val="20"/>
                  <w:lang w:val="en-US"/>
                </w:rPr>
                <w:delText xml:space="preserve"> given resource </w:delText>
              </w:r>
            </w:del>
          </w:ins>
          <w:ins w:id="458" w:author="Philip Manlick" w:date="2021-08-31T11:00:00Z">
            <w:del w:id="459" w:author="Justin Yeakel" w:date="2021-09-03T14:04:00Z">
              <w:r w:rsidR="00970E2D" w:rsidDel="00832DA9">
                <w:rPr>
                  <w:rFonts w:ascii="Arial" w:hAnsi="Arial"/>
                  <w:sz w:val="20"/>
                  <w:szCs w:val="20"/>
                  <w:lang w:val="en-US"/>
                </w:rPr>
                <w:delText xml:space="preserve">availability </w:delText>
              </w:r>
            </w:del>
            <w:r w:rsidR="00970E2D">
              <w:rPr>
                <w:rFonts w:ascii="Arial" w:hAnsi="Arial"/>
                <w:sz w:val="20"/>
                <w:szCs w:val="20"/>
                <w:lang w:val="en-US"/>
              </w:rPr>
              <w:t>and</w:t>
            </w:r>
          </w:ins>
          <w:ins w:id="460" w:author="Philip Manlick" w:date="2021-08-31T10:57:00Z">
            <w:r w:rsidR="00F81EE1">
              <w:rPr>
                <w:rFonts w:ascii="Arial" w:hAnsi="Arial"/>
                <w:sz w:val="20"/>
                <w:szCs w:val="20"/>
                <w:lang w:val="en-US"/>
              </w:rPr>
              <w:t xml:space="preserve"> </w:t>
            </w:r>
            <w:r w:rsidR="00970E2D">
              <w:rPr>
                <w:rFonts w:ascii="Arial" w:hAnsi="Arial"/>
                <w:sz w:val="20"/>
                <w:szCs w:val="20"/>
                <w:lang w:val="en-US"/>
              </w:rPr>
              <w:t>provides a novel estimate of</w:t>
            </w:r>
          </w:ins>
          <w:ins w:id="461" w:author="Philip Manlick" w:date="2021-08-31T10:58:00Z">
            <w:r w:rsidR="00970E2D">
              <w:rPr>
                <w:rFonts w:ascii="Arial" w:hAnsi="Arial"/>
                <w:sz w:val="20"/>
                <w:szCs w:val="20"/>
                <w:lang w:val="en-US"/>
              </w:rPr>
              <w:t xml:space="preserve"> the</w:t>
            </w:r>
          </w:ins>
          <w:ins w:id="462" w:author="Philip Manlick" w:date="2021-08-31T10:57:00Z">
            <w:r w:rsidR="00970E2D">
              <w:rPr>
                <w:rFonts w:ascii="Arial" w:hAnsi="Arial"/>
                <w:sz w:val="20"/>
                <w:szCs w:val="20"/>
                <w:lang w:val="en-US"/>
              </w:rPr>
              <w:t xml:space="preserve"> </w:t>
            </w:r>
          </w:ins>
          <w:ins w:id="463" w:author="Philip Manlick" w:date="2021-08-31T10:58:00Z">
            <w:r w:rsidR="00970E2D">
              <w:rPr>
                <w:rFonts w:ascii="Arial" w:hAnsi="Arial"/>
                <w:sz w:val="20"/>
                <w:szCs w:val="20"/>
                <w:lang w:val="en-US"/>
              </w:rPr>
              <w:t xml:space="preserve">fundamental dietary niche. </w:t>
            </w:r>
          </w:ins>
          <w:ins w:id="464" w:author="Philip Manlick" w:date="2021-08-31T10:57:00Z">
            <w:r w:rsidR="00970E2D">
              <w:rPr>
                <w:rFonts w:ascii="Arial" w:hAnsi="Arial"/>
                <w:sz w:val="20"/>
                <w:szCs w:val="20"/>
                <w:lang w:val="en-US"/>
              </w:rPr>
              <w:t xml:space="preserve"> </w:t>
            </w:r>
          </w:ins>
        </w:moveFrom>
      </w:moveFrom>
    </w:p>
    <w:p w14:paraId="03F3B109" w14:textId="77777777" w:rsidR="00741F8D" w:rsidRDefault="00741F8D" w:rsidP="00741F8D">
      <w:pPr>
        <w:pStyle w:val="Body"/>
        <w:widowControl w:val="0"/>
        <w:tabs>
          <w:tab w:val="left" w:pos="432"/>
        </w:tabs>
        <w:suppressAutoHyphens/>
        <w:rPr>
          <w:rFonts w:ascii="Arial" w:hAnsi="Arial"/>
          <w:sz w:val="20"/>
          <w:szCs w:val="20"/>
          <w:lang w:val="en-US"/>
        </w:rPr>
      </w:pPr>
    </w:p>
    <w:p w14:paraId="710C28A1" w14:textId="136A7A80" w:rsidR="00821299" w:rsidRDefault="00741F8D" w:rsidP="00741F8D">
      <w:pPr>
        <w:pStyle w:val="Body"/>
        <w:rPr>
          <w:rFonts w:ascii="Arial" w:hAnsi="Arial"/>
          <w:sz w:val="20"/>
          <w:szCs w:val="20"/>
          <w:lang w:val="en-US"/>
        </w:rPr>
      </w:pPr>
      <w:del w:id="465" w:author="Philip Manlick" w:date="2021-08-31T11:01:00Z">
        <w:r w:rsidDel="00970E2D">
          <w:rPr>
            <w:rFonts w:ascii="Arial" w:hAnsi="Arial"/>
            <w:sz w:val="20"/>
            <w:szCs w:val="20"/>
            <w:lang w:val="en-US"/>
          </w:rPr>
          <w:delText xml:space="preserve">Our </w:delText>
        </w:r>
      </w:del>
      <w:ins w:id="466" w:author="Philip Manlick" w:date="2021-08-31T11:01:00Z">
        <w:r w:rsidR="00970E2D">
          <w:rPr>
            <w:rFonts w:ascii="Arial" w:hAnsi="Arial"/>
            <w:sz w:val="20"/>
            <w:szCs w:val="20"/>
            <w:lang w:val="en-US"/>
          </w:rPr>
          <w:t xml:space="preserve">This </w:t>
        </w:r>
      </w:ins>
      <w:r>
        <w:rPr>
          <w:rFonts w:ascii="Arial" w:hAnsi="Arial"/>
          <w:sz w:val="20"/>
          <w:szCs w:val="20"/>
          <w:lang w:val="en-US"/>
        </w:rPr>
        <w:t xml:space="preserve">simple foraging model </w:t>
      </w:r>
      <w:ins w:id="467" w:author="Philip Manlick" w:date="2021-08-31T11:01:00Z">
        <w:r w:rsidR="00970E2D">
          <w:rPr>
            <w:rFonts w:ascii="Arial" w:hAnsi="Arial"/>
            <w:sz w:val="20"/>
            <w:szCs w:val="20"/>
            <w:lang w:val="en-US"/>
          </w:rPr>
          <w:t>presents</w:t>
        </w:r>
      </w:ins>
      <w:ins w:id="468" w:author="Philip Manlick" w:date="2021-08-31T11:03:00Z">
        <w:r w:rsidR="00970E2D">
          <w:rPr>
            <w:rFonts w:ascii="Arial" w:hAnsi="Arial"/>
            <w:sz w:val="20"/>
            <w:szCs w:val="20"/>
            <w:lang w:val="en-US"/>
          </w:rPr>
          <w:t>, to our knowledge,</w:t>
        </w:r>
      </w:ins>
      <w:commentRangeStart w:id="469"/>
      <w:ins w:id="470" w:author="Philip Manlick" w:date="2021-08-31T11:01:00Z">
        <w:r w:rsidR="00970E2D">
          <w:rPr>
            <w:rFonts w:ascii="Arial" w:hAnsi="Arial"/>
            <w:sz w:val="20"/>
            <w:szCs w:val="20"/>
            <w:lang w:val="en-US"/>
          </w:rPr>
          <w:t xml:space="preserve"> the first </w:t>
        </w:r>
      </w:ins>
      <w:commentRangeEnd w:id="469"/>
      <w:r w:rsidR="00C9087C">
        <w:rPr>
          <w:rStyle w:val="CommentReference"/>
          <w:rFonts w:ascii="Times New Roman" w:hAnsi="Times New Roman" w:cs="Times New Roman"/>
          <w:color w:val="auto"/>
          <w:lang w:val="en-US"/>
          <w14:textOutline w14:w="0" w14:cap="rnd" w14:cmpd="sng" w14:algn="ctr">
            <w14:noFill/>
            <w14:prstDash w14:val="solid"/>
            <w14:bevel/>
          </w14:textOutline>
        </w:rPr>
        <w:commentReference w:id="469"/>
      </w:r>
      <w:ins w:id="471" w:author="Philip Manlick" w:date="2021-08-31T11:03:00Z">
        <w:r w:rsidR="00970E2D">
          <w:rPr>
            <w:rFonts w:ascii="Arial" w:hAnsi="Arial"/>
            <w:sz w:val="20"/>
            <w:szCs w:val="20"/>
            <w:lang w:val="en-US"/>
          </w:rPr>
          <w:t>quantitative estimate of</w:t>
        </w:r>
      </w:ins>
      <w:ins w:id="472" w:author="Justin Yeakel" w:date="2021-09-03T14:04:00Z">
        <w:r w:rsidR="00B26CEE">
          <w:rPr>
            <w:rFonts w:ascii="Arial" w:hAnsi="Arial"/>
            <w:sz w:val="20"/>
            <w:szCs w:val="20"/>
            <w:lang w:val="en-US"/>
          </w:rPr>
          <w:t xml:space="preserve"> a</w:t>
        </w:r>
      </w:ins>
      <w:ins w:id="473" w:author="Philip Manlick" w:date="2021-08-31T11:03:00Z">
        <w:r w:rsidR="00970E2D">
          <w:rPr>
            <w:rFonts w:ascii="Arial" w:hAnsi="Arial"/>
            <w:sz w:val="20"/>
            <w:szCs w:val="20"/>
            <w:lang w:val="en-US"/>
          </w:rPr>
          <w:t xml:space="preserve"> fundamental dietary niche</w:t>
        </w:r>
      </w:ins>
      <w:ins w:id="474" w:author="Justin Yeakel" w:date="2021-09-03T14:04:00Z">
        <w:r w:rsidR="00B26CEE">
          <w:rPr>
            <w:rFonts w:ascii="Arial" w:hAnsi="Arial"/>
            <w:sz w:val="20"/>
            <w:szCs w:val="20"/>
            <w:lang w:val="en-US"/>
          </w:rPr>
          <w:t xml:space="preserve"> </w:t>
        </w:r>
      </w:ins>
      <w:ins w:id="475" w:author="Justin Yeakel" w:date="2021-09-03T14:05:00Z">
        <w:r w:rsidR="00150D40">
          <w:rPr>
            <w:rFonts w:ascii="Arial" w:hAnsi="Arial"/>
            <w:sz w:val="20"/>
            <w:szCs w:val="20"/>
            <w:lang w:val="en-US"/>
          </w:rPr>
          <w:t>incorporating environmental and allometric constraints</w:t>
        </w:r>
      </w:ins>
      <w:ins w:id="476" w:author="Philip Manlick" w:date="2021-08-31T11:03:00Z">
        <w:del w:id="477" w:author="Justin Yeakel" w:date="2021-09-03T14:04:00Z">
          <w:r w:rsidR="00970E2D" w:rsidDel="00B26CEE">
            <w:rPr>
              <w:rFonts w:ascii="Arial" w:hAnsi="Arial"/>
              <w:sz w:val="20"/>
              <w:szCs w:val="20"/>
              <w:lang w:val="en-US"/>
            </w:rPr>
            <w:delText>s</w:delText>
          </w:r>
        </w:del>
      </w:ins>
      <w:ins w:id="478" w:author="Philip Manlick" w:date="2021-08-31T11:04:00Z">
        <w:del w:id="479" w:author="Justin Yeakel" w:date="2021-09-03T14:11:00Z">
          <w:r w:rsidR="00970E2D" w:rsidDel="001F214F">
            <w:rPr>
              <w:rFonts w:ascii="Arial" w:hAnsi="Arial"/>
              <w:sz w:val="20"/>
              <w:szCs w:val="20"/>
              <w:lang w:val="en-US"/>
            </w:rPr>
            <w:delText>,</w:delText>
          </w:r>
        </w:del>
        <w:r w:rsidR="00970E2D">
          <w:rPr>
            <w:rFonts w:ascii="Arial" w:hAnsi="Arial"/>
            <w:sz w:val="20"/>
            <w:szCs w:val="20"/>
            <w:lang w:val="en-US"/>
          </w:rPr>
          <w:t xml:space="preserve"> </w:t>
        </w:r>
        <w:del w:id="480" w:author="Justin Yeakel" w:date="2021-09-03T14:11:00Z">
          <w:r w:rsidR="00970E2D" w:rsidDel="001F214F">
            <w:rPr>
              <w:rFonts w:ascii="Arial" w:hAnsi="Arial"/>
              <w:sz w:val="20"/>
              <w:szCs w:val="20"/>
              <w:lang w:val="en-US"/>
            </w:rPr>
            <w:delText>and</w:delText>
          </w:r>
        </w:del>
      </w:ins>
      <w:ins w:id="481" w:author="Justin Yeakel" w:date="2021-09-03T14:11:00Z">
        <w:r w:rsidR="001F214F">
          <w:rPr>
            <w:rFonts w:ascii="Arial" w:hAnsi="Arial"/>
            <w:sz w:val="20"/>
            <w:szCs w:val="20"/>
            <w:lang w:val="en-US"/>
          </w:rPr>
          <w:t>that</w:t>
        </w:r>
      </w:ins>
      <w:ins w:id="482" w:author="Philip Manlick" w:date="2021-08-31T11:04:00Z">
        <w:r w:rsidR="00970E2D">
          <w:rPr>
            <w:rFonts w:ascii="Arial" w:hAnsi="Arial"/>
            <w:sz w:val="20"/>
            <w:szCs w:val="20"/>
            <w:lang w:val="en-US"/>
          </w:rPr>
          <w:t xml:space="preserve"> can be directly compared to the empirical data</w:t>
        </w:r>
      </w:ins>
      <w:ins w:id="483" w:author="Justin Yeakel" w:date="2021-09-03T14:11:00Z">
        <w:r w:rsidR="002B7EDC">
          <w:rPr>
            <w:rFonts w:ascii="Arial" w:hAnsi="Arial"/>
            <w:sz w:val="20"/>
            <w:szCs w:val="20"/>
            <w:lang w:val="en-US"/>
          </w:rPr>
          <w:t xml:space="preserve"> as</w:t>
        </w:r>
      </w:ins>
      <w:ins w:id="484" w:author="Philip Manlick" w:date="2021-08-31T11:04:00Z">
        <w:r w:rsidR="00970E2D">
          <w:rPr>
            <w:rFonts w:ascii="Arial" w:hAnsi="Arial"/>
            <w:sz w:val="20"/>
            <w:szCs w:val="20"/>
            <w:lang w:val="en-US"/>
          </w:rPr>
          <w:t xml:space="preserve"> presented in Q1-2</w:t>
        </w:r>
      </w:ins>
      <w:ins w:id="485" w:author="Philip Manlick" w:date="2021-08-31T11:03:00Z">
        <w:r w:rsidR="00970E2D">
          <w:rPr>
            <w:rFonts w:ascii="Arial" w:hAnsi="Arial"/>
            <w:sz w:val="20"/>
            <w:szCs w:val="20"/>
            <w:lang w:val="en-US"/>
          </w:rPr>
          <w:t>.</w:t>
        </w:r>
      </w:ins>
      <w:ins w:id="486" w:author="Philip Manlick" w:date="2021-08-31T11:04:00Z">
        <w:r w:rsidR="00970E2D">
          <w:rPr>
            <w:rFonts w:ascii="Arial" w:hAnsi="Arial"/>
            <w:sz w:val="20"/>
            <w:szCs w:val="20"/>
            <w:lang w:val="en-US"/>
          </w:rPr>
          <w:t xml:space="preserve"> </w:t>
        </w:r>
        <w:del w:id="487" w:author="Justin Yeakel" w:date="2021-09-03T14:07:00Z">
          <w:r w:rsidR="00970E2D" w:rsidDel="00AF5515">
            <w:rPr>
              <w:rFonts w:ascii="Arial" w:hAnsi="Arial"/>
              <w:sz w:val="20"/>
              <w:szCs w:val="20"/>
              <w:lang w:val="en-US"/>
            </w:rPr>
            <w:delText>For example,</w:delText>
          </w:r>
        </w:del>
      </w:ins>
      <w:ins w:id="488" w:author="Justin Yeakel" w:date="2021-09-03T14:07:00Z">
        <w:r w:rsidR="00AF5515">
          <w:rPr>
            <w:rFonts w:ascii="Arial" w:hAnsi="Arial"/>
            <w:sz w:val="20"/>
            <w:szCs w:val="20"/>
            <w:lang w:val="en-US"/>
          </w:rPr>
          <w:t xml:space="preserve">We will </w:t>
        </w:r>
      </w:ins>
      <w:ins w:id="489" w:author="Philip Manlick" w:date="2021-08-31T11:04:00Z">
        <w:del w:id="490" w:author="Justin Yeakel" w:date="2021-09-03T14:07:00Z">
          <w:r w:rsidR="00970E2D" w:rsidDel="00B32E2F">
            <w:rPr>
              <w:rFonts w:ascii="Arial" w:hAnsi="Arial"/>
              <w:sz w:val="20"/>
              <w:szCs w:val="20"/>
              <w:lang w:val="en-US"/>
            </w:rPr>
            <w:delText xml:space="preserve"> </w:delText>
          </w:r>
        </w:del>
      </w:ins>
      <w:ins w:id="491" w:author="Philip Manlick" w:date="2021-08-31T11:05:00Z">
        <w:del w:id="492" w:author="Justin Yeakel" w:date="2021-09-03T14:07:00Z">
          <w:r w:rsidR="00970E2D" w:rsidDel="00B32E2F">
            <w:rPr>
              <w:rFonts w:ascii="Arial" w:hAnsi="Arial"/>
              <w:sz w:val="20"/>
              <w:szCs w:val="20"/>
              <w:lang w:val="en-US"/>
            </w:rPr>
            <w:delText xml:space="preserve">the </w:delText>
          </w:r>
        </w:del>
      </w:ins>
      <w:ins w:id="493" w:author="Philip Manlick" w:date="2021-08-31T11:06:00Z">
        <w:del w:id="494" w:author="Justin Yeakel" w:date="2021-09-03T14:07:00Z">
          <w:r w:rsidR="00970E2D" w:rsidDel="00B32E2F">
            <w:rPr>
              <w:rFonts w:ascii="Arial" w:hAnsi="Arial"/>
              <w:sz w:val="20"/>
              <w:szCs w:val="20"/>
              <w:lang w:val="en-US"/>
            </w:rPr>
            <w:delText xml:space="preserve">consumption of </w:delText>
          </w:r>
        </w:del>
      </w:ins>
      <w:ins w:id="495" w:author="Philip Manlick" w:date="2021-08-31T11:05:00Z">
        <w:del w:id="496" w:author="Justin Yeakel" w:date="2021-09-03T14:07:00Z">
          <w:r w:rsidR="00970E2D" w:rsidDel="00B32E2F">
            <w:rPr>
              <w:rFonts w:ascii="Arial" w:hAnsi="Arial"/>
              <w:sz w:val="20"/>
              <w:szCs w:val="20"/>
              <w:lang w:val="en-US"/>
            </w:rPr>
            <w:delText xml:space="preserve">plant functional groups </w:delText>
          </w:r>
        </w:del>
      </w:ins>
      <w:ins w:id="497" w:author="Philip Manlick" w:date="2021-08-31T11:07:00Z">
        <w:del w:id="498" w:author="Justin Yeakel" w:date="2021-09-03T14:07:00Z">
          <w:r w:rsidR="00B102C1" w:rsidDel="00B32E2F">
            <w:rPr>
              <w:rFonts w:ascii="Arial" w:hAnsi="Arial"/>
              <w:sz w:val="20"/>
              <w:szCs w:val="20"/>
              <w:lang w:val="en-US"/>
            </w:rPr>
            <w:delText>in</w:delText>
          </w:r>
        </w:del>
      </w:ins>
      <w:ins w:id="499" w:author="Philip Manlick" w:date="2021-08-31T11:05:00Z">
        <w:del w:id="500" w:author="Justin Yeakel" w:date="2021-09-03T14:07:00Z">
          <w:r w:rsidR="00970E2D" w:rsidDel="00B32E2F">
            <w:rPr>
              <w:rFonts w:ascii="Arial" w:hAnsi="Arial"/>
              <w:sz w:val="20"/>
              <w:szCs w:val="20"/>
              <w:lang w:val="en-US"/>
            </w:rPr>
            <w:delText xml:space="preserve"> this example </w:delText>
          </w:r>
        </w:del>
      </w:ins>
      <w:ins w:id="501" w:author="Philip Manlick" w:date="2021-08-31T11:06:00Z">
        <w:del w:id="502" w:author="Justin Yeakel" w:date="2021-09-03T14:07:00Z">
          <w:r w:rsidR="00970E2D" w:rsidDel="00B32E2F">
            <w:rPr>
              <w:rFonts w:ascii="Arial" w:hAnsi="Arial"/>
              <w:sz w:val="20"/>
              <w:szCs w:val="20"/>
              <w:lang w:val="en-US"/>
            </w:rPr>
            <w:delText xml:space="preserve">can also be estimated </w:delText>
          </w:r>
        </w:del>
      </w:ins>
      <w:ins w:id="503" w:author="Justin Yeakel" w:date="2021-09-03T14:07:00Z">
        <w:r w:rsidR="00B32E2F">
          <w:rPr>
            <w:rFonts w:ascii="Arial" w:hAnsi="Arial"/>
            <w:sz w:val="20"/>
            <w:szCs w:val="20"/>
            <w:lang w:val="en-US"/>
          </w:rPr>
          <w:t xml:space="preserve">integrate dietary information </w:t>
        </w:r>
      </w:ins>
      <w:ins w:id="504" w:author="Justin Yeakel" w:date="2021-09-03T14:08:00Z">
        <w:r w:rsidR="0069710E">
          <w:rPr>
            <w:rFonts w:ascii="Arial" w:hAnsi="Arial"/>
            <w:sz w:val="20"/>
            <w:szCs w:val="20"/>
            <w:lang w:val="en-US"/>
          </w:rPr>
          <w:t>obtained from</w:t>
        </w:r>
      </w:ins>
      <w:ins w:id="505" w:author="Philip Manlick" w:date="2021-08-31T11:06:00Z">
        <w:del w:id="506" w:author="Justin Yeakel" w:date="2021-09-03T14:07:00Z">
          <w:r w:rsidR="00970E2D" w:rsidDel="00B32E2F">
            <w:rPr>
              <w:rFonts w:ascii="Arial" w:hAnsi="Arial"/>
              <w:sz w:val="20"/>
              <w:szCs w:val="20"/>
              <w:lang w:val="en-US"/>
            </w:rPr>
            <w:delText>using</w:delText>
          </w:r>
        </w:del>
        <w:r w:rsidR="00970E2D">
          <w:rPr>
            <w:rFonts w:ascii="Arial" w:hAnsi="Arial"/>
            <w:sz w:val="20"/>
            <w:szCs w:val="20"/>
            <w:lang w:val="en-US"/>
          </w:rPr>
          <w:t xml:space="preserve"> stable isotope</w:t>
        </w:r>
      </w:ins>
      <w:ins w:id="507" w:author="Justin Yeakel" w:date="2021-09-03T14:08:00Z">
        <w:r w:rsidR="006106C4">
          <w:rPr>
            <w:rFonts w:ascii="Arial" w:hAnsi="Arial"/>
            <w:sz w:val="20"/>
            <w:szCs w:val="20"/>
            <w:lang w:val="en-US"/>
          </w:rPr>
          <w:t xml:space="preserve"> ratios</w:t>
        </w:r>
      </w:ins>
      <w:ins w:id="508" w:author="Philip Manlick" w:date="2021-08-31T11:06:00Z">
        <w:del w:id="509" w:author="Justin Yeakel" w:date="2021-09-03T14:08:00Z">
          <w:r w:rsidR="00970E2D" w:rsidDel="006106C4">
            <w:rPr>
              <w:rFonts w:ascii="Arial" w:hAnsi="Arial"/>
              <w:sz w:val="20"/>
              <w:szCs w:val="20"/>
              <w:lang w:val="en-US"/>
            </w:rPr>
            <w:delText>s</w:delText>
          </w:r>
        </w:del>
        <w:r w:rsidR="00970E2D">
          <w:rPr>
            <w:rFonts w:ascii="Arial" w:hAnsi="Arial"/>
            <w:sz w:val="20"/>
            <w:szCs w:val="20"/>
            <w:lang w:val="en-US"/>
          </w:rPr>
          <w:t xml:space="preserve"> and isotopic mixing models </w:t>
        </w:r>
      </w:ins>
      <w:ins w:id="510" w:author="Philip Manlick" w:date="2021-08-31T11:14:00Z">
        <w:r w:rsidR="00B102C1">
          <w:rPr>
            <w:rFonts w:ascii="Arial" w:hAnsi="Arial"/>
            <w:sz w:val="20"/>
            <w:szCs w:val="20"/>
            <w:lang w:val="en-US"/>
          </w:rPr>
          <w:t>(</w:t>
        </w:r>
      </w:ins>
      <w:ins w:id="511" w:author="Philip Manlick" w:date="2021-08-31T11:07:00Z">
        <w:r w:rsidR="00970E2D">
          <w:rPr>
            <w:rFonts w:ascii="Arial" w:hAnsi="Arial"/>
            <w:sz w:val="20"/>
            <w:szCs w:val="20"/>
            <w:lang w:val="en-US"/>
          </w:rPr>
          <w:t>Q1</w:t>
        </w:r>
      </w:ins>
      <w:ins w:id="512" w:author="Philip Manlick" w:date="2021-08-31T11:14:00Z">
        <w:r w:rsidR="00B102C1">
          <w:rPr>
            <w:rFonts w:ascii="Arial" w:hAnsi="Arial"/>
            <w:sz w:val="20"/>
            <w:szCs w:val="20"/>
            <w:lang w:val="en-US"/>
          </w:rPr>
          <w:t>)</w:t>
        </w:r>
      </w:ins>
      <w:ins w:id="513" w:author="Philip Manlick" w:date="2021-08-31T11:07:00Z">
        <w:del w:id="514" w:author="Justin Yeakel" w:date="2021-09-03T14:09:00Z">
          <w:r w:rsidR="00B102C1" w:rsidDel="0069710E">
            <w:rPr>
              <w:rFonts w:ascii="Arial" w:hAnsi="Arial"/>
              <w:sz w:val="20"/>
              <w:szCs w:val="20"/>
              <w:lang w:val="en-US"/>
            </w:rPr>
            <w:delText>,</w:delText>
          </w:r>
        </w:del>
        <w:r w:rsidR="00B102C1">
          <w:rPr>
            <w:rFonts w:ascii="Arial" w:hAnsi="Arial"/>
            <w:sz w:val="20"/>
            <w:szCs w:val="20"/>
            <w:lang w:val="en-US"/>
          </w:rPr>
          <w:t xml:space="preserve"> </w:t>
        </w:r>
        <w:del w:id="515" w:author="Justin Yeakel" w:date="2021-09-03T14:09:00Z">
          <w:r w:rsidR="00B102C1" w:rsidDel="0069710E">
            <w:rPr>
              <w:rFonts w:ascii="Arial" w:hAnsi="Arial"/>
              <w:sz w:val="20"/>
              <w:szCs w:val="20"/>
              <w:lang w:val="en-US"/>
            </w:rPr>
            <w:delText xml:space="preserve">and our model can be </w:delText>
          </w:r>
        </w:del>
      </w:ins>
      <w:ins w:id="516" w:author="Philip Manlick" w:date="2021-08-31T11:08:00Z">
        <w:del w:id="517" w:author="Justin Yeakel" w:date="2021-09-03T14:09:00Z">
          <w:r w:rsidR="00B102C1" w:rsidDel="0069710E">
            <w:rPr>
              <w:rFonts w:ascii="Arial" w:hAnsi="Arial"/>
              <w:sz w:val="20"/>
              <w:szCs w:val="20"/>
              <w:lang w:val="en-US"/>
            </w:rPr>
            <w:delText>adapted to simulat</w:delText>
          </w:r>
        </w:del>
      </w:ins>
      <w:ins w:id="518" w:author="Philip Manlick" w:date="2021-08-31T11:09:00Z">
        <w:del w:id="519" w:author="Justin Yeakel" w:date="2021-09-03T14:09:00Z">
          <w:r w:rsidR="00B102C1" w:rsidDel="0069710E">
            <w:rPr>
              <w:rFonts w:ascii="Arial" w:hAnsi="Arial"/>
              <w:sz w:val="20"/>
              <w:szCs w:val="20"/>
              <w:lang w:val="en-US"/>
            </w:rPr>
            <w:delText>e foraging</w:delText>
          </w:r>
        </w:del>
      </w:ins>
      <w:ins w:id="520" w:author="Philip Manlick" w:date="2021-08-31T11:12:00Z">
        <w:del w:id="521" w:author="Justin Yeakel" w:date="2021-09-03T14:09:00Z">
          <w:r w:rsidR="00B102C1" w:rsidDel="0069710E">
            <w:rPr>
              <w:rFonts w:ascii="Arial" w:hAnsi="Arial"/>
              <w:sz w:val="20"/>
              <w:szCs w:val="20"/>
              <w:lang w:val="en-US"/>
            </w:rPr>
            <w:delText xml:space="preserve"> of </w:delText>
          </w:r>
        </w:del>
      </w:ins>
      <w:ins w:id="522" w:author="Philip Manlick" w:date="2021-08-31T11:09:00Z">
        <w:del w:id="523" w:author="Justin Yeakel" w:date="2021-09-03T14:09:00Z">
          <w:r w:rsidR="00B102C1" w:rsidDel="0069710E">
            <w:rPr>
              <w:rFonts w:ascii="Arial" w:hAnsi="Arial"/>
              <w:sz w:val="20"/>
              <w:szCs w:val="20"/>
              <w:lang w:val="en-US"/>
            </w:rPr>
            <w:delText xml:space="preserve">specific taxa for direct comparison with </w:delText>
          </w:r>
        </w:del>
      </w:ins>
      <w:ins w:id="524" w:author="Philip Manlick" w:date="2021-08-31T11:12:00Z">
        <w:del w:id="525" w:author="Justin Yeakel" w:date="2021-09-03T14:09:00Z">
          <w:r w:rsidR="00B102C1" w:rsidDel="0069710E">
            <w:rPr>
              <w:rFonts w:ascii="Arial" w:hAnsi="Arial"/>
              <w:sz w:val="20"/>
              <w:szCs w:val="20"/>
              <w:lang w:val="en-US"/>
            </w:rPr>
            <w:delText xml:space="preserve">empirical diet </w:delText>
          </w:r>
        </w:del>
      </w:ins>
      <w:ins w:id="526" w:author="Justin Yeakel" w:date="2021-09-03T14:09:00Z">
        <w:r w:rsidR="0069710E">
          <w:rPr>
            <w:rFonts w:ascii="Arial" w:hAnsi="Arial"/>
            <w:sz w:val="20"/>
            <w:szCs w:val="20"/>
            <w:lang w:val="en-US"/>
          </w:rPr>
          <w:t xml:space="preserve">with </w:t>
        </w:r>
      </w:ins>
      <w:ins w:id="527" w:author="Philip Manlick" w:date="2021-08-31T11:12:00Z">
        <w:del w:id="528" w:author="Justin Yeakel" w:date="2021-09-03T14:09:00Z">
          <w:r w:rsidR="00B102C1" w:rsidDel="0069710E">
            <w:rPr>
              <w:rFonts w:ascii="Arial" w:hAnsi="Arial"/>
              <w:sz w:val="20"/>
              <w:szCs w:val="20"/>
              <w:lang w:val="en-US"/>
            </w:rPr>
            <w:delText>estimates</w:delText>
          </w:r>
        </w:del>
      </w:ins>
      <w:ins w:id="529" w:author="Justin Yeakel" w:date="2021-09-03T14:09:00Z">
        <w:r w:rsidR="0069710E">
          <w:rPr>
            <w:rFonts w:ascii="Arial" w:hAnsi="Arial"/>
            <w:sz w:val="20"/>
            <w:szCs w:val="20"/>
            <w:lang w:val="en-US"/>
          </w:rPr>
          <w:t xml:space="preserve">information </w:t>
        </w:r>
      </w:ins>
      <w:ins w:id="530" w:author="Philip Manlick" w:date="2021-08-31T11:12:00Z">
        <w:del w:id="531" w:author="Justin Yeakel" w:date="2021-09-03T14:11:00Z">
          <w:r w:rsidR="00B102C1" w:rsidDel="002B7EDC">
            <w:rPr>
              <w:rFonts w:ascii="Arial" w:hAnsi="Arial"/>
              <w:sz w:val="20"/>
              <w:szCs w:val="20"/>
              <w:lang w:val="en-US"/>
            </w:rPr>
            <w:delText xml:space="preserve"> </w:delText>
          </w:r>
        </w:del>
        <w:r w:rsidR="00B102C1">
          <w:rPr>
            <w:rFonts w:ascii="Arial" w:hAnsi="Arial"/>
            <w:sz w:val="20"/>
            <w:szCs w:val="20"/>
            <w:lang w:val="en-US"/>
          </w:rPr>
          <w:t xml:space="preserve">from fecal </w:t>
        </w:r>
        <w:proofErr w:type="spellStart"/>
        <w:r w:rsidR="00B102C1">
          <w:rPr>
            <w:rFonts w:ascii="Arial" w:hAnsi="Arial"/>
            <w:sz w:val="20"/>
            <w:szCs w:val="20"/>
            <w:lang w:val="en-US"/>
          </w:rPr>
          <w:t>metabarcoding</w:t>
        </w:r>
      </w:ins>
      <w:proofErr w:type="spellEnd"/>
      <w:ins w:id="532" w:author="Justin Yeakel" w:date="2021-09-03T14:11:00Z">
        <w:r w:rsidR="002B7EDC">
          <w:rPr>
            <w:rFonts w:ascii="Arial" w:hAnsi="Arial"/>
            <w:sz w:val="20"/>
            <w:szCs w:val="20"/>
            <w:lang w:val="en-US"/>
          </w:rPr>
          <w:t xml:space="preserve"> to reconstruct </w:t>
        </w:r>
        <w:r w:rsidR="001834BA">
          <w:rPr>
            <w:rFonts w:ascii="Arial" w:hAnsi="Arial"/>
            <w:sz w:val="20"/>
            <w:szCs w:val="20"/>
            <w:lang w:val="en-US"/>
          </w:rPr>
          <w:t xml:space="preserve">the proportional reliance on dietary functional </w:t>
        </w:r>
      </w:ins>
      <w:ins w:id="533" w:author="Justin Yeakel" w:date="2021-09-03T14:12:00Z">
        <w:r w:rsidR="001834BA">
          <w:rPr>
            <w:rFonts w:ascii="Arial" w:hAnsi="Arial"/>
            <w:sz w:val="20"/>
            <w:szCs w:val="20"/>
            <w:lang w:val="en-US"/>
          </w:rPr>
          <w:t>groups</w:t>
        </w:r>
      </w:ins>
      <w:ins w:id="534" w:author="Justin Yeakel" w:date="2021-09-03T14:14:00Z">
        <w:r w:rsidR="002A135E">
          <w:rPr>
            <w:rFonts w:ascii="Arial" w:hAnsi="Arial"/>
            <w:sz w:val="20"/>
            <w:szCs w:val="20"/>
            <w:lang w:val="en-US"/>
          </w:rPr>
          <w:t>.</w:t>
        </w:r>
        <w:r w:rsidR="0072023A">
          <w:rPr>
            <w:rFonts w:ascii="Arial" w:hAnsi="Arial"/>
            <w:sz w:val="20"/>
            <w:szCs w:val="20"/>
            <w:lang w:val="en-US"/>
          </w:rPr>
          <w:t xml:space="preserve"> These empirical observations </w:t>
        </w:r>
      </w:ins>
      <w:ins w:id="535" w:author="Justin Yeakel" w:date="2021-09-03T14:15:00Z">
        <w:r w:rsidR="00D95A5A">
          <w:rPr>
            <w:rFonts w:ascii="Arial" w:hAnsi="Arial"/>
            <w:sz w:val="20"/>
            <w:szCs w:val="20"/>
            <w:lang w:val="en-US"/>
          </w:rPr>
          <w:t xml:space="preserve">comprise the realized niche, </w:t>
        </w:r>
        <w:r w:rsidR="009135BB">
          <w:rPr>
            <w:rFonts w:ascii="Arial" w:hAnsi="Arial"/>
            <w:sz w:val="20"/>
            <w:szCs w:val="20"/>
            <w:lang w:val="en-US"/>
          </w:rPr>
          <w:t>which can be directly evaluated in the context of the quantified fundamental niche manifold,</w:t>
        </w:r>
      </w:ins>
      <w:ins w:id="536" w:author="Justin Yeakel" w:date="2021-09-03T14:32:00Z">
        <w:r w:rsidR="00E834ED">
          <w:rPr>
            <w:rFonts w:ascii="Arial" w:hAnsi="Arial"/>
            <w:sz w:val="20"/>
            <w:szCs w:val="20"/>
            <w:lang w:val="en-US"/>
          </w:rPr>
          <w:t xml:space="preserve"> thus</w:t>
        </w:r>
      </w:ins>
      <w:ins w:id="537" w:author="Justin Yeakel" w:date="2021-09-03T14:15:00Z">
        <w:r w:rsidR="009135BB">
          <w:rPr>
            <w:rFonts w:ascii="Arial" w:hAnsi="Arial"/>
            <w:sz w:val="20"/>
            <w:szCs w:val="20"/>
            <w:lang w:val="en-US"/>
          </w:rPr>
          <w:t xml:space="preserve"> </w:t>
        </w:r>
      </w:ins>
      <w:ins w:id="538" w:author="Justin Yeakel" w:date="2021-09-03T14:16:00Z">
        <w:r w:rsidR="00086C4F">
          <w:rPr>
            <w:rFonts w:ascii="Arial" w:hAnsi="Arial"/>
            <w:sz w:val="20"/>
            <w:szCs w:val="20"/>
            <w:lang w:val="en-US"/>
          </w:rPr>
          <w:t xml:space="preserve">providing insight into the </w:t>
        </w:r>
        <w:r w:rsidR="00D735F5">
          <w:rPr>
            <w:rFonts w:ascii="Arial" w:hAnsi="Arial"/>
            <w:sz w:val="20"/>
            <w:szCs w:val="20"/>
            <w:lang w:val="en-US"/>
          </w:rPr>
          <w:t xml:space="preserve">generative mechanisms directing observed </w:t>
        </w:r>
      </w:ins>
      <w:ins w:id="539" w:author="Justin Yeakel" w:date="2021-09-03T14:17:00Z">
        <w:r w:rsidR="00D735F5">
          <w:rPr>
            <w:rFonts w:ascii="Arial" w:hAnsi="Arial"/>
            <w:sz w:val="20"/>
            <w:szCs w:val="20"/>
            <w:lang w:val="en-US"/>
          </w:rPr>
          <w:t xml:space="preserve">consumer strategies. </w:t>
        </w:r>
      </w:ins>
      <w:ins w:id="540" w:author="Philip Manlick" w:date="2021-08-31T11:12:00Z">
        <w:del w:id="541" w:author="Justin Yeakel" w:date="2021-09-03T14:17:00Z">
          <w:r w:rsidR="00B102C1" w:rsidDel="00474450">
            <w:rPr>
              <w:rFonts w:ascii="Arial" w:hAnsi="Arial"/>
              <w:sz w:val="20"/>
              <w:szCs w:val="20"/>
              <w:lang w:val="en-US"/>
            </w:rPr>
            <w:delText>.</w:delText>
          </w:r>
        </w:del>
      </w:ins>
      <w:ins w:id="542" w:author="Philip Manlick" w:date="2021-08-31T11:06:00Z">
        <w:del w:id="543" w:author="Justin Yeakel" w:date="2021-09-03T14:17:00Z">
          <w:r w:rsidR="00970E2D" w:rsidDel="00474450">
            <w:rPr>
              <w:rFonts w:ascii="Arial" w:hAnsi="Arial"/>
              <w:sz w:val="20"/>
              <w:szCs w:val="20"/>
              <w:lang w:val="en-US"/>
            </w:rPr>
            <w:delText xml:space="preserve"> </w:delText>
          </w:r>
        </w:del>
      </w:ins>
      <w:ins w:id="544" w:author="Philip Manlick" w:date="2021-08-31T11:12:00Z">
        <w:r w:rsidR="00B102C1">
          <w:rPr>
            <w:rFonts w:ascii="Arial" w:hAnsi="Arial"/>
            <w:sz w:val="20"/>
            <w:szCs w:val="20"/>
            <w:lang w:val="en-US"/>
          </w:rPr>
          <w:t>Further</w:t>
        </w:r>
      </w:ins>
      <w:ins w:id="545" w:author="Justin Yeakel" w:date="2021-09-03T14:17:00Z">
        <w:r w:rsidR="00474450">
          <w:rPr>
            <w:rFonts w:ascii="Arial" w:hAnsi="Arial"/>
            <w:sz w:val="20"/>
            <w:szCs w:val="20"/>
            <w:lang w:val="en-US"/>
          </w:rPr>
          <w:t>more</w:t>
        </w:r>
      </w:ins>
      <w:ins w:id="546" w:author="Philip Manlick" w:date="2021-08-31T11:12:00Z">
        <w:r w:rsidR="00B102C1">
          <w:rPr>
            <w:rFonts w:ascii="Arial" w:hAnsi="Arial"/>
            <w:sz w:val="20"/>
            <w:szCs w:val="20"/>
            <w:lang w:val="en-US"/>
          </w:rPr>
          <w:t>,</w:t>
        </w:r>
      </w:ins>
      <w:ins w:id="547" w:author="Justin Yeakel" w:date="2021-09-03T14:17:00Z">
        <w:r w:rsidR="00474450">
          <w:rPr>
            <w:rFonts w:ascii="Arial" w:hAnsi="Arial"/>
            <w:sz w:val="20"/>
            <w:szCs w:val="20"/>
            <w:lang w:val="en-US"/>
          </w:rPr>
          <w:t xml:space="preserve"> the underlying model from which we derive the fundamental niche manifold</w:t>
        </w:r>
      </w:ins>
      <w:ins w:id="548" w:author="Justin Yeakel" w:date="2021-09-03T14:32:00Z">
        <w:r w:rsidR="00C6091E">
          <w:rPr>
            <w:rFonts w:ascii="Arial" w:hAnsi="Arial"/>
            <w:sz w:val="20"/>
            <w:szCs w:val="20"/>
            <w:lang w:val="en-US"/>
          </w:rPr>
          <w:t>, while</w:t>
        </w:r>
      </w:ins>
      <w:ins w:id="549" w:author="Philip Manlick" w:date="2021-08-31T11:12:00Z">
        <w:del w:id="550" w:author="Justin Yeakel" w:date="2021-09-03T14:17:00Z">
          <w:r w:rsidR="00B102C1" w:rsidDel="00474450">
            <w:rPr>
              <w:rFonts w:ascii="Arial" w:hAnsi="Arial"/>
              <w:sz w:val="20"/>
              <w:szCs w:val="20"/>
              <w:lang w:val="en-US"/>
            </w:rPr>
            <w:delText xml:space="preserve"> </w:delText>
          </w:r>
        </w:del>
      </w:ins>
      <w:ins w:id="551" w:author="Philip Manlick" w:date="2021-08-31T11:13:00Z">
        <w:del w:id="552" w:author="Justin Yeakel" w:date="2021-09-03T14:17:00Z">
          <w:r w:rsidR="00B102C1" w:rsidDel="00474450">
            <w:rPr>
              <w:rFonts w:ascii="Arial" w:hAnsi="Arial"/>
              <w:sz w:val="20"/>
              <w:szCs w:val="20"/>
              <w:lang w:val="en-US"/>
            </w:rPr>
            <w:delText xml:space="preserve">our model </w:delText>
          </w:r>
        </w:del>
        <w:del w:id="553" w:author="Justin Yeakel" w:date="2021-09-03T14:32:00Z">
          <w:r w:rsidR="00B102C1" w:rsidDel="00C6091E">
            <w:rPr>
              <w:rFonts w:ascii="Arial" w:hAnsi="Arial"/>
              <w:sz w:val="20"/>
              <w:szCs w:val="20"/>
              <w:lang w:val="en-US"/>
            </w:rPr>
            <w:delText xml:space="preserve">can incorporate </w:delText>
          </w:r>
        </w:del>
      </w:ins>
      <w:ins w:id="554" w:author="Justin Yeakel" w:date="2021-09-03T14:32:00Z">
        <w:r w:rsidR="00C6091E">
          <w:rPr>
            <w:rFonts w:ascii="Arial" w:hAnsi="Arial"/>
            <w:sz w:val="20"/>
            <w:szCs w:val="20"/>
            <w:lang w:val="en-US"/>
          </w:rPr>
          <w:t xml:space="preserve"> </w:t>
        </w:r>
      </w:ins>
      <w:ins w:id="555" w:author="Justin Yeakel" w:date="2021-09-03T14:33:00Z">
        <w:r w:rsidR="00034DDC">
          <w:rPr>
            <w:rFonts w:ascii="Arial" w:hAnsi="Arial"/>
            <w:sz w:val="20"/>
            <w:szCs w:val="20"/>
            <w:lang w:val="en-US"/>
          </w:rPr>
          <w:t>able</w:t>
        </w:r>
      </w:ins>
      <w:ins w:id="556" w:author="Justin Yeakel" w:date="2021-09-03T14:32:00Z">
        <w:r w:rsidR="00C6091E">
          <w:rPr>
            <w:rFonts w:ascii="Arial" w:hAnsi="Arial"/>
            <w:sz w:val="20"/>
            <w:szCs w:val="20"/>
            <w:lang w:val="en-US"/>
          </w:rPr>
          <w:t xml:space="preserve"> to incorporate </w:t>
        </w:r>
      </w:ins>
      <w:ins w:id="557" w:author="Philip Manlick" w:date="2021-08-31T11:15:00Z">
        <w:r w:rsidR="00B102C1">
          <w:rPr>
            <w:rFonts w:ascii="Arial" w:hAnsi="Arial"/>
            <w:sz w:val="20"/>
            <w:szCs w:val="20"/>
            <w:lang w:val="en-US"/>
          </w:rPr>
          <w:t xml:space="preserve">additional realism such as </w:t>
        </w:r>
      </w:ins>
      <w:ins w:id="558" w:author="Philip Manlick" w:date="2021-08-31T11:13:00Z">
        <w:r w:rsidR="00B102C1">
          <w:rPr>
            <w:rFonts w:ascii="Arial" w:hAnsi="Arial"/>
            <w:sz w:val="20"/>
            <w:szCs w:val="20"/>
            <w:lang w:val="en-US"/>
          </w:rPr>
          <w:t xml:space="preserve">resource </w:t>
        </w:r>
      </w:ins>
      <w:ins w:id="559" w:author="Philip Manlick" w:date="2021-08-31T11:14:00Z">
        <w:r w:rsidR="00B102C1">
          <w:rPr>
            <w:rFonts w:ascii="Arial" w:hAnsi="Arial"/>
            <w:sz w:val="20"/>
            <w:szCs w:val="20"/>
            <w:lang w:val="en-US"/>
          </w:rPr>
          <w:t>quality</w:t>
        </w:r>
      </w:ins>
      <w:ins w:id="560" w:author="Justin Yeakel" w:date="2021-09-03T14:33:00Z">
        <w:r w:rsidR="00034DDC">
          <w:rPr>
            <w:rFonts w:ascii="Arial" w:hAnsi="Arial"/>
            <w:sz w:val="20"/>
            <w:szCs w:val="20"/>
            <w:lang w:val="en-US"/>
          </w:rPr>
          <w:t xml:space="preserve"> (Q2)</w:t>
        </w:r>
      </w:ins>
      <w:ins w:id="561" w:author="Justin Yeakel" w:date="2021-09-03T14:32:00Z">
        <w:r w:rsidR="00C6091E">
          <w:rPr>
            <w:rFonts w:ascii="Arial" w:hAnsi="Arial"/>
            <w:sz w:val="20"/>
            <w:szCs w:val="20"/>
            <w:lang w:val="en-US"/>
          </w:rPr>
          <w:t xml:space="preserve"> and consumer </w:t>
        </w:r>
      </w:ins>
      <w:ins w:id="562" w:author="Justin Yeakel" w:date="2021-09-03T14:33:00Z">
        <w:r w:rsidR="00C6091E">
          <w:rPr>
            <w:rFonts w:ascii="Arial" w:hAnsi="Arial"/>
            <w:sz w:val="20"/>
            <w:szCs w:val="20"/>
            <w:lang w:val="en-US"/>
          </w:rPr>
          <w:t>behavior</w:t>
        </w:r>
      </w:ins>
      <w:ins w:id="563" w:author="Philip Manlick" w:date="2021-08-31T11:14:00Z">
        <w:r w:rsidR="00B102C1">
          <w:rPr>
            <w:rFonts w:ascii="Arial" w:hAnsi="Arial"/>
            <w:sz w:val="20"/>
            <w:szCs w:val="20"/>
            <w:lang w:val="en-US"/>
          </w:rPr>
          <w:t xml:space="preserve"> (</w:t>
        </w:r>
        <w:del w:id="564" w:author="Justin Yeakel" w:date="2021-09-03T14:33:00Z">
          <w:r w:rsidR="00B102C1" w:rsidDel="00034DDC">
            <w:rPr>
              <w:rFonts w:ascii="Arial" w:hAnsi="Arial"/>
              <w:sz w:val="20"/>
              <w:szCs w:val="20"/>
              <w:lang w:val="en-US"/>
            </w:rPr>
            <w:delText>Q2</w:delText>
          </w:r>
        </w:del>
      </w:ins>
      <w:ins w:id="565" w:author="Justin Yeakel" w:date="2021-09-03T14:33:00Z">
        <w:r w:rsidR="00034DDC">
          <w:rPr>
            <w:rFonts w:ascii="Arial" w:hAnsi="Arial"/>
            <w:sz w:val="20"/>
            <w:szCs w:val="20"/>
            <w:lang w:val="en-US"/>
          </w:rPr>
          <w:t>see below</w:t>
        </w:r>
      </w:ins>
      <w:ins w:id="566" w:author="Philip Manlick" w:date="2021-08-31T11:14:00Z">
        <w:r w:rsidR="00B102C1">
          <w:rPr>
            <w:rFonts w:ascii="Arial" w:hAnsi="Arial"/>
            <w:sz w:val="20"/>
            <w:szCs w:val="20"/>
            <w:lang w:val="en-US"/>
          </w:rPr>
          <w:t>)</w:t>
        </w:r>
      </w:ins>
      <w:ins w:id="567" w:author="Philip Manlick" w:date="2021-08-31T11:15:00Z">
        <w:r w:rsidR="00B102C1">
          <w:rPr>
            <w:rFonts w:ascii="Arial" w:hAnsi="Arial"/>
            <w:sz w:val="20"/>
            <w:szCs w:val="20"/>
            <w:lang w:val="en-US"/>
          </w:rPr>
          <w:t xml:space="preserve">, </w:t>
        </w:r>
        <w:del w:id="568" w:author="Justin Yeakel" w:date="2021-09-03T14:33:00Z">
          <w:r w:rsidR="00B102C1" w:rsidDel="00034DDC">
            <w:rPr>
              <w:rFonts w:ascii="Arial" w:hAnsi="Arial"/>
              <w:sz w:val="20"/>
              <w:szCs w:val="20"/>
              <w:lang w:val="en-US"/>
            </w:rPr>
            <w:delText xml:space="preserve">and </w:delText>
          </w:r>
        </w:del>
        <w:del w:id="569" w:author="Justin Yeakel" w:date="2021-09-03T14:18:00Z">
          <w:r w:rsidR="00B102C1" w:rsidDel="004A6154">
            <w:rPr>
              <w:rFonts w:ascii="Arial" w:hAnsi="Arial"/>
              <w:sz w:val="20"/>
              <w:szCs w:val="20"/>
              <w:lang w:val="en-US"/>
            </w:rPr>
            <w:delText xml:space="preserve">also </w:delText>
          </w:r>
        </w:del>
      </w:ins>
      <w:del w:id="570" w:author="Justin Yeakel" w:date="2021-09-03T14:18:00Z">
        <w:r w:rsidDel="004A6154">
          <w:rPr>
            <w:rFonts w:ascii="Arial" w:hAnsi="Arial"/>
            <w:sz w:val="20"/>
            <w:szCs w:val="20"/>
            <w:lang w:val="en-US"/>
          </w:rPr>
          <w:delText>enables tracking of</w:delText>
        </w:r>
      </w:del>
      <w:ins w:id="571" w:author="Justin Yeakel" w:date="2021-09-03T14:18:00Z">
        <w:r w:rsidR="004A6154">
          <w:rPr>
            <w:rFonts w:ascii="Arial" w:hAnsi="Arial"/>
            <w:sz w:val="20"/>
            <w:szCs w:val="20"/>
            <w:lang w:val="en-US"/>
          </w:rPr>
          <w:t>allows us to relate</w:t>
        </w:r>
      </w:ins>
      <w:r>
        <w:rPr>
          <w:rFonts w:ascii="Arial" w:hAnsi="Arial"/>
          <w:sz w:val="20"/>
          <w:szCs w:val="20"/>
          <w:lang w:val="en-US"/>
        </w:rPr>
        <w:t xml:space="preserve"> temporal changes in diet </w:t>
      </w:r>
      <w:del w:id="572" w:author="Justin Yeakel" w:date="2021-09-03T14:18:00Z">
        <w:r w:rsidDel="006E247C">
          <w:rPr>
            <w:rFonts w:ascii="Arial" w:hAnsi="Arial"/>
            <w:sz w:val="20"/>
            <w:szCs w:val="20"/>
            <w:lang w:val="en-US"/>
          </w:rPr>
          <w:delText>as well as</w:delText>
        </w:r>
      </w:del>
      <w:ins w:id="573" w:author="Justin Yeakel" w:date="2021-09-03T14:18:00Z">
        <w:r w:rsidR="006E247C">
          <w:rPr>
            <w:rFonts w:ascii="Arial" w:hAnsi="Arial"/>
            <w:sz w:val="20"/>
            <w:szCs w:val="20"/>
            <w:lang w:val="en-US"/>
          </w:rPr>
          <w:t>to</w:t>
        </w:r>
      </w:ins>
      <w:r>
        <w:rPr>
          <w:rFonts w:ascii="Arial" w:hAnsi="Arial"/>
          <w:sz w:val="20"/>
          <w:szCs w:val="20"/>
          <w:lang w:val="en-US"/>
        </w:rPr>
        <w:t xml:space="preserve"> </w:t>
      </w:r>
      <w:ins w:id="574" w:author="Justin Yeakel" w:date="2021-09-03T14:33:00Z">
        <w:r w:rsidR="007C5842">
          <w:rPr>
            <w:rFonts w:ascii="Arial" w:hAnsi="Arial"/>
            <w:sz w:val="20"/>
            <w:szCs w:val="20"/>
            <w:lang w:val="en-US"/>
          </w:rPr>
          <w:t xml:space="preserve">the </w:t>
        </w:r>
      </w:ins>
      <w:del w:id="575" w:author="Justin Yeakel" w:date="2021-09-03T14:18:00Z">
        <w:r w:rsidDel="00A027DC">
          <w:rPr>
            <w:rFonts w:ascii="Arial" w:hAnsi="Arial"/>
            <w:sz w:val="20"/>
            <w:szCs w:val="20"/>
            <w:lang w:val="en-US"/>
          </w:rPr>
          <w:delText>daily energetic</w:delText>
        </w:r>
      </w:del>
      <w:ins w:id="576" w:author="Justin Yeakel" w:date="2021-09-03T14:33:00Z">
        <w:r w:rsidR="007C5842">
          <w:rPr>
            <w:rFonts w:ascii="Arial" w:hAnsi="Arial"/>
            <w:sz w:val="20"/>
            <w:szCs w:val="20"/>
            <w:lang w:val="en-US"/>
          </w:rPr>
          <w:t>predict</w:t>
        </w:r>
      </w:ins>
      <w:ins w:id="577" w:author="Justin Yeakel" w:date="2021-09-03T14:34:00Z">
        <w:r w:rsidR="007C5842">
          <w:rPr>
            <w:rFonts w:ascii="Arial" w:hAnsi="Arial"/>
            <w:sz w:val="20"/>
            <w:szCs w:val="20"/>
            <w:lang w:val="en-US"/>
          </w:rPr>
          <w:t>ed</w:t>
        </w:r>
      </w:ins>
      <w:ins w:id="578" w:author="Justin Yeakel" w:date="2021-09-03T14:18:00Z">
        <w:r w:rsidR="00A027DC">
          <w:rPr>
            <w:rFonts w:ascii="Arial" w:hAnsi="Arial"/>
            <w:sz w:val="20"/>
            <w:szCs w:val="20"/>
            <w:lang w:val="en-US"/>
          </w:rPr>
          <w:t xml:space="preserve"> fitness</w:t>
        </w:r>
      </w:ins>
      <w:r>
        <w:rPr>
          <w:rFonts w:ascii="Arial" w:hAnsi="Arial"/>
          <w:sz w:val="20"/>
          <w:szCs w:val="20"/>
          <w:lang w:val="en-US"/>
        </w:rPr>
        <w:t xml:space="preserve"> </w:t>
      </w:r>
      <w:del w:id="579" w:author="Justin Yeakel" w:date="2021-09-03T14:18:00Z">
        <w:r w:rsidDel="006E247C">
          <w:rPr>
            <w:rFonts w:ascii="Arial" w:hAnsi="Arial"/>
            <w:sz w:val="20"/>
            <w:szCs w:val="20"/>
            <w:lang w:val="en-US"/>
          </w:rPr>
          <w:delText>gains</w:delText>
        </w:r>
      </w:del>
      <w:ins w:id="580" w:author="Philip Manlick" w:date="2021-08-31T11:15:00Z">
        <w:del w:id="581" w:author="Justin Yeakel" w:date="2021-09-03T14:18:00Z">
          <w:r w:rsidR="00B102C1" w:rsidDel="006E247C">
            <w:rPr>
              <w:rFonts w:ascii="Arial" w:hAnsi="Arial"/>
              <w:sz w:val="20"/>
              <w:szCs w:val="20"/>
              <w:lang w:val="en-US"/>
            </w:rPr>
            <w:delText xml:space="preserve"> that can be used to </w:delText>
          </w:r>
        </w:del>
      </w:ins>
      <w:ins w:id="582" w:author="Philip Manlick" w:date="2021-08-31T11:16:00Z">
        <w:del w:id="583" w:author="Justin Yeakel" w:date="2021-09-03T14:18:00Z">
          <w:r w:rsidR="00B102C1" w:rsidDel="006E247C">
            <w:rPr>
              <w:rFonts w:ascii="Arial" w:hAnsi="Arial"/>
              <w:sz w:val="20"/>
              <w:szCs w:val="20"/>
              <w:lang w:val="en-US"/>
            </w:rPr>
            <w:delText>simulate</w:delText>
          </w:r>
        </w:del>
      </w:ins>
      <w:ins w:id="584" w:author="Philip Manlick" w:date="2021-08-31T11:15:00Z">
        <w:del w:id="585" w:author="Justin Yeakel" w:date="2021-09-03T14:18:00Z">
          <w:r w:rsidR="00B102C1" w:rsidDel="006E247C">
            <w:rPr>
              <w:rFonts w:ascii="Arial" w:hAnsi="Arial"/>
              <w:sz w:val="20"/>
              <w:szCs w:val="20"/>
              <w:lang w:val="en-US"/>
            </w:rPr>
            <w:delText xml:space="preserve"> fitness under varying environmental conditions</w:delText>
          </w:r>
        </w:del>
      </w:ins>
      <w:ins w:id="586" w:author="Justin Yeakel" w:date="2021-09-03T14:18:00Z">
        <w:r w:rsidR="006E247C">
          <w:rPr>
            <w:rFonts w:ascii="Arial" w:hAnsi="Arial"/>
            <w:sz w:val="20"/>
            <w:szCs w:val="20"/>
            <w:lang w:val="en-US"/>
          </w:rPr>
          <w:t xml:space="preserve">consequences </w:t>
        </w:r>
      </w:ins>
      <w:ins w:id="587" w:author="Justin Yeakel" w:date="2021-09-03T14:19:00Z">
        <w:r w:rsidR="00A027DC">
          <w:rPr>
            <w:rFonts w:ascii="Arial" w:hAnsi="Arial"/>
            <w:sz w:val="20"/>
            <w:szCs w:val="20"/>
            <w:lang w:val="en-US"/>
          </w:rPr>
          <w:t>of consumer strategies</w:t>
        </w:r>
      </w:ins>
      <w:ins w:id="588" w:author="Philip Manlick" w:date="2021-08-31T11:15:00Z">
        <w:r w:rsidR="00B102C1">
          <w:rPr>
            <w:rFonts w:ascii="Arial" w:hAnsi="Arial"/>
            <w:sz w:val="20"/>
            <w:szCs w:val="20"/>
            <w:lang w:val="en-US"/>
          </w:rPr>
          <w:t>.</w:t>
        </w:r>
      </w:ins>
      <w:del w:id="589" w:author="Philip Manlick" w:date="2021-08-31T11:15:00Z">
        <w:r w:rsidDel="00B102C1">
          <w:rPr>
            <w:rFonts w:ascii="Arial" w:hAnsi="Arial"/>
            <w:sz w:val="20"/>
            <w:szCs w:val="20"/>
            <w:lang w:val="en-US"/>
          </w:rPr>
          <w:delText>.</w:delText>
        </w:r>
      </w:del>
      <w:del w:id="590" w:author="Philip Manlick" w:date="2021-08-31T11:00:00Z">
        <w:r w:rsidDel="00970E2D">
          <w:rPr>
            <w:rFonts w:ascii="Arial" w:hAnsi="Arial"/>
            <w:sz w:val="20"/>
            <w:szCs w:val="20"/>
            <w:lang w:val="en-US"/>
          </w:rPr>
          <w:delText>.</w:delText>
        </w:r>
      </w:del>
      <w:r>
        <w:rPr>
          <w:rFonts w:ascii="Arial" w:hAnsi="Arial"/>
          <w:sz w:val="20"/>
          <w:szCs w:val="20"/>
          <w:lang w:val="en-US"/>
        </w:rPr>
        <w:t xml:space="preserve"> </w:t>
      </w:r>
    </w:p>
    <w:p w14:paraId="2E30CB8D" w14:textId="77777777" w:rsidR="00970E2D" w:rsidRDefault="00970E2D" w:rsidP="00821299">
      <w:pPr>
        <w:pStyle w:val="BodyAAA"/>
        <w:tabs>
          <w:tab w:val="left" w:pos="2070"/>
        </w:tabs>
        <w:rPr>
          <w:rFonts w:ascii="Arial" w:hAnsi="Arial"/>
          <w:b/>
          <w:bCs/>
          <w:i/>
          <w:iCs/>
          <w:sz w:val="20"/>
          <w:szCs w:val="20"/>
          <w:lang w:val="en-US"/>
        </w:rPr>
      </w:pPr>
    </w:p>
    <w:p w14:paraId="414257ED" w14:textId="7252BD4B" w:rsidR="00B87C48" w:rsidRDefault="00821299" w:rsidP="00821299">
      <w:pPr>
        <w:pStyle w:val="BodyAAA"/>
        <w:tabs>
          <w:tab w:val="left" w:pos="2070"/>
        </w:tabs>
        <w:rPr>
          <w:ins w:id="591" w:author="Philip Manlick" w:date="2021-08-31T11:24:00Z"/>
          <w:rFonts w:ascii="Arial" w:hAnsi="Arial"/>
          <w:sz w:val="20"/>
          <w:szCs w:val="20"/>
          <w:lang w:val="en-US"/>
        </w:rPr>
      </w:pPr>
      <w:moveFromRangeStart w:id="592" w:author="Philip Manlick" w:date="2021-08-31T11:25:00Z" w:name="move81301344"/>
      <w:commentRangeStart w:id="593"/>
      <w:moveFrom w:id="594" w:author="Philip Manlick" w:date="2021-08-31T11:25:00Z">
        <w:r w:rsidDel="00B87C48">
          <w:rPr>
            <w:rFonts w:ascii="Arial" w:hAnsi="Arial"/>
            <w:b/>
            <w:bCs/>
            <w:i/>
            <w:iCs/>
            <w:sz w:val="20"/>
            <w:szCs w:val="20"/>
            <w:lang w:val="en-US"/>
          </w:rPr>
          <w:t xml:space="preserve">Predictions. </w:t>
        </w:r>
        <w:commentRangeEnd w:id="593"/>
        <w:r w:rsidR="00B87C48" w:rsidDel="00B87C48">
          <w:rPr>
            <w:rStyle w:val="CommentReference"/>
            <w:rFonts w:eastAsia="Arial Unicode MS"/>
            <w:color w:val="auto"/>
            <w:lang w:val="en-US"/>
          </w:rPr>
          <w:commentReference w:id="593"/>
        </w:r>
      </w:moveFrom>
      <w:moveFromRangeEnd w:id="592"/>
      <w:del w:id="595" w:author="Philip Manlick" w:date="2021-08-31T11:22:00Z">
        <w:r w:rsidRPr="00E932BB" w:rsidDel="00B87C48">
          <w:rPr>
            <w:rFonts w:ascii="Arial" w:hAnsi="Arial"/>
            <w:sz w:val="20"/>
            <w:szCs w:val="20"/>
            <w:lang w:val="en-US"/>
          </w:rPr>
          <w:delText>How do different targeting strategies relate to</w:delText>
        </w:r>
        <w:r w:rsidDel="00B87C48">
          <w:rPr>
            <w:rFonts w:ascii="Arial" w:hAnsi="Arial"/>
            <w:sz w:val="20"/>
            <w:szCs w:val="20"/>
            <w:lang w:val="en-US"/>
          </w:rPr>
          <w:delText xml:space="preserve"> observed consumer foraging and</w:delText>
        </w:r>
        <w:r w:rsidRPr="00E932BB" w:rsidDel="00B87C48">
          <w:rPr>
            <w:rFonts w:ascii="Arial" w:hAnsi="Arial"/>
            <w:sz w:val="20"/>
            <w:szCs w:val="20"/>
            <w:lang w:val="en-US"/>
          </w:rPr>
          <w:delText xml:space="preserve"> fitness? </w:delText>
        </w:r>
      </w:del>
      <w:del w:id="596" w:author="Justin Yeakel" w:date="2021-09-03T15:14:00Z">
        <w:r w:rsidDel="00D3702D">
          <w:rPr>
            <w:rFonts w:ascii="Arial" w:hAnsi="Arial"/>
            <w:sz w:val="20"/>
            <w:szCs w:val="20"/>
            <w:lang w:val="en-US"/>
          </w:rPr>
          <w:delText>W</w:delText>
        </w:r>
        <w:r w:rsidRPr="00E932BB" w:rsidDel="00D3702D">
          <w:rPr>
            <w:rFonts w:ascii="Arial" w:hAnsi="Arial"/>
            <w:sz w:val="20"/>
            <w:szCs w:val="20"/>
            <w:lang w:val="en-US"/>
          </w:rPr>
          <w:delText xml:space="preserve">e </w:delText>
        </w:r>
        <w:r w:rsidDel="00D3702D">
          <w:rPr>
            <w:rFonts w:ascii="Arial" w:hAnsi="Arial"/>
            <w:sz w:val="20"/>
            <w:szCs w:val="20"/>
            <w:lang w:val="en-US"/>
          </w:rPr>
          <w:delText xml:space="preserve">next </w:delText>
        </w:r>
        <w:r w:rsidRPr="00E932BB" w:rsidDel="00D3702D">
          <w:rPr>
            <w:rFonts w:ascii="Arial" w:hAnsi="Arial"/>
            <w:sz w:val="20"/>
            <w:szCs w:val="20"/>
            <w:lang w:val="en-US"/>
          </w:rPr>
          <w:delText xml:space="preserve">demonstrate how a simple measure of fitness for simulated consumers can be used as an expectation for those observed at the Sevilleta. </w:delText>
        </w:r>
      </w:del>
      <w:del w:id="597" w:author="Justin Yeakel" w:date="2021-09-03T15:12:00Z">
        <w:r w:rsidRPr="00E932BB" w:rsidDel="005F0DD2">
          <w:rPr>
            <w:rFonts w:ascii="Arial" w:hAnsi="Arial"/>
            <w:sz w:val="20"/>
            <w:szCs w:val="20"/>
            <w:lang w:val="en-US"/>
          </w:rPr>
          <w:delText>Here w</w:delText>
        </w:r>
      </w:del>
      <w:ins w:id="598" w:author="Justin Yeakel" w:date="2021-09-03T15:12:00Z">
        <w:r w:rsidR="005F0DD2">
          <w:rPr>
            <w:rFonts w:ascii="Arial" w:hAnsi="Arial"/>
            <w:sz w:val="20"/>
            <w:szCs w:val="20"/>
            <w:lang w:val="en-US"/>
          </w:rPr>
          <w:t>W</w:t>
        </w:r>
      </w:ins>
      <w:r w:rsidRPr="00E932BB">
        <w:rPr>
          <w:rFonts w:ascii="Arial" w:hAnsi="Arial"/>
          <w:sz w:val="20"/>
          <w:szCs w:val="20"/>
          <w:lang w:val="en-US"/>
        </w:rPr>
        <w:t>e</w:t>
      </w:r>
      <w:ins w:id="599" w:author="Justin Yeakel" w:date="2021-09-03T15:12:00Z">
        <w:r w:rsidR="005F0DD2">
          <w:rPr>
            <w:rFonts w:ascii="Arial" w:hAnsi="Arial"/>
            <w:sz w:val="20"/>
            <w:szCs w:val="20"/>
            <w:lang w:val="en-US"/>
          </w:rPr>
          <w:t xml:space="preserve"> next</w:t>
        </w:r>
      </w:ins>
      <w:r w:rsidRPr="00E932BB">
        <w:rPr>
          <w:rFonts w:ascii="Arial" w:hAnsi="Arial"/>
          <w:sz w:val="20"/>
          <w:szCs w:val="20"/>
          <w:lang w:val="en-US"/>
        </w:rPr>
        <w:t xml:space="preserve"> </w:t>
      </w:r>
      <w:ins w:id="600" w:author="Justin Yeakel" w:date="2021-09-03T15:13:00Z">
        <w:r w:rsidR="005F0DD2">
          <w:rPr>
            <w:rFonts w:ascii="Arial" w:hAnsi="Arial"/>
            <w:sz w:val="20"/>
            <w:szCs w:val="20"/>
            <w:lang w:val="en-US"/>
          </w:rPr>
          <w:t>show how</w:t>
        </w:r>
      </w:ins>
      <w:del w:id="601" w:author="Justin Yeakel" w:date="2021-09-03T15:13:00Z">
        <w:r w:rsidRPr="00E932BB" w:rsidDel="005F0DD2">
          <w:rPr>
            <w:rFonts w:ascii="Arial" w:hAnsi="Arial"/>
            <w:sz w:val="20"/>
            <w:szCs w:val="20"/>
            <w:lang w:val="en-US"/>
          </w:rPr>
          <w:delText>use</w:delText>
        </w:r>
      </w:del>
      <w:r w:rsidRPr="00E932BB">
        <w:rPr>
          <w:rFonts w:ascii="Arial" w:hAnsi="Arial"/>
          <w:sz w:val="20"/>
          <w:szCs w:val="20"/>
          <w:lang w:val="en-US"/>
        </w:rPr>
        <w:t xml:space="preserve"> the coefficient of variation (CV) of nitrogenous returns</w:t>
      </w:r>
      <w:ins w:id="602" w:author="Justin Yeakel" w:date="2021-09-03T15:13:00Z">
        <w:r w:rsidR="000A3C9A">
          <w:rPr>
            <w:rFonts w:ascii="Arial" w:hAnsi="Arial"/>
            <w:sz w:val="20"/>
            <w:szCs w:val="20"/>
            <w:lang w:val="en-US"/>
          </w:rPr>
          <w:t xml:space="preserve"> of simulated consumers may be used</w:t>
        </w:r>
      </w:ins>
      <w:r w:rsidRPr="00E932BB">
        <w:rPr>
          <w:rFonts w:ascii="Arial" w:hAnsi="Arial"/>
          <w:sz w:val="20"/>
          <w:szCs w:val="20"/>
          <w:lang w:val="en-US"/>
        </w:rPr>
        <w:t xml:space="preserve"> as a </w:t>
      </w:r>
      <w:ins w:id="603" w:author="Justin Yeakel" w:date="2021-09-03T15:14:00Z">
        <w:r w:rsidR="00CC2E18">
          <w:rPr>
            <w:rFonts w:ascii="Arial" w:hAnsi="Arial"/>
            <w:sz w:val="20"/>
            <w:szCs w:val="20"/>
            <w:lang w:val="en-US"/>
          </w:rPr>
          <w:t>predictive</w:t>
        </w:r>
      </w:ins>
      <w:ins w:id="604" w:author="Justin Yeakel" w:date="2021-09-03T15:12:00Z">
        <w:r w:rsidR="00553E01">
          <w:rPr>
            <w:rFonts w:ascii="Arial" w:hAnsi="Arial"/>
            <w:sz w:val="20"/>
            <w:szCs w:val="20"/>
            <w:lang w:val="en-US"/>
          </w:rPr>
          <w:t xml:space="preserve"> </w:t>
        </w:r>
      </w:ins>
      <w:r w:rsidRPr="00E932BB">
        <w:rPr>
          <w:rFonts w:ascii="Arial" w:hAnsi="Arial"/>
          <w:sz w:val="20"/>
          <w:szCs w:val="20"/>
          <w:lang w:val="en-US"/>
        </w:rPr>
        <w:t>measure of fitness</w:t>
      </w:r>
      <w:r>
        <w:rPr>
          <w:rFonts w:ascii="Arial" w:hAnsi="Arial"/>
          <w:sz w:val="20"/>
          <w:szCs w:val="20"/>
          <w:lang w:val="en-US"/>
        </w:rPr>
        <w:t xml:space="preserve"> based on the consumed nitrogen from foraged plant resources.</w:t>
      </w:r>
      <w:r w:rsidRPr="00E932BB">
        <w:rPr>
          <w:rFonts w:ascii="Arial" w:hAnsi="Arial"/>
          <w:sz w:val="20"/>
          <w:szCs w:val="20"/>
          <w:lang w:val="en-US"/>
        </w:rPr>
        <w:t xml:space="preserve"> </w:t>
      </w:r>
      <w:r>
        <w:rPr>
          <w:rFonts w:ascii="Arial" w:hAnsi="Arial"/>
          <w:sz w:val="20"/>
          <w:szCs w:val="20"/>
          <w:lang w:val="en-US"/>
        </w:rPr>
        <w:t>A l</w:t>
      </w:r>
      <w:r w:rsidRPr="00E932BB">
        <w:rPr>
          <w:rFonts w:ascii="Arial" w:hAnsi="Arial"/>
          <w:sz w:val="20"/>
          <w:szCs w:val="20"/>
          <w:lang w:val="en-US"/>
        </w:rPr>
        <w:t xml:space="preserve">ower </w:t>
      </w:r>
      <w:r>
        <w:rPr>
          <w:rFonts w:ascii="Arial" w:hAnsi="Arial"/>
          <w:sz w:val="20"/>
          <w:szCs w:val="20"/>
          <w:lang w:val="en-US"/>
        </w:rPr>
        <w:t xml:space="preserve">CV </w:t>
      </w:r>
      <w:r w:rsidRPr="00E932BB">
        <w:rPr>
          <w:rFonts w:ascii="Arial" w:hAnsi="Arial"/>
          <w:sz w:val="20"/>
          <w:szCs w:val="20"/>
          <w:lang w:val="en-US"/>
        </w:rPr>
        <w:t>reflect</w:t>
      </w:r>
      <w:r>
        <w:rPr>
          <w:rFonts w:ascii="Arial" w:hAnsi="Arial"/>
          <w:sz w:val="20"/>
          <w:szCs w:val="20"/>
          <w:lang w:val="en-US"/>
        </w:rPr>
        <w:t>s</w:t>
      </w:r>
      <w:r w:rsidRPr="00E932BB">
        <w:rPr>
          <w:rFonts w:ascii="Arial" w:hAnsi="Arial"/>
          <w:sz w:val="20"/>
          <w:szCs w:val="20"/>
          <w:lang w:val="en-US"/>
        </w:rPr>
        <w:t xml:space="preserve"> smaller fluctuations relative to the mean (higher fitness</w:t>
      </w:r>
      <w:r>
        <w:rPr>
          <w:rFonts w:ascii="Arial" w:hAnsi="Arial"/>
          <w:sz w:val="20"/>
          <w:szCs w:val="20"/>
          <w:lang w:val="en-US"/>
        </w:rPr>
        <w:t>, red-yellow</w:t>
      </w:r>
      <w:r w:rsidRPr="00E932BB">
        <w:rPr>
          <w:rFonts w:ascii="Arial" w:hAnsi="Arial"/>
          <w:sz w:val="20"/>
          <w:szCs w:val="20"/>
          <w:lang w:val="en-US"/>
        </w:rPr>
        <w:t xml:space="preserve">), and </w:t>
      </w:r>
      <w:r>
        <w:rPr>
          <w:rFonts w:ascii="Arial" w:hAnsi="Arial"/>
          <w:sz w:val="20"/>
          <w:szCs w:val="20"/>
          <w:lang w:val="en-US"/>
        </w:rPr>
        <w:t xml:space="preserve">a </w:t>
      </w:r>
      <w:r w:rsidRPr="00E932BB">
        <w:rPr>
          <w:rFonts w:ascii="Arial" w:hAnsi="Arial"/>
          <w:sz w:val="20"/>
          <w:szCs w:val="20"/>
          <w:lang w:val="en-US"/>
        </w:rPr>
        <w:t xml:space="preserve">higher </w:t>
      </w:r>
      <w:r>
        <w:rPr>
          <w:rFonts w:ascii="Arial" w:hAnsi="Arial"/>
          <w:sz w:val="20"/>
          <w:szCs w:val="20"/>
          <w:lang w:val="en-US"/>
        </w:rPr>
        <w:t>CV</w:t>
      </w:r>
      <w:r w:rsidRPr="00E932BB">
        <w:rPr>
          <w:rFonts w:ascii="Arial" w:hAnsi="Arial"/>
          <w:sz w:val="20"/>
          <w:szCs w:val="20"/>
          <w:lang w:val="en-US"/>
        </w:rPr>
        <w:t xml:space="preserve"> </w:t>
      </w:r>
      <w:r>
        <w:rPr>
          <w:rFonts w:ascii="Arial" w:hAnsi="Arial"/>
          <w:sz w:val="20"/>
          <w:szCs w:val="20"/>
          <w:lang w:val="en-US"/>
        </w:rPr>
        <w:t>reflects</w:t>
      </w:r>
      <w:r w:rsidRPr="00E932BB">
        <w:rPr>
          <w:rFonts w:ascii="Arial" w:hAnsi="Arial"/>
          <w:sz w:val="20"/>
          <w:szCs w:val="20"/>
          <w:lang w:val="en-US"/>
        </w:rPr>
        <w:t xml:space="preserve"> larger fluctuations relative to the mean (lower fitness</w:t>
      </w:r>
      <w:r>
        <w:rPr>
          <w:rFonts w:ascii="Arial" w:hAnsi="Arial"/>
          <w:sz w:val="20"/>
          <w:szCs w:val="20"/>
          <w:lang w:val="en-US"/>
        </w:rPr>
        <w:t>, blue-green</w:t>
      </w:r>
      <w:r w:rsidRPr="00E932BB">
        <w:rPr>
          <w:rFonts w:ascii="Arial" w:hAnsi="Arial"/>
          <w:sz w:val="20"/>
          <w:szCs w:val="20"/>
          <w:lang w:val="en-US"/>
        </w:rPr>
        <w:t xml:space="preserve">). Along the spines radiating from the central </w:t>
      </w:r>
      <w:r>
        <w:rPr>
          <w:rFonts w:ascii="Arial" w:hAnsi="Arial"/>
          <w:sz w:val="20"/>
          <w:szCs w:val="20"/>
          <w:lang w:val="en-US"/>
        </w:rPr>
        <w:t>generalist</w:t>
      </w:r>
      <w:r w:rsidRPr="00E932BB">
        <w:rPr>
          <w:rFonts w:ascii="Arial" w:hAnsi="Arial"/>
          <w:sz w:val="20"/>
          <w:szCs w:val="20"/>
          <w:lang w:val="en-US"/>
        </w:rPr>
        <w:t xml:space="preserve">, fitness values are generally consistent (Fig. </w:t>
      </w:r>
      <w:r>
        <w:rPr>
          <w:rFonts w:ascii="Arial" w:hAnsi="Arial"/>
          <w:sz w:val="20"/>
          <w:szCs w:val="20"/>
          <w:lang w:val="en-US"/>
        </w:rPr>
        <w:t>8</w:t>
      </w:r>
      <w:r w:rsidRPr="00E932BB">
        <w:rPr>
          <w:rFonts w:ascii="Arial" w:hAnsi="Arial"/>
          <w:sz w:val="20"/>
          <w:szCs w:val="20"/>
          <w:lang w:val="en-US"/>
        </w:rPr>
        <w:t xml:space="preserve">B). </w:t>
      </w:r>
      <w:commentRangeStart w:id="605"/>
      <w:r w:rsidRPr="00E932BB">
        <w:rPr>
          <w:rFonts w:ascii="Arial" w:hAnsi="Arial"/>
          <w:sz w:val="20"/>
          <w:szCs w:val="20"/>
          <w:lang w:val="en-US"/>
        </w:rPr>
        <w:t>Across spines, this fitness landscape is roughly partitioned by two opposing resource groups that result in lower fitness (higher CV; C</w:t>
      </w:r>
      <w:r w:rsidRPr="00E36ED1">
        <w:rPr>
          <w:rFonts w:ascii="Arial" w:hAnsi="Arial"/>
          <w:sz w:val="20"/>
          <w:szCs w:val="20"/>
          <w:vertAlign w:val="subscript"/>
          <w:lang w:val="en-US"/>
        </w:rPr>
        <w:t>4</w:t>
      </w:r>
      <w:r w:rsidRPr="00E932BB">
        <w:rPr>
          <w:rFonts w:ascii="Arial" w:hAnsi="Arial"/>
          <w:sz w:val="20"/>
          <w:szCs w:val="20"/>
          <w:lang w:val="en-US"/>
        </w:rPr>
        <w:t xml:space="preserve"> perennial and annual grasses), moving away from which fitness increases towards two opposing resource groups that result in higher fitness (lower CV; C</w:t>
      </w:r>
      <w:r w:rsidRPr="00876FC2">
        <w:rPr>
          <w:rFonts w:ascii="Arial" w:hAnsi="Arial"/>
          <w:sz w:val="20"/>
          <w:szCs w:val="20"/>
          <w:vertAlign w:val="subscript"/>
          <w:lang w:val="en-US"/>
        </w:rPr>
        <w:t>3</w:t>
      </w:r>
      <w:r w:rsidRPr="00E932BB">
        <w:rPr>
          <w:rFonts w:ascii="Arial" w:hAnsi="Arial"/>
          <w:sz w:val="20"/>
          <w:szCs w:val="20"/>
          <w:lang w:val="en-US"/>
        </w:rPr>
        <w:t xml:space="preserve"> perennial </w:t>
      </w:r>
      <w:proofErr w:type="spellStart"/>
      <w:r w:rsidRPr="00E932BB">
        <w:rPr>
          <w:rFonts w:ascii="Arial" w:hAnsi="Arial"/>
          <w:sz w:val="20"/>
          <w:szCs w:val="20"/>
          <w:lang w:val="en-US"/>
        </w:rPr>
        <w:t>forbs</w:t>
      </w:r>
      <w:proofErr w:type="spellEnd"/>
      <w:r w:rsidRPr="00E932BB">
        <w:rPr>
          <w:rFonts w:ascii="Arial" w:hAnsi="Arial"/>
          <w:sz w:val="20"/>
          <w:szCs w:val="20"/>
          <w:lang w:val="en-US"/>
        </w:rPr>
        <w:t xml:space="preserve"> and shrubs). </w:t>
      </w:r>
      <w:commentRangeEnd w:id="605"/>
      <w:r w:rsidR="00B87C48">
        <w:rPr>
          <w:rStyle w:val="CommentReference"/>
          <w:rFonts w:eastAsia="Arial Unicode MS"/>
          <w:color w:val="auto"/>
          <w:lang w:val="en-US"/>
        </w:rPr>
        <w:commentReference w:id="605"/>
      </w:r>
    </w:p>
    <w:p w14:paraId="5E355D06" w14:textId="77777777" w:rsidR="00B87C48" w:rsidRDefault="00B87C48" w:rsidP="00B87C48">
      <w:pPr>
        <w:pStyle w:val="Body"/>
        <w:rPr>
          <w:moveTo w:id="606" w:author="Philip Manlick" w:date="2021-08-31T11:25:00Z"/>
          <w:rFonts w:ascii="Arial" w:hAnsi="Arial"/>
          <w:b/>
          <w:bCs/>
          <w:i/>
          <w:iCs/>
          <w:sz w:val="20"/>
          <w:szCs w:val="20"/>
          <w:lang w:val="en-US"/>
        </w:rPr>
      </w:pPr>
      <w:moveToRangeStart w:id="607" w:author="Philip Manlick" w:date="2021-08-31T11:25:00Z" w:name="move81301344"/>
    </w:p>
    <w:p w14:paraId="403E9CE0" w14:textId="77777777" w:rsidR="00B87C48" w:rsidRDefault="00B87C48" w:rsidP="00B87C48">
      <w:pPr>
        <w:pStyle w:val="Body"/>
        <w:rPr>
          <w:moveTo w:id="608" w:author="Philip Manlick" w:date="2021-08-31T11:25:00Z"/>
          <w:rFonts w:ascii="Arial" w:hAnsi="Arial"/>
          <w:b/>
          <w:bCs/>
          <w:i/>
          <w:iCs/>
          <w:sz w:val="20"/>
          <w:szCs w:val="20"/>
          <w:lang w:val="en-US"/>
        </w:rPr>
      </w:pPr>
      <w:commentRangeStart w:id="609"/>
      <w:moveTo w:id="610" w:author="Philip Manlick" w:date="2021-08-31T11:25:00Z">
        <w:r>
          <w:rPr>
            <w:rFonts w:ascii="Arial" w:hAnsi="Arial"/>
            <w:b/>
            <w:bCs/>
            <w:i/>
            <w:iCs/>
            <w:sz w:val="20"/>
            <w:szCs w:val="20"/>
            <w:lang w:val="en-US"/>
          </w:rPr>
          <w:t xml:space="preserve">Predictions. </w:t>
        </w:r>
        <w:commentRangeEnd w:id="609"/>
        <w:r>
          <w:rPr>
            <w:rStyle w:val="CommentReference"/>
            <w:color w:val="auto"/>
            <w:lang w:val="en-US"/>
          </w:rPr>
          <w:commentReference w:id="609"/>
        </w:r>
      </w:moveTo>
    </w:p>
    <w:p w14:paraId="3D151438" w14:textId="32376038" w:rsidR="00B87C48" w:rsidRPr="00B87C48" w:rsidDel="00B87C48" w:rsidRDefault="00B87C48" w:rsidP="00B87C48">
      <w:pPr>
        <w:pStyle w:val="Body"/>
        <w:rPr>
          <w:del w:id="611" w:author="Philip Manlick" w:date="2021-08-31T11:25:00Z"/>
          <w:moveTo w:id="612" w:author="Philip Manlick" w:date="2021-08-31T11:25:00Z"/>
          <w:rFonts w:ascii="Arial" w:hAnsi="Arial"/>
          <w:sz w:val="20"/>
          <w:szCs w:val="20"/>
          <w:lang w:val="en-US"/>
          <w:rPrChange w:id="613" w:author="Philip Manlick" w:date="2021-08-31T11:25:00Z">
            <w:rPr>
              <w:del w:id="614" w:author="Philip Manlick" w:date="2021-08-31T11:25:00Z"/>
              <w:moveTo w:id="615" w:author="Philip Manlick" w:date="2021-08-31T11:25:00Z"/>
              <w:rFonts w:ascii="Arial" w:hAnsi="Arial"/>
              <w:b/>
              <w:bCs/>
              <w:i/>
              <w:iCs/>
              <w:sz w:val="20"/>
              <w:szCs w:val="20"/>
              <w:lang w:val="en-US"/>
            </w:rPr>
          </w:rPrChange>
        </w:rPr>
      </w:pPr>
      <w:ins w:id="616" w:author="Philip Manlick" w:date="2021-08-31T11:25:00Z">
        <w:r>
          <w:rPr>
            <w:rFonts w:ascii="Arial" w:hAnsi="Arial"/>
            <w:sz w:val="20"/>
            <w:szCs w:val="20"/>
            <w:lang w:val="en-US"/>
          </w:rPr>
          <w:t xml:space="preserve">Our </w:t>
        </w:r>
        <w:del w:id="617" w:author="Justin Yeakel" w:date="2021-09-03T15:15:00Z">
          <w:r w:rsidDel="007C7419">
            <w:rPr>
              <w:rFonts w:ascii="Arial" w:hAnsi="Arial"/>
              <w:sz w:val="20"/>
              <w:szCs w:val="20"/>
              <w:lang w:val="en-US"/>
            </w:rPr>
            <w:delText>preliminary</w:delText>
          </w:r>
        </w:del>
      </w:ins>
      <w:ins w:id="618" w:author="Justin Yeakel" w:date="2021-09-03T15:15:00Z">
        <w:r w:rsidR="007C7419">
          <w:rPr>
            <w:rFonts w:ascii="Arial" w:hAnsi="Arial"/>
            <w:sz w:val="20"/>
            <w:szCs w:val="20"/>
            <w:lang w:val="en-US"/>
          </w:rPr>
          <w:t>demonstrative</w:t>
        </w:r>
      </w:ins>
      <w:ins w:id="619" w:author="Philip Manlick" w:date="2021-08-31T11:25:00Z">
        <w:r>
          <w:rPr>
            <w:rFonts w:ascii="Arial" w:hAnsi="Arial"/>
            <w:sz w:val="20"/>
            <w:szCs w:val="20"/>
            <w:lang w:val="en-US"/>
          </w:rPr>
          <w:t xml:space="preserve"> foraging model </w:t>
        </w:r>
        <w:del w:id="620" w:author="Justin Yeakel" w:date="2021-09-03T15:15:00Z">
          <w:r w:rsidDel="007C7419">
            <w:rPr>
              <w:rFonts w:ascii="Arial" w:hAnsi="Arial"/>
              <w:sz w:val="20"/>
              <w:szCs w:val="20"/>
              <w:lang w:val="en-US"/>
            </w:rPr>
            <w:delText>suggests</w:delText>
          </w:r>
        </w:del>
      </w:ins>
      <w:ins w:id="621" w:author="Justin Yeakel" w:date="2021-09-03T15:46:00Z">
        <w:r w:rsidR="00A21F11">
          <w:rPr>
            <w:rFonts w:ascii="Arial" w:hAnsi="Arial"/>
            <w:sz w:val="20"/>
            <w:szCs w:val="20"/>
            <w:lang w:val="en-US"/>
          </w:rPr>
          <w:t>reveals</w:t>
        </w:r>
      </w:ins>
      <w:ins w:id="622" w:author="Philip Manlick" w:date="2021-08-31T11:26:00Z">
        <w:r>
          <w:rPr>
            <w:rFonts w:ascii="Arial" w:hAnsi="Arial"/>
            <w:sz w:val="20"/>
            <w:szCs w:val="20"/>
            <w:lang w:val="en-US"/>
          </w:rPr>
          <w:t xml:space="preserve"> that energy gains and </w:t>
        </w:r>
      </w:ins>
      <w:ins w:id="623" w:author="Justin Yeakel" w:date="2021-09-03T15:46:00Z">
        <w:r w:rsidR="00C53B87">
          <w:rPr>
            <w:rFonts w:ascii="Arial" w:hAnsi="Arial"/>
            <w:sz w:val="20"/>
            <w:szCs w:val="20"/>
            <w:lang w:val="en-US"/>
          </w:rPr>
          <w:t xml:space="preserve">our </w:t>
        </w:r>
      </w:ins>
      <w:ins w:id="624" w:author="Philip Manlick" w:date="2021-08-31T11:26:00Z">
        <w:r>
          <w:rPr>
            <w:rFonts w:ascii="Arial" w:hAnsi="Arial"/>
            <w:sz w:val="20"/>
            <w:szCs w:val="20"/>
            <w:lang w:val="en-US"/>
          </w:rPr>
          <w:t>fitness</w:t>
        </w:r>
      </w:ins>
      <w:ins w:id="625" w:author="Justin Yeakel" w:date="2021-09-03T15:46:00Z">
        <w:r w:rsidR="00C53B87">
          <w:rPr>
            <w:rFonts w:ascii="Arial" w:hAnsi="Arial"/>
            <w:sz w:val="20"/>
            <w:szCs w:val="20"/>
            <w:lang w:val="en-US"/>
          </w:rPr>
          <w:t xml:space="preserve"> </w:t>
        </w:r>
        <w:r w:rsidR="009808B9">
          <w:rPr>
            <w:rFonts w:ascii="Arial" w:hAnsi="Arial"/>
            <w:sz w:val="20"/>
            <w:szCs w:val="20"/>
            <w:lang w:val="en-US"/>
          </w:rPr>
          <w:t>measure</w:t>
        </w:r>
      </w:ins>
      <w:ins w:id="626" w:author="Philip Manlick" w:date="2021-08-31T11:26:00Z">
        <w:r>
          <w:rPr>
            <w:rFonts w:ascii="Arial" w:hAnsi="Arial"/>
            <w:sz w:val="20"/>
            <w:szCs w:val="20"/>
            <w:lang w:val="en-US"/>
          </w:rPr>
          <w:t xml:space="preserve"> are maximized by</w:t>
        </w:r>
      </w:ins>
      <w:ins w:id="627" w:author="Philip Manlick" w:date="2021-08-31T11:41:00Z">
        <w:r w:rsidR="00541FD4">
          <w:rPr>
            <w:rFonts w:ascii="Arial" w:hAnsi="Arial"/>
            <w:sz w:val="20"/>
            <w:szCs w:val="20"/>
            <w:lang w:val="en-US"/>
          </w:rPr>
          <w:t xml:space="preserve"> generalist strategies and</w:t>
        </w:r>
      </w:ins>
      <w:ins w:id="628" w:author="Philip Manlick" w:date="2021-08-31T11:26:00Z">
        <w:r>
          <w:rPr>
            <w:rFonts w:ascii="Arial" w:hAnsi="Arial"/>
            <w:sz w:val="20"/>
            <w:szCs w:val="20"/>
            <w:lang w:val="en-US"/>
          </w:rPr>
          <w:t xml:space="preserve"> the consumption of C</w:t>
        </w:r>
        <w:r w:rsidRPr="009808B9">
          <w:rPr>
            <w:rFonts w:ascii="Arial" w:hAnsi="Arial"/>
            <w:sz w:val="20"/>
            <w:szCs w:val="20"/>
            <w:vertAlign w:val="subscript"/>
            <w:lang w:val="en-US"/>
            <w:rPrChange w:id="629" w:author="Justin Yeakel" w:date="2021-09-03T15:47:00Z">
              <w:rPr>
                <w:rFonts w:ascii="Arial" w:hAnsi="Arial"/>
                <w:sz w:val="20"/>
                <w:szCs w:val="20"/>
                <w:lang w:val="en-US"/>
              </w:rPr>
            </w:rPrChange>
          </w:rPr>
          <w:t>3</w:t>
        </w:r>
        <w:r>
          <w:rPr>
            <w:rFonts w:ascii="Arial" w:hAnsi="Arial"/>
            <w:sz w:val="20"/>
            <w:szCs w:val="20"/>
            <w:lang w:val="en-US"/>
          </w:rPr>
          <w:t xml:space="preserve"> plants</w:t>
        </w:r>
      </w:ins>
      <w:ins w:id="630" w:author="Justin Yeakel" w:date="2021-09-03T15:47:00Z">
        <w:r w:rsidR="00887936">
          <w:rPr>
            <w:rFonts w:ascii="Arial" w:hAnsi="Arial"/>
            <w:sz w:val="20"/>
            <w:szCs w:val="20"/>
            <w:lang w:val="en-US"/>
          </w:rPr>
          <w:t>,</w:t>
        </w:r>
      </w:ins>
      <w:ins w:id="631" w:author="Philip Manlick" w:date="2021-08-31T11:26:00Z">
        <w:del w:id="632" w:author="Justin Yeakel" w:date="2021-09-03T15:47:00Z">
          <w:r w:rsidDel="00887936">
            <w:rPr>
              <w:rFonts w:ascii="Arial" w:hAnsi="Arial"/>
              <w:sz w:val="20"/>
              <w:szCs w:val="20"/>
              <w:lang w:val="en-US"/>
            </w:rPr>
            <w:delText>. This is</w:delText>
          </w:r>
        </w:del>
        <w:r>
          <w:rPr>
            <w:rFonts w:ascii="Arial" w:hAnsi="Arial"/>
            <w:sz w:val="20"/>
            <w:szCs w:val="20"/>
            <w:lang w:val="en-US"/>
          </w:rPr>
          <w:t xml:space="preserve"> consistent with </w:t>
        </w:r>
        <w:del w:id="633" w:author="Justin Yeakel" w:date="2021-09-03T15:47:00Z">
          <w:r w:rsidDel="00887936">
            <w:rPr>
              <w:rFonts w:ascii="Arial" w:hAnsi="Arial"/>
              <w:sz w:val="20"/>
              <w:szCs w:val="20"/>
              <w:lang w:val="en-US"/>
            </w:rPr>
            <w:delText xml:space="preserve">our </w:delText>
          </w:r>
        </w:del>
        <w:r>
          <w:rPr>
            <w:rFonts w:ascii="Arial" w:hAnsi="Arial"/>
            <w:sz w:val="20"/>
            <w:szCs w:val="20"/>
            <w:lang w:val="en-US"/>
          </w:rPr>
          <w:t xml:space="preserve">preliminary results indicating </w:t>
        </w:r>
      </w:ins>
      <w:ins w:id="634" w:author="Philip Manlick" w:date="2021-08-31T11:27:00Z">
        <w:r>
          <w:rPr>
            <w:rFonts w:ascii="Arial" w:hAnsi="Arial"/>
            <w:sz w:val="20"/>
            <w:szCs w:val="20"/>
            <w:lang w:val="en-US"/>
          </w:rPr>
          <w:t>body condition (% fat) is driven by assimilation of C</w:t>
        </w:r>
        <w:r w:rsidRPr="009808B9">
          <w:rPr>
            <w:rFonts w:ascii="Arial" w:hAnsi="Arial"/>
            <w:sz w:val="20"/>
            <w:szCs w:val="20"/>
            <w:vertAlign w:val="subscript"/>
            <w:lang w:val="en-US"/>
            <w:rPrChange w:id="635" w:author="Justin Yeakel" w:date="2021-09-03T15:47:00Z">
              <w:rPr>
                <w:rFonts w:ascii="Arial" w:hAnsi="Arial"/>
                <w:sz w:val="20"/>
                <w:szCs w:val="20"/>
                <w:lang w:val="en-US"/>
              </w:rPr>
            </w:rPrChange>
          </w:rPr>
          <w:t>3</w:t>
        </w:r>
        <w:r>
          <w:rPr>
            <w:rFonts w:ascii="Arial" w:hAnsi="Arial"/>
            <w:sz w:val="20"/>
            <w:szCs w:val="20"/>
            <w:lang w:val="en-US"/>
          </w:rPr>
          <w:t xml:space="preserve"> plants (Fig 5)</w:t>
        </w:r>
      </w:ins>
      <w:ins w:id="636" w:author="Philip Manlick" w:date="2021-08-31T11:42:00Z">
        <w:r w:rsidR="00541FD4">
          <w:rPr>
            <w:rFonts w:ascii="Arial" w:hAnsi="Arial"/>
            <w:sz w:val="20"/>
            <w:szCs w:val="20"/>
            <w:lang w:val="en-US"/>
          </w:rPr>
          <w:t xml:space="preserve"> and that generalists have higher monthly survival (Fig 6)</w:t>
        </w:r>
      </w:ins>
      <w:ins w:id="637" w:author="Philip Manlick" w:date="2021-08-31T11:27:00Z">
        <w:r>
          <w:rPr>
            <w:rFonts w:ascii="Arial" w:hAnsi="Arial"/>
            <w:sz w:val="20"/>
            <w:szCs w:val="20"/>
            <w:lang w:val="en-US"/>
          </w:rPr>
          <w:t xml:space="preserve">. </w:t>
        </w:r>
      </w:ins>
      <w:ins w:id="638" w:author="Philip Manlick" w:date="2021-08-31T11:30:00Z">
        <w:r w:rsidR="003932FE">
          <w:rPr>
            <w:rFonts w:ascii="Arial" w:hAnsi="Arial"/>
            <w:sz w:val="20"/>
            <w:szCs w:val="20"/>
            <w:lang w:val="en-US"/>
          </w:rPr>
          <w:t>We predict</w:t>
        </w:r>
      </w:ins>
      <w:ins w:id="639" w:author="Philip Manlick" w:date="2021-08-31T11:26:00Z">
        <w:r>
          <w:rPr>
            <w:rFonts w:ascii="Arial" w:hAnsi="Arial"/>
            <w:sz w:val="20"/>
            <w:szCs w:val="20"/>
            <w:lang w:val="en-US"/>
          </w:rPr>
          <w:t xml:space="preserve"> </w:t>
        </w:r>
      </w:ins>
      <w:ins w:id="640" w:author="Philip Manlick" w:date="2021-08-31T11:30:00Z">
        <w:r w:rsidR="003932FE">
          <w:rPr>
            <w:rFonts w:ascii="Arial" w:hAnsi="Arial"/>
            <w:sz w:val="20"/>
            <w:szCs w:val="20"/>
            <w:lang w:val="en-US"/>
          </w:rPr>
          <w:t xml:space="preserve">that </w:t>
        </w:r>
      </w:ins>
    </w:p>
    <w:moveToRangeEnd w:id="607"/>
    <w:p w14:paraId="17C7DCCD" w14:textId="70A18553" w:rsidR="00541FD4" w:rsidDel="00541FD4" w:rsidRDefault="003932FE">
      <w:pPr>
        <w:pStyle w:val="BodyAAA"/>
        <w:tabs>
          <w:tab w:val="left" w:pos="2070"/>
        </w:tabs>
        <w:rPr>
          <w:del w:id="641" w:author="Philip Manlick" w:date="2021-08-31T11:45:00Z"/>
          <w:rFonts w:ascii="Arial" w:hAnsi="Arial"/>
          <w:sz w:val="20"/>
          <w:szCs w:val="20"/>
          <w:lang w:val="en-US"/>
        </w:rPr>
      </w:pPr>
      <w:ins w:id="642" w:author="Philip Manlick" w:date="2021-08-31T11:30:00Z">
        <w:r>
          <w:rPr>
            <w:rFonts w:ascii="Arial" w:hAnsi="Arial"/>
            <w:sz w:val="20"/>
            <w:szCs w:val="20"/>
            <w:lang w:val="en-US"/>
          </w:rPr>
          <w:t>t</w:t>
        </w:r>
      </w:ins>
      <w:del w:id="643" w:author="Philip Manlick" w:date="2021-08-31T11:30:00Z">
        <w:r w:rsidR="00821299" w:rsidRPr="00E932BB" w:rsidDel="003932FE">
          <w:rPr>
            <w:rFonts w:ascii="Arial" w:hAnsi="Arial"/>
            <w:sz w:val="20"/>
            <w:szCs w:val="20"/>
            <w:lang w:val="en-US"/>
          </w:rPr>
          <w:delText>T</w:delText>
        </w:r>
      </w:del>
      <w:r w:rsidR="00821299" w:rsidRPr="00E932BB">
        <w:rPr>
          <w:rFonts w:ascii="Arial" w:hAnsi="Arial"/>
          <w:sz w:val="20"/>
          <w:szCs w:val="20"/>
          <w:lang w:val="en-US"/>
        </w:rPr>
        <w:t>he diet of a</w:t>
      </w:r>
      <w:ins w:id="644" w:author="Philip Manlick" w:date="2021-08-31T11:34:00Z">
        <w:r>
          <w:rPr>
            <w:rFonts w:ascii="Arial" w:hAnsi="Arial"/>
            <w:sz w:val="20"/>
            <w:szCs w:val="20"/>
            <w:lang w:val="en-US"/>
          </w:rPr>
          <w:t>n</w:t>
        </w:r>
      </w:ins>
      <w:r w:rsidR="00821299" w:rsidRPr="00E932BB">
        <w:rPr>
          <w:rFonts w:ascii="Arial" w:hAnsi="Arial"/>
          <w:sz w:val="20"/>
          <w:szCs w:val="20"/>
          <w:lang w:val="en-US"/>
        </w:rPr>
        <w:t xml:space="preserve"> </w:t>
      </w:r>
      <w:del w:id="645" w:author="Philip Manlick" w:date="2021-08-31T11:34:00Z">
        <w:r w:rsidR="00821299" w:rsidRPr="00E932BB" w:rsidDel="003932FE">
          <w:rPr>
            <w:rFonts w:ascii="Arial" w:hAnsi="Arial"/>
            <w:sz w:val="20"/>
            <w:szCs w:val="20"/>
            <w:lang w:val="en-US"/>
          </w:rPr>
          <w:delText xml:space="preserve">hypothetical </w:delText>
        </w:r>
      </w:del>
      <w:r w:rsidR="00821299">
        <w:rPr>
          <w:rFonts w:ascii="Arial" w:hAnsi="Arial"/>
          <w:sz w:val="20"/>
          <w:szCs w:val="20"/>
          <w:lang w:val="en-US"/>
        </w:rPr>
        <w:t xml:space="preserve">individual </w:t>
      </w:r>
      <w:r w:rsidR="00821299" w:rsidRPr="00E932BB">
        <w:rPr>
          <w:rFonts w:ascii="Arial" w:hAnsi="Arial"/>
          <w:sz w:val="20"/>
          <w:szCs w:val="20"/>
          <w:lang w:val="en-US"/>
        </w:rPr>
        <w:t>consumer</w:t>
      </w:r>
      <w:r w:rsidR="00821299">
        <w:rPr>
          <w:rFonts w:ascii="Arial" w:hAnsi="Arial"/>
          <w:sz w:val="20"/>
          <w:szCs w:val="20"/>
          <w:lang w:val="en-US"/>
        </w:rPr>
        <w:t xml:space="preserve"> </w:t>
      </w:r>
      <w:ins w:id="646" w:author="Philip Manlick" w:date="2021-08-31T11:31:00Z">
        <w:r>
          <w:rPr>
            <w:rFonts w:ascii="Arial" w:hAnsi="Arial"/>
            <w:sz w:val="20"/>
            <w:szCs w:val="20"/>
            <w:lang w:val="en-US"/>
          </w:rPr>
          <w:t xml:space="preserve">foraging on </w:t>
        </w:r>
        <w:r w:rsidRPr="00E932BB">
          <w:rPr>
            <w:rFonts w:ascii="Arial" w:hAnsi="Arial"/>
            <w:sz w:val="20"/>
            <w:szCs w:val="20"/>
            <w:lang w:val="en-US"/>
          </w:rPr>
          <w:t>C</w:t>
        </w:r>
        <w:r w:rsidRPr="00876FC2">
          <w:rPr>
            <w:rFonts w:ascii="Arial" w:hAnsi="Arial"/>
            <w:sz w:val="20"/>
            <w:szCs w:val="20"/>
            <w:vertAlign w:val="subscript"/>
            <w:lang w:val="en-US"/>
          </w:rPr>
          <w:t>3</w:t>
        </w:r>
        <w:r w:rsidRPr="00E932BB">
          <w:rPr>
            <w:rFonts w:ascii="Arial" w:hAnsi="Arial"/>
            <w:sz w:val="20"/>
            <w:szCs w:val="20"/>
            <w:lang w:val="en-US"/>
          </w:rPr>
          <w:t xml:space="preserve"> perennial </w:t>
        </w:r>
        <w:proofErr w:type="spellStart"/>
        <w:r w:rsidRPr="00E932BB">
          <w:rPr>
            <w:rFonts w:ascii="Arial" w:hAnsi="Arial"/>
            <w:sz w:val="20"/>
            <w:szCs w:val="20"/>
            <w:lang w:val="en-US"/>
          </w:rPr>
          <w:t>forbs</w:t>
        </w:r>
        <w:proofErr w:type="spellEnd"/>
        <w:r w:rsidRPr="00E932BB">
          <w:rPr>
            <w:rFonts w:ascii="Arial" w:hAnsi="Arial"/>
            <w:sz w:val="20"/>
            <w:szCs w:val="20"/>
            <w:lang w:val="en-US"/>
          </w:rPr>
          <w:t xml:space="preserve"> and shrubs</w:t>
        </w:r>
        <w:r>
          <w:rPr>
            <w:rFonts w:ascii="Arial" w:hAnsi="Arial"/>
            <w:sz w:val="20"/>
            <w:szCs w:val="20"/>
            <w:lang w:val="en-US"/>
          </w:rPr>
          <w:t xml:space="preserve"> </w:t>
        </w:r>
      </w:ins>
      <w:ins w:id="647" w:author="Philip Manlick" w:date="2021-08-31T11:32:00Z">
        <w:r>
          <w:rPr>
            <w:rFonts w:ascii="Arial" w:hAnsi="Arial"/>
            <w:sz w:val="20"/>
            <w:szCs w:val="20"/>
            <w:lang w:val="en-US"/>
          </w:rPr>
          <w:t>(</w:t>
        </w:r>
      </w:ins>
      <w:r w:rsidR="00821299">
        <w:rPr>
          <w:rFonts w:ascii="Arial" w:hAnsi="Arial"/>
          <w:sz w:val="20"/>
          <w:szCs w:val="20"/>
          <w:lang w:val="en-US"/>
        </w:rPr>
        <w:t xml:space="preserve">for which we </w:t>
      </w:r>
      <w:del w:id="648" w:author="Philip Manlick" w:date="2021-08-31T11:32:00Z">
        <w:r w:rsidR="00821299" w:rsidDel="003932FE">
          <w:rPr>
            <w:rFonts w:ascii="Arial" w:hAnsi="Arial"/>
            <w:sz w:val="20"/>
            <w:szCs w:val="20"/>
            <w:lang w:val="en-US"/>
          </w:rPr>
          <w:delText xml:space="preserve">have </w:delText>
        </w:r>
      </w:del>
      <w:ins w:id="649" w:author="Philip Manlick" w:date="2021-08-31T11:32:00Z">
        <w:r>
          <w:rPr>
            <w:rFonts w:ascii="Arial" w:hAnsi="Arial"/>
            <w:sz w:val="20"/>
            <w:szCs w:val="20"/>
            <w:lang w:val="en-US"/>
          </w:rPr>
          <w:t xml:space="preserve">will generate </w:t>
        </w:r>
      </w:ins>
      <w:r w:rsidR="00821299">
        <w:rPr>
          <w:rFonts w:ascii="Arial" w:hAnsi="Arial"/>
          <w:sz w:val="20"/>
          <w:szCs w:val="20"/>
          <w:lang w:val="en-US"/>
        </w:rPr>
        <w:t xml:space="preserve">empirical data on diet composition </w:t>
      </w:r>
      <w:del w:id="650" w:author="Philip Manlick" w:date="2021-08-31T11:32:00Z">
        <w:r w:rsidR="00821299" w:rsidDel="003932FE">
          <w:rPr>
            <w:rFonts w:ascii="Arial" w:hAnsi="Arial"/>
            <w:sz w:val="20"/>
            <w:szCs w:val="20"/>
            <w:lang w:val="en-US"/>
          </w:rPr>
          <w:delText>(</w:delText>
        </w:r>
      </w:del>
      <w:r w:rsidR="00821299">
        <w:rPr>
          <w:rFonts w:ascii="Arial" w:hAnsi="Arial"/>
          <w:sz w:val="20"/>
          <w:szCs w:val="20"/>
          <w:lang w:val="en-US"/>
        </w:rPr>
        <w:t>via methods described in Q1)</w:t>
      </w:r>
      <w:ins w:id="651" w:author="Philip Manlick" w:date="2021-08-31T11:33:00Z">
        <w:r>
          <w:rPr>
            <w:rFonts w:ascii="Arial" w:hAnsi="Arial"/>
            <w:sz w:val="20"/>
            <w:szCs w:val="20"/>
            <w:lang w:val="en-US"/>
          </w:rPr>
          <w:t xml:space="preserve"> will map accordingly to the niche manifold</w:t>
        </w:r>
      </w:ins>
      <w:r w:rsidR="00821299" w:rsidRPr="00E932BB">
        <w:rPr>
          <w:rFonts w:ascii="Arial" w:hAnsi="Arial"/>
          <w:sz w:val="20"/>
          <w:szCs w:val="20"/>
          <w:lang w:val="en-US"/>
        </w:rPr>
        <w:t xml:space="preserve"> </w:t>
      </w:r>
      <w:ins w:id="652" w:author="Philip Manlick" w:date="2021-08-31T11:33:00Z">
        <w:r>
          <w:rPr>
            <w:rFonts w:ascii="Arial" w:hAnsi="Arial"/>
            <w:sz w:val="20"/>
            <w:szCs w:val="20"/>
            <w:lang w:val="en-US"/>
          </w:rPr>
          <w:t>a</w:t>
        </w:r>
      </w:ins>
      <w:del w:id="653" w:author="Philip Manlick" w:date="2021-08-31T11:33:00Z">
        <w:r w:rsidR="00821299" w:rsidRPr="00E932BB" w:rsidDel="003932FE">
          <w:rPr>
            <w:rFonts w:ascii="Arial" w:hAnsi="Arial"/>
            <w:sz w:val="20"/>
            <w:szCs w:val="20"/>
            <w:lang w:val="en-US"/>
          </w:rPr>
          <w:delText>i</w:delText>
        </w:r>
      </w:del>
      <w:r w:rsidR="00821299" w:rsidRPr="00E932BB">
        <w:rPr>
          <w:rFonts w:ascii="Arial" w:hAnsi="Arial"/>
          <w:sz w:val="20"/>
          <w:szCs w:val="20"/>
          <w:lang w:val="en-US"/>
        </w:rPr>
        <w:t>s represented by the</w:t>
      </w:r>
      <w:ins w:id="654" w:author="Philip Manlick" w:date="2021-08-31T11:33:00Z">
        <w:r>
          <w:rPr>
            <w:rFonts w:ascii="Arial" w:hAnsi="Arial"/>
            <w:sz w:val="20"/>
            <w:szCs w:val="20"/>
            <w:lang w:val="en-US"/>
          </w:rPr>
          <w:t xml:space="preserve"> black</w:t>
        </w:r>
      </w:ins>
      <w:r w:rsidR="00821299" w:rsidRPr="00E932BB">
        <w:rPr>
          <w:rFonts w:ascii="Arial" w:hAnsi="Arial"/>
          <w:sz w:val="20"/>
          <w:szCs w:val="20"/>
          <w:lang w:val="en-US"/>
        </w:rPr>
        <w:t xml:space="preserve"> </w:t>
      </w:r>
      <w:commentRangeStart w:id="655"/>
      <w:r w:rsidR="00821299" w:rsidRPr="00E932BB">
        <w:rPr>
          <w:rFonts w:ascii="Arial" w:hAnsi="Arial"/>
          <w:sz w:val="20"/>
          <w:szCs w:val="20"/>
          <w:lang w:val="en-US"/>
        </w:rPr>
        <w:t>rodent silhouette</w:t>
      </w:r>
      <w:commentRangeEnd w:id="655"/>
      <w:r w:rsidR="00821299">
        <w:rPr>
          <w:rStyle w:val="CommentReference"/>
          <w:rFonts w:eastAsia="Arial Unicode MS"/>
          <w:color w:val="auto"/>
          <w:lang w:val="en-US"/>
        </w:rPr>
        <w:commentReference w:id="655"/>
      </w:r>
      <w:r w:rsidR="00821299" w:rsidRPr="00E932BB">
        <w:rPr>
          <w:rFonts w:ascii="Arial" w:hAnsi="Arial"/>
          <w:sz w:val="20"/>
          <w:szCs w:val="20"/>
          <w:lang w:val="en-US"/>
        </w:rPr>
        <w:t xml:space="preserve">. </w:t>
      </w:r>
      <w:ins w:id="656" w:author="Philip Manlick" w:date="2021-08-31T11:33:00Z">
        <w:r>
          <w:rPr>
            <w:rFonts w:ascii="Arial" w:hAnsi="Arial"/>
            <w:sz w:val="20"/>
            <w:szCs w:val="20"/>
            <w:lang w:val="en-US"/>
          </w:rPr>
          <w:t xml:space="preserve">Conversely, we </w:t>
        </w:r>
      </w:ins>
      <w:ins w:id="657" w:author="Philip Manlick" w:date="2021-08-31T11:36:00Z">
        <w:r>
          <w:rPr>
            <w:rFonts w:ascii="Arial" w:hAnsi="Arial"/>
            <w:sz w:val="20"/>
            <w:szCs w:val="20"/>
            <w:lang w:val="en-US"/>
          </w:rPr>
          <w:t>predict</w:t>
        </w:r>
      </w:ins>
      <w:ins w:id="658" w:author="Philip Manlick" w:date="2021-08-31T11:33:00Z">
        <w:r>
          <w:rPr>
            <w:rFonts w:ascii="Arial" w:hAnsi="Arial"/>
            <w:sz w:val="20"/>
            <w:szCs w:val="20"/>
            <w:lang w:val="en-US"/>
          </w:rPr>
          <w:t xml:space="preserve"> that a</w:t>
        </w:r>
      </w:ins>
      <w:ins w:id="659" w:author="Philip Manlick" w:date="2021-08-31T11:34:00Z">
        <w:r>
          <w:rPr>
            <w:rFonts w:ascii="Arial" w:hAnsi="Arial"/>
            <w:sz w:val="20"/>
            <w:szCs w:val="20"/>
            <w:lang w:val="en-US"/>
          </w:rPr>
          <w:t xml:space="preserve">n empirical consumer foraging on </w:t>
        </w:r>
        <w:r w:rsidRPr="00E932BB">
          <w:rPr>
            <w:rFonts w:ascii="Arial" w:hAnsi="Arial"/>
            <w:sz w:val="20"/>
            <w:szCs w:val="20"/>
            <w:lang w:val="en-US"/>
          </w:rPr>
          <w:t>C</w:t>
        </w:r>
        <w:r w:rsidRPr="00E36ED1">
          <w:rPr>
            <w:rFonts w:ascii="Arial" w:hAnsi="Arial"/>
            <w:sz w:val="20"/>
            <w:szCs w:val="20"/>
            <w:vertAlign w:val="subscript"/>
            <w:lang w:val="en-US"/>
          </w:rPr>
          <w:t>4</w:t>
        </w:r>
        <w:r w:rsidRPr="00E932BB">
          <w:rPr>
            <w:rFonts w:ascii="Arial" w:hAnsi="Arial"/>
            <w:sz w:val="20"/>
            <w:szCs w:val="20"/>
            <w:lang w:val="en-US"/>
          </w:rPr>
          <w:t xml:space="preserve"> grasses</w:t>
        </w:r>
      </w:ins>
      <w:ins w:id="660" w:author="Philip Manlick" w:date="2021-08-31T11:35:00Z">
        <w:r>
          <w:rPr>
            <w:rFonts w:ascii="Arial" w:hAnsi="Arial"/>
            <w:sz w:val="20"/>
            <w:szCs w:val="20"/>
            <w:lang w:val="en-US"/>
          </w:rPr>
          <w:t xml:space="preserve"> will map </w:t>
        </w:r>
        <w:del w:id="661" w:author="Justin Yeakel" w:date="2021-09-03T15:48:00Z">
          <w:r w:rsidDel="00121535">
            <w:rPr>
              <w:rFonts w:ascii="Arial" w:hAnsi="Arial"/>
              <w:sz w:val="20"/>
              <w:szCs w:val="20"/>
              <w:lang w:val="en-US"/>
            </w:rPr>
            <w:delText>to</w:delText>
          </w:r>
        </w:del>
      </w:ins>
      <w:ins w:id="662" w:author="Justin Yeakel" w:date="2021-09-03T15:48:00Z">
        <w:r w:rsidR="00121535">
          <w:rPr>
            <w:rFonts w:ascii="Arial" w:hAnsi="Arial"/>
            <w:sz w:val="20"/>
            <w:szCs w:val="20"/>
            <w:lang w:val="en-US"/>
          </w:rPr>
          <w:t>near</w:t>
        </w:r>
      </w:ins>
      <w:ins w:id="663" w:author="Philip Manlick" w:date="2021-08-31T11:35:00Z">
        <w:r>
          <w:rPr>
            <w:rFonts w:ascii="Arial" w:hAnsi="Arial"/>
            <w:sz w:val="20"/>
            <w:szCs w:val="20"/>
            <w:lang w:val="en-US"/>
          </w:rPr>
          <w:t xml:space="preserve"> the </w:t>
        </w:r>
      </w:ins>
      <w:ins w:id="664" w:author="Philip Manlick" w:date="2021-08-31T11:36:00Z">
        <w:r>
          <w:rPr>
            <w:rFonts w:ascii="Arial" w:hAnsi="Arial"/>
            <w:sz w:val="20"/>
            <w:szCs w:val="20"/>
            <w:lang w:val="en-US"/>
          </w:rPr>
          <w:t xml:space="preserve">hypothetical </w:t>
        </w:r>
      </w:ins>
      <w:ins w:id="665" w:author="Philip Manlick" w:date="2021-08-31T11:35:00Z">
        <w:r>
          <w:rPr>
            <w:rFonts w:ascii="Arial" w:hAnsi="Arial"/>
            <w:sz w:val="20"/>
            <w:szCs w:val="20"/>
            <w:lang w:val="en-US"/>
          </w:rPr>
          <w:t>white silhouette</w:t>
        </w:r>
      </w:ins>
      <w:ins w:id="666" w:author="Philip Manlick" w:date="2021-08-31T11:36:00Z">
        <w:r>
          <w:rPr>
            <w:rFonts w:ascii="Arial" w:hAnsi="Arial"/>
            <w:sz w:val="20"/>
            <w:szCs w:val="20"/>
            <w:lang w:val="en-US"/>
          </w:rPr>
          <w:t xml:space="preserve">. </w:t>
        </w:r>
      </w:ins>
      <w:ins w:id="667" w:author="Philip Manlick" w:date="2021-08-31T11:37:00Z">
        <w:r>
          <w:rPr>
            <w:rFonts w:ascii="Arial" w:hAnsi="Arial"/>
            <w:sz w:val="20"/>
            <w:szCs w:val="20"/>
            <w:lang w:val="en-US"/>
          </w:rPr>
          <w:t xml:space="preserve">We also predict that there will be a significant correlation between </w:t>
        </w:r>
        <w:r w:rsidR="00541FD4">
          <w:rPr>
            <w:rFonts w:ascii="Arial" w:hAnsi="Arial"/>
            <w:sz w:val="20"/>
            <w:szCs w:val="20"/>
            <w:lang w:val="en-US"/>
          </w:rPr>
          <w:t>the measures of fitn</w:t>
        </w:r>
      </w:ins>
      <w:ins w:id="668" w:author="Philip Manlick" w:date="2021-08-31T11:38:00Z">
        <w:r w:rsidR="00541FD4">
          <w:rPr>
            <w:rFonts w:ascii="Arial" w:hAnsi="Arial"/>
            <w:sz w:val="20"/>
            <w:szCs w:val="20"/>
            <w:lang w:val="en-US"/>
          </w:rPr>
          <w:t>ess estimated in Q2 (body condition, survival) and CV, providing opportunities to pre</w:t>
        </w:r>
      </w:ins>
      <w:ins w:id="669" w:author="Philip Manlick" w:date="2021-08-31T11:39:00Z">
        <w:r w:rsidR="00541FD4">
          <w:rPr>
            <w:rFonts w:ascii="Arial" w:hAnsi="Arial"/>
            <w:sz w:val="20"/>
            <w:szCs w:val="20"/>
            <w:lang w:val="en-US"/>
          </w:rPr>
          <w:t>dict diet-mediated fitness variation from simulated consumers. Further</w:t>
        </w:r>
      </w:ins>
      <w:del w:id="670" w:author="Philip Manlick" w:date="2021-08-31T11:39:00Z">
        <w:r w:rsidR="00821299" w:rsidDel="00541FD4">
          <w:rPr>
            <w:rFonts w:ascii="Arial" w:hAnsi="Arial"/>
            <w:sz w:val="20"/>
            <w:szCs w:val="20"/>
            <w:lang w:val="en-US"/>
          </w:rPr>
          <w:delText>Thus</w:delText>
        </w:r>
      </w:del>
      <w:r w:rsidR="00821299">
        <w:rPr>
          <w:rFonts w:ascii="Arial" w:hAnsi="Arial"/>
          <w:sz w:val="20"/>
          <w:szCs w:val="20"/>
          <w:lang w:val="en-US"/>
        </w:rPr>
        <w:t xml:space="preserve">, </w:t>
      </w:r>
      <w:ins w:id="671" w:author="Philip Manlick" w:date="2021-08-31T11:36:00Z">
        <w:del w:id="672" w:author="Justin Yeakel" w:date="2021-09-03T15:49:00Z">
          <w:r w:rsidDel="00D21B9D">
            <w:rPr>
              <w:rFonts w:ascii="Arial" w:hAnsi="Arial"/>
              <w:sz w:val="20"/>
              <w:szCs w:val="20"/>
              <w:lang w:val="en-US"/>
            </w:rPr>
            <w:delText xml:space="preserve">we expect </w:delText>
          </w:r>
        </w:del>
      </w:ins>
      <w:r w:rsidR="00821299">
        <w:rPr>
          <w:rFonts w:ascii="Arial" w:hAnsi="Arial"/>
          <w:sz w:val="20"/>
          <w:szCs w:val="20"/>
          <w:lang w:val="en-US"/>
        </w:rPr>
        <w:t>the</w:t>
      </w:r>
      <w:r w:rsidR="00821299" w:rsidRPr="00E932BB">
        <w:rPr>
          <w:rFonts w:ascii="Arial" w:hAnsi="Arial"/>
          <w:sz w:val="20"/>
          <w:szCs w:val="20"/>
          <w:lang w:val="en-US"/>
        </w:rPr>
        <w:t xml:space="preserve"> </w:t>
      </w:r>
      <w:del w:id="673" w:author="Philip Manlick" w:date="2021-08-31T11:36:00Z">
        <w:r w:rsidR="00821299" w:rsidRPr="00E932BB" w:rsidDel="003932FE">
          <w:rPr>
            <w:rFonts w:ascii="Arial" w:hAnsi="Arial"/>
            <w:sz w:val="20"/>
            <w:szCs w:val="20"/>
            <w:lang w:val="en-US"/>
          </w:rPr>
          <w:delText>strategy-</w:delText>
        </w:r>
      </w:del>
      <w:ins w:id="674" w:author="Philip Manlick" w:date="2021-08-31T11:36:00Z">
        <w:r>
          <w:rPr>
            <w:rFonts w:ascii="Arial" w:hAnsi="Arial"/>
            <w:sz w:val="20"/>
            <w:szCs w:val="20"/>
            <w:lang w:val="en-US"/>
          </w:rPr>
          <w:t xml:space="preserve">dietary </w:t>
        </w:r>
      </w:ins>
      <w:r w:rsidR="00821299" w:rsidRPr="00E932BB">
        <w:rPr>
          <w:rFonts w:ascii="Arial" w:hAnsi="Arial"/>
          <w:sz w:val="20"/>
          <w:szCs w:val="20"/>
          <w:lang w:val="en-US"/>
        </w:rPr>
        <w:t xml:space="preserve">niche manifold </w:t>
      </w:r>
      <w:ins w:id="675" w:author="Philip Manlick" w:date="2021-08-31T11:37:00Z">
        <w:del w:id="676" w:author="Justin Yeakel" w:date="2021-09-03T15:49:00Z">
          <w:r w:rsidDel="004E0AAC">
            <w:rPr>
              <w:rFonts w:ascii="Arial" w:hAnsi="Arial"/>
              <w:sz w:val="20"/>
              <w:szCs w:val="20"/>
              <w:lang w:val="en-US"/>
            </w:rPr>
            <w:delText xml:space="preserve">will </w:delText>
          </w:r>
        </w:del>
      </w:ins>
      <w:del w:id="677" w:author="Justin Yeakel" w:date="2021-09-03T15:49:00Z">
        <w:r w:rsidR="00821299" w:rsidRPr="00E932BB" w:rsidDel="004E0AAC">
          <w:rPr>
            <w:rFonts w:ascii="Arial" w:hAnsi="Arial"/>
            <w:sz w:val="20"/>
            <w:szCs w:val="20"/>
            <w:lang w:val="en-US"/>
          </w:rPr>
          <w:delText>offer</w:delText>
        </w:r>
        <w:r w:rsidR="00821299" w:rsidDel="004E0AAC">
          <w:rPr>
            <w:rFonts w:ascii="Arial" w:hAnsi="Arial"/>
            <w:sz w:val="20"/>
            <w:szCs w:val="20"/>
            <w:lang w:val="en-US"/>
          </w:rPr>
          <w:delText>s</w:delText>
        </w:r>
        <w:r w:rsidR="00821299" w:rsidRPr="00E932BB" w:rsidDel="004E0AAC">
          <w:rPr>
            <w:rFonts w:ascii="Arial" w:hAnsi="Arial"/>
            <w:sz w:val="20"/>
            <w:szCs w:val="20"/>
            <w:lang w:val="en-US"/>
          </w:rPr>
          <w:delText xml:space="preserve"> an interpretation of this</w:delText>
        </w:r>
      </w:del>
      <w:ins w:id="678" w:author="Philip Manlick" w:date="2021-08-31T11:40:00Z">
        <w:del w:id="679" w:author="Justin Yeakel" w:date="2021-09-03T15:49:00Z">
          <w:r w:rsidR="00541FD4" w:rsidDel="004E0AAC">
            <w:rPr>
              <w:rFonts w:ascii="Arial" w:hAnsi="Arial"/>
              <w:sz w:val="20"/>
              <w:szCs w:val="20"/>
              <w:lang w:val="en-US"/>
            </w:rPr>
            <w:delText>opportunities</w:delText>
          </w:r>
        </w:del>
      </w:ins>
      <w:ins w:id="680" w:author="Justin Yeakel" w:date="2021-09-03T15:49:00Z">
        <w:r w:rsidR="004E0AAC">
          <w:rPr>
            <w:rFonts w:ascii="Arial" w:hAnsi="Arial"/>
            <w:sz w:val="20"/>
            <w:szCs w:val="20"/>
            <w:lang w:val="en-US"/>
          </w:rPr>
          <w:t>is well-suited to</w:t>
        </w:r>
      </w:ins>
      <w:del w:id="681" w:author="Justin Yeakel" w:date="2021-09-03T15:49:00Z">
        <w:r w:rsidR="00821299" w:rsidRPr="00E932BB" w:rsidDel="00463436">
          <w:rPr>
            <w:rFonts w:ascii="Arial" w:hAnsi="Arial"/>
            <w:sz w:val="20"/>
            <w:szCs w:val="20"/>
            <w:lang w:val="en-US"/>
          </w:rPr>
          <w:delText xml:space="preserve"> </w:delText>
        </w:r>
      </w:del>
      <w:ins w:id="682" w:author="Philip Manlick" w:date="2021-08-31T11:42:00Z">
        <w:del w:id="683" w:author="Justin Yeakel" w:date="2021-09-03T15:49:00Z">
          <w:r w:rsidR="00541FD4" w:rsidDel="00463436">
            <w:rPr>
              <w:rFonts w:ascii="Arial" w:hAnsi="Arial"/>
              <w:sz w:val="20"/>
              <w:szCs w:val="20"/>
              <w:lang w:val="en-US"/>
            </w:rPr>
            <w:delText>comp</w:delText>
          </w:r>
        </w:del>
      </w:ins>
      <w:ins w:id="684" w:author="Philip Manlick" w:date="2021-08-31T11:43:00Z">
        <w:del w:id="685" w:author="Justin Yeakel" w:date="2021-09-03T15:49:00Z">
          <w:r w:rsidR="00541FD4" w:rsidDel="00463436">
            <w:rPr>
              <w:rFonts w:ascii="Arial" w:hAnsi="Arial"/>
              <w:sz w:val="20"/>
              <w:szCs w:val="20"/>
              <w:lang w:val="en-US"/>
            </w:rPr>
            <w:delText xml:space="preserve">are empirical and </w:delText>
          </w:r>
        </w:del>
      </w:ins>
      <w:del w:id="686" w:author="Justin Yeakel" w:date="2021-09-03T15:49:00Z">
        <w:r w:rsidR="00821299" w:rsidRPr="00E932BB" w:rsidDel="00463436">
          <w:rPr>
            <w:rFonts w:ascii="Arial" w:hAnsi="Arial"/>
            <w:sz w:val="20"/>
            <w:szCs w:val="20"/>
            <w:lang w:val="en-US"/>
          </w:rPr>
          <w:delText>hypothetical consumer</w:delText>
        </w:r>
      </w:del>
      <w:ins w:id="687" w:author="Philip Manlick" w:date="2021-08-31T11:43:00Z">
        <w:del w:id="688" w:author="Justin Yeakel" w:date="2021-09-03T15:49:00Z">
          <w:r w:rsidR="00541FD4" w:rsidDel="00463436">
            <w:rPr>
              <w:rFonts w:ascii="Arial" w:hAnsi="Arial"/>
              <w:sz w:val="20"/>
              <w:szCs w:val="20"/>
              <w:lang w:val="en-US"/>
            </w:rPr>
            <w:delText>s</w:delText>
          </w:r>
        </w:del>
        <w:r w:rsidR="00541FD4">
          <w:rPr>
            <w:rFonts w:ascii="Arial" w:hAnsi="Arial"/>
            <w:sz w:val="20"/>
            <w:szCs w:val="20"/>
            <w:lang w:val="en-US"/>
          </w:rPr>
          <w:t xml:space="preserve"> </w:t>
        </w:r>
        <w:del w:id="689" w:author="Justin Yeakel" w:date="2021-09-03T15:49:00Z">
          <w:r w:rsidR="00541FD4" w:rsidDel="00D21B9D">
            <w:rPr>
              <w:rFonts w:ascii="Arial" w:hAnsi="Arial"/>
              <w:sz w:val="20"/>
              <w:szCs w:val="20"/>
              <w:lang w:val="en-US"/>
            </w:rPr>
            <w:delText>to understand</w:delText>
          </w:r>
        </w:del>
      </w:ins>
      <w:ins w:id="690" w:author="Justin Yeakel" w:date="2021-09-03T15:49:00Z">
        <w:r w:rsidR="00D21B9D">
          <w:rPr>
            <w:rFonts w:ascii="Arial" w:hAnsi="Arial"/>
            <w:sz w:val="20"/>
            <w:szCs w:val="20"/>
            <w:lang w:val="en-US"/>
          </w:rPr>
          <w:t>gain insight into</w:t>
        </w:r>
      </w:ins>
      <w:ins w:id="691" w:author="Philip Manlick" w:date="2021-08-31T11:43:00Z">
        <w:r w:rsidR="00541FD4">
          <w:rPr>
            <w:rFonts w:ascii="Arial" w:hAnsi="Arial"/>
            <w:sz w:val="20"/>
            <w:szCs w:val="20"/>
            <w:lang w:val="en-US"/>
          </w:rPr>
          <w:t xml:space="preserve"> the proximate drivers of foraging and fitness variation</w:t>
        </w:r>
      </w:ins>
      <w:ins w:id="692" w:author="Justin Yeakel" w:date="2021-09-03T15:50:00Z">
        <w:r w:rsidR="00463436">
          <w:rPr>
            <w:rFonts w:ascii="Arial" w:hAnsi="Arial"/>
            <w:sz w:val="20"/>
            <w:szCs w:val="20"/>
            <w:lang w:val="en-US"/>
          </w:rPr>
          <w:t xml:space="preserve"> of consumers</w:t>
        </w:r>
      </w:ins>
      <w:r w:rsidR="00821299" w:rsidRPr="00E932BB">
        <w:rPr>
          <w:rFonts w:ascii="Arial" w:hAnsi="Arial"/>
          <w:sz w:val="20"/>
          <w:szCs w:val="20"/>
          <w:lang w:val="en-US"/>
        </w:rPr>
        <w:t>.</w:t>
      </w:r>
      <w:del w:id="693" w:author="Philip Manlick" w:date="2021-08-31T11:45:00Z">
        <w:r w:rsidR="00821299" w:rsidRPr="00E932BB" w:rsidDel="00541FD4">
          <w:rPr>
            <w:rFonts w:ascii="Arial" w:hAnsi="Arial"/>
            <w:sz w:val="20"/>
            <w:szCs w:val="20"/>
            <w:lang w:val="en-US"/>
          </w:rPr>
          <w:delText xml:space="preserve"> We would first note that the consumer is targeting C</w:delText>
        </w:r>
        <w:r w:rsidR="00821299" w:rsidRPr="00E36ED1" w:rsidDel="00541FD4">
          <w:rPr>
            <w:rFonts w:ascii="Arial" w:hAnsi="Arial"/>
            <w:sz w:val="20"/>
            <w:szCs w:val="20"/>
            <w:vertAlign w:val="subscript"/>
            <w:lang w:val="en-US"/>
          </w:rPr>
          <w:delText>3</w:delText>
        </w:r>
        <w:r w:rsidR="00821299" w:rsidRPr="00E932BB" w:rsidDel="00541FD4">
          <w:rPr>
            <w:rFonts w:ascii="Arial" w:hAnsi="Arial"/>
            <w:sz w:val="20"/>
            <w:szCs w:val="20"/>
            <w:lang w:val="en-US"/>
          </w:rPr>
          <w:delText xml:space="preserve"> and C</w:delText>
        </w:r>
        <w:r w:rsidR="00821299" w:rsidRPr="00E36ED1" w:rsidDel="00541FD4">
          <w:rPr>
            <w:rFonts w:ascii="Arial" w:hAnsi="Arial"/>
            <w:sz w:val="20"/>
            <w:szCs w:val="20"/>
            <w:vertAlign w:val="subscript"/>
            <w:lang w:val="en-US"/>
          </w:rPr>
          <w:delText>4</w:delText>
        </w:r>
        <w:r w:rsidR="00821299" w:rsidRPr="00E932BB" w:rsidDel="00541FD4">
          <w:rPr>
            <w:rFonts w:ascii="Arial" w:hAnsi="Arial"/>
            <w:sz w:val="20"/>
            <w:szCs w:val="20"/>
            <w:lang w:val="en-US"/>
          </w:rPr>
          <w:delText xml:space="preserve"> annual forbs, but that roughly 75% of foraging effort </w:delText>
        </w:r>
        <w:r w:rsidR="00821299" w:rsidDel="00541FD4">
          <w:rPr>
            <w:rFonts w:ascii="Arial" w:hAnsi="Arial"/>
            <w:sz w:val="20"/>
            <w:szCs w:val="20"/>
            <w:lang w:val="en-US"/>
          </w:rPr>
          <w:delText>involves</w:delText>
        </w:r>
        <w:r w:rsidR="00821299" w:rsidRPr="00E932BB" w:rsidDel="00541FD4">
          <w:rPr>
            <w:rFonts w:ascii="Arial" w:hAnsi="Arial"/>
            <w:sz w:val="20"/>
            <w:szCs w:val="20"/>
            <w:lang w:val="en-US"/>
          </w:rPr>
          <w:delText xml:space="preserve"> opportunistic resources.</w:delText>
        </w:r>
      </w:del>
      <w:ins w:id="694" w:author="Philip Manlick" w:date="2021-08-31T11:45:00Z">
        <w:r w:rsidR="00541FD4">
          <w:rPr>
            <w:rFonts w:ascii="Arial" w:hAnsi="Arial"/>
            <w:sz w:val="20"/>
            <w:szCs w:val="20"/>
            <w:lang w:val="en-US"/>
          </w:rPr>
          <w:t xml:space="preserve"> For example</w:t>
        </w:r>
      </w:ins>
      <w:del w:id="695" w:author="Philip Manlick" w:date="2021-08-31T11:45:00Z">
        <w:r w:rsidR="00821299" w:rsidRPr="00E932BB" w:rsidDel="00541FD4">
          <w:rPr>
            <w:rFonts w:ascii="Arial" w:hAnsi="Arial"/>
            <w:sz w:val="20"/>
            <w:szCs w:val="20"/>
            <w:lang w:val="en-US"/>
          </w:rPr>
          <w:delText xml:space="preserve"> Moreover</w:delText>
        </w:r>
      </w:del>
      <w:r w:rsidR="00821299" w:rsidRPr="00E932BB">
        <w:rPr>
          <w:rFonts w:ascii="Arial" w:hAnsi="Arial"/>
          <w:sz w:val="20"/>
          <w:szCs w:val="20"/>
          <w:lang w:val="en-US"/>
        </w:rPr>
        <w:t xml:space="preserve">, our foraging model predicts </w:t>
      </w:r>
      <w:del w:id="696" w:author="Philip Manlick" w:date="2021-08-31T11:47:00Z">
        <w:r w:rsidR="00821299" w:rsidRPr="00E932BB" w:rsidDel="00541FD4">
          <w:rPr>
            <w:rFonts w:ascii="Arial" w:hAnsi="Arial"/>
            <w:sz w:val="20"/>
            <w:szCs w:val="20"/>
            <w:lang w:val="en-US"/>
          </w:rPr>
          <w:delText xml:space="preserve">a fitness gradient with respect to </w:delText>
        </w:r>
      </w:del>
      <w:del w:id="697" w:author="Philip Manlick" w:date="2021-08-31T11:45:00Z">
        <w:r w:rsidR="00821299" w:rsidRPr="00E932BB" w:rsidDel="00541FD4">
          <w:rPr>
            <w:rFonts w:ascii="Arial" w:hAnsi="Arial"/>
            <w:sz w:val="20"/>
            <w:szCs w:val="20"/>
            <w:lang w:val="en-US"/>
          </w:rPr>
          <w:delText xml:space="preserve">these </w:delText>
        </w:r>
      </w:del>
      <w:del w:id="698" w:author="Philip Manlick" w:date="2021-08-31T11:47:00Z">
        <w:r w:rsidR="00821299" w:rsidRPr="00E932BB" w:rsidDel="00541FD4">
          <w:rPr>
            <w:rFonts w:ascii="Arial" w:hAnsi="Arial"/>
            <w:sz w:val="20"/>
            <w:szCs w:val="20"/>
            <w:lang w:val="en-US"/>
          </w:rPr>
          <w:delText>resource groups, where increased effort on C</w:delText>
        </w:r>
        <w:r w:rsidR="00821299" w:rsidRPr="00BF50EF" w:rsidDel="00541FD4">
          <w:rPr>
            <w:rFonts w:ascii="Arial" w:hAnsi="Arial"/>
            <w:sz w:val="20"/>
            <w:szCs w:val="20"/>
            <w:vertAlign w:val="subscript"/>
            <w:lang w:val="en-US"/>
          </w:rPr>
          <w:delText>4</w:delText>
        </w:r>
        <w:r w:rsidR="00821299" w:rsidRPr="00E932BB" w:rsidDel="00541FD4">
          <w:rPr>
            <w:rFonts w:ascii="Arial" w:hAnsi="Arial"/>
            <w:sz w:val="20"/>
            <w:szCs w:val="20"/>
            <w:lang w:val="en-US"/>
          </w:rPr>
          <w:delText xml:space="preserve"> forbs is expected to promote fitness, whereas increased reliance on C</w:delText>
        </w:r>
        <w:r w:rsidR="00821299" w:rsidRPr="00E36ED1" w:rsidDel="00541FD4">
          <w:rPr>
            <w:rFonts w:ascii="Arial" w:hAnsi="Arial"/>
            <w:sz w:val="20"/>
            <w:szCs w:val="20"/>
            <w:vertAlign w:val="subscript"/>
            <w:lang w:val="en-US"/>
          </w:rPr>
          <w:delText>3</w:delText>
        </w:r>
        <w:r w:rsidR="00821299" w:rsidRPr="00E932BB" w:rsidDel="00541FD4">
          <w:rPr>
            <w:rFonts w:ascii="Arial" w:hAnsi="Arial"/>
            <w:sz w:val="20"/>
            <w:szCs w:val="20"/>
            <w:lang w:val="en-US"/>
          </w:rPr>
          <w:delText xml:space="preserve"> forbs decreases fitness</w:delText>
        </w:r>
        <w:r w:rsidR="00821299" w:rsidRPr="008C25ED" w:rsidDel="00541FD4">
          <w:rPr>
            <w:rFonts w:ascii="Arial" w:hAnsi="Arial"/>
            <w:sz w:val="20"/>
            <w:szCs w:val="20"/>
            <w:lang w:val="en-US"/>
          </w:rPr>
          <w:delText xml:space="preserve">. </w:delText>
        </w:r>
      </w:del>
      <w:ins w:id="699" w:author="Philip Manlick" w:date="2021-08-31T11:47:00Z">
        <w:r w:rsidR="00541FD4">
          <w:rPr>
            <w:rFonts w:ascii="Arial" w:hAnsi="Arial"/>
            <w:sz w:val="20"/>
            <w:szCs w:val="20"/>
            <w:lang w:val="en-US"/>
          </w:rPr>
          <w:t xml:space="preserve">that fitness increases with the consumption of </w:t>
        </w:r>
      </w:ins>
      <w:ins w:id="700" w:author="Philip Manlick" w:date="2021-08-31T11:48:00Z">
        <w:r w:rsidR="00714E8F">
          <w:rPr>
            <w:rFonts w:ascii="Arial" w:hAnsi="Arial"/>
            <w:sz w:val="20"/>
            <w:szCs w:val="20"/>
            <w:lang w:val="en-US"/>
          </w:rPr>
          <w:t>C</w:t>
        </w:r>
        <w:r w:rsidR="00714E8F" w:rsidRPr="00463436">
          <w:rPr>
            <w:rFonts w:ascii="Arial" w:hAnsi="Arial"/>
            <w:sz w:val="20"/>
            <w:szCs w:val="20"/>
            <w:vertAlign w:val="subscript"/>
            <w:lang w:val="en-US"/>
            <w:rPrChange w:id="701" w:author="Justin Yeakel" w:date="2021-09-03T15:50:00Z">
              <w:rPr>
                <w:rFonts w:ascii="Arial" w:hAnsi="Arial"/>
                <w:sz w:val="20"/>
                <w:szCs w:val="20"/>
                <w:lang w:val="en-US"/>
              </w:rPr>
            </w:rPrChange>
          </w:rPr>
          <w:t>3</w:t>
        </w:r>
        <w:r w:rsidR="00714E8F">
          <w:rPr>
            <w:rFonts w:ascii="Arial" w:hAnsi="Arial"/>
            <w:sz w:val="20"/>
            <w:szCs w:val="20"/>
            <w:lang w:val="en-US"/>
          </w:rPr>
          <w:t xml:space="preserve"> perennial shrubs (Fig 8B), but this</w:t>
        </w:r>
      </w:ins>
      <w:ins w:id="702" w:author="Philip Manlick" w:date="2021-08-31T11:50:00Z">
        <w:r w:rsidR="00714E8F">
          <w:rPr>
            <w:rFonts w:ascii="Arial" w:hAnsi="Arial"/>
            <w:sz w:val="20"/>
            <w:szCs w:val="20"/>
            <w:lang w:val="en-US"/>
          </w:rPr>
          <w:t xml:space="preserve"> relationship</w:t>
        </w:r>
      </w:ins>
      <w:ins w:id="703" w:author="Philip Manlick" w:date="2021-08-31T11:48:00Z">
        <w:r w:rsidR="00714E8F">
          <w:rPr>
            <w:rFonts w:ascii="Arial" w:hAnsi="Arial"/>
            <w:sz w:val="20"/>
            <w:szCs w:val="20"/>
            <w:lang w:val="en-US"/>
          </w:rPr>
          <w:t xml:space="preserve"> is driven by the dominance of creosote</w:t>
        </w:r>
      </w:ins>
      <w:ins w:id="704" w:author="Philip Manlick" w:date="2021-08-31T11:49:00Z">
        <w:r w:rsidR="00714E8F">
          <w:rPr>
            <w:rFonts w:ascii="Arial" w:hAnsi="Arial"/>
            <w:sz w:val="20"/>
            <w:szCs w:val="20"/>
            <w:lang w:val="en-US"/>
          </w:rPr>
          <w:t xml:space="preserve">, a resource with high secondary </w:t>
        </w:r>
      </w:ins>
      <w:ins w:id="705" w:author="Philip Manlick" w:date="2021-08-31T11:50:00Z">
        <w:r w:rsidR="00714E8F">
          <w:rPr>
            <w:rFonts w:ascii="Arial" w:hAnsi="Arial"/>
            <w:sz w:val="20"/>
            <w:szCs w:val="20"/>
            <w:lang w:val="en-US"/>
          </w:rPr>
          <w:t xml:space="preserve">metabolite concentrations that require significant metabolic processing by the consumer. </w:t>
        </w:r>
      </w:ins>
      <w:r w:rsidR="00821299" w:rsidRPr="008C25ED">
        <w:rPr>
          <w:rFonts w:ascii="Arial" w:hAnsi="Arial"/>
          <w:sz w:val="20"/>
          <w:szCs w:val="20"/>
          <w:lang w:val="en-US"/>
        </w:rPr>
        <w:t xml:space="preserve">Integrating </w:t>
      </w:r>
      <w:ins w:id="706" w:author="Philip Manlick" w:date="2021-08-31T11:51:00Z">
        <w:r w:rsidR="00714E8F">
          <w:rPr>
            <w:rFonts w:ascii="Arial" w:hAnsi="Arial"/>
            <w:sz w:val="20"/>
            <w:szCs w:val="20"/>
            <w:lang w:val="en-US"/>
          </w:rPr>
          <w:t>additional metrics of resource quality</w:t>
        </w:r>
      </w:ins>
      <w:ins w:id="707" w:author="Justin Yeakel" w:date="2021-09-03T15:52:00Z">
        <w:r w:rsidR="005E6312">
          <w:rPr>
            <w:rFonts w:ascii="Arial" w:hAnsi="Arial"/>
            <w:sz w:val="20"/>
            <w:szCs w:val="20"/>
            <w:lang w:val="en-US"/>
          </w:rPr>
          <w:t>, consumer energetic</w:t>
        </w:r>
      </w:ins>
      <w:ins w:id="708" w:author="Justin Yeakel" w:date="2021-09-03T15:53:00Z">
        <w:r w:rsidR="005E6312">
          <w:rPr>
            <w:rFonts w:ascii="Arial" w:hAnsi="Arial"/>
            <w:sz w:val="20"/>
            <w:szCs w:val="20"/>
            <w:lang w:val="en-US"/>
          </w:rPr>
          <w:t>s</w:t>
        </w:r>
      </w:ins>
      <w:ins w:id="709" w:author="Philip Manlick" w:date="2021-08-31T11:51:00Z">
        <w:r w:rsidR="00714E8F">
          <w:rPr>
            <w:rFonts w:ascii="Arial" w:hAnsi="Arial"/>
            <w:sz w:val="20"/>
            <w:szCs w:val="20"/>
            <w:lang w:val="en-US"/>
          </w:rPr>
          <w:t xml:space="preserve">, as well as </w:t>
        </w:r>
      </w:ins>
      <w:r w:rsidR="00821299" w:rsidRPr="008C25ED">
        <w:rPr>
          <w:rFonts w:ascii="Arial" w:hAnsi="Arial"/>
          <w:sz w:val="20"/>
          <w:szCs w:val="20"/>
          <w:lang w:val="en-US"/>
        </w:rPr>
        <w:t xml:space="preserve">individual-level </w:t>
      </w:r>
      <w:del w:id="710" w:author="Philip Manlick" w:date="2021-08-31T11:50:00Z">
        <w:r w:rsidR="00821299" w:rsidRPr="008C25ED" w:rsidDel="00714E8F">
          <w:rPr>
            <w:rFonts w:ascii="Arial" w:hAnsi="Arial"/>
            <w:sz w:val="20"/>
            <w:szCs w:val="20"/>
            <w:lang w:val="en-US"/>
          </w:rPr>
          <w:delText xml:space="preserve">ontogenetic </w:delText>
        </w:r>
      </w:del>
      <w:r w:rsidR="00821299">
        <w:rPr>
          <w:rFonts w:ascii="Arial" w:hAnsi="Arial"/>
          <w:sz w:val="20"/>
          <w:szCs w:val="20"/>
          <w:lang w:val="en-US"/>
        </w:rPr>
        <w:t xml:space="preserve">data </w:t>
      </w:r>
      <w:ins w:id="711" w:author="Philip Manlick" w:date="2021-08-31T11:51:00Z">
        <w:r w:rsidR="00714E8F">
          <w:rPr>
            <w:rFonts w:ascii="Arial" w:hAnsi="Arial"/>
            <w:sz w:val="20"/>
            <w:szCs w:val="20"/>
            <w:lang w:val="en-US"/>
          </w:rPr>
          <w:t>on</w:t>
        </w:r>
      </w:ins>
      <w:ins w:id="712" w:author="Philip Manlick" w:date="2021-08-31T11:52:00Z">
        <w:r w:rsidR="00714E8F">
          <w:rPr>
            <w:rFonts w:ascii="Arial" w:hAnsi="Arial"/>
            <w:sz w:val="20"/>
            <w:szCs w:val="20"/>
            <w:lang w:val="en-US"/>
          </w:rPr>
          <w:t xml:space="preserve"> species, ontogeny, or</w:t>
        </w:r>
      </w:ins>
      <w:ins w:id="713" w:author="Philip Manlick" w:date="2021-08-31T11:51:00Z">
        <w:r w:rsidR="00714E8F">
          <w:rPr>
            <w:rFonts w:ascii="Arial" w:hAnsi="Arial"/>
            <w:sz w:val="20"/>
            <w:szCs w:val="20"/>
            <w:lang w:val="en-US"/>
          </w:rPr>
          <w:t xml:space="preserve"> gut microbiomes </w:t>
        </w:r>
      </w:ins>
      <w:r w:rsidR="00821299" w:rsidRPr="008C25ED">
        <w:rPr>
          <w:rFonts w:ascii="Arial" w:hAnsi="Arial"/>
          <w:sz w:val="20"/>
          <w:szCs w:val="20"/>
          <w:lang w:val="en-US"/>
        </w:rPr>
        <w:t xml:space="preserve">will allow us to directly </w:t>
      </w:r>
      <w:del w:id="714" w:author="Philip Manlick" w:date="2021-08-31T11:52:00Z">
        <w:r w:rsidR="00821299" w:rsidRPr="008C25ED" w:rsidDel="00714E8F">
          <w:rPr>
            <w:rFonts w:ascii="Arial" w:hAnsi="Arial"/>
            <w:sz w:val="20"/>
            <w:szCs w:val="20"/>
            <w:lang w:val="en-US"/>
          </w:rPr>
          <w:delText>assess the accuracy of this prediction.</w:delText>
        </w:r>
      </w:del>
      <w:ins w:id="715" w:author="Philip Manlick" w:date="2021-08-31T11:52:00Z">
        <w:r w:rsidR="00714E8F">
          <w:rPr>
            <w:rFonts w:ascii="Arial" w:hAnsi="Arial"/>
            <w:sz w:val="20"/>
            <w:szCs w:val="20"/>
            <w:lang w:val="en-US"/>
          </w:rPr>
          <w:t xml:space="preserve">compare empirical and simulated foraging strategies to </w:t>
        </w:r>
      </w:ins>
      <w:ins w:id="716" w:author="Philip Manlick" w:date="2021-08-31T11:53:00Z">
        <w:r w:rsidR="00714E8F">
          <w:rPr>
            <w:rFonts w:ascii="Arial" w:hAnsi="Arial"/>
            <w:sz w:val="20"/>
            <w:szCs w:val="20"/>
            <w:lang w:val="en-US"/>
          </w:rPr>
          <w:t xml:space="preserve">understand the importance of consumer and resource traits </w:t>
        </w:r>
      </w:ins>
      <w:ins w:id="717" w:author="Philip Manlick" w:date="2021-08-31T11:54:00Z">
        <w:r w:rsidR="00714E8F">
          <w:rPr>
            <w:rFonts w:ascii="Arial" w:hAnsi="Arial"/>
            <w:sz w:val="20"/>
            <w:szCs w:val="20"/>
            <w:lang w:val="en-US"/>
          </w:rPr>
          <w:t>and their impacts on population dynamics.</w:t>
        </w:r>
      </w:ins>
    </w:p>
    <w:p w14:paraId="00EDCE8B" w14:textId="65C3ADF6" w:rsidR="00B87C48" w:rsidDel="00541FD4" w:rsidRDefault="00B87C48">
      <w:pPr>
        <w:pStyle w:val="BodyAAA"/>
        <w:rPr>
          <w:del w:id="718" w:author="Philip Manlick" w:date="2021-08-31T11:25:00Z"/>
          <w:rFonts w:ascii="Arial" w:hAnsi="Arial"/>
          <w:sz w:val="20"/>
          <w:szCs w:val="20"/>
          <w:lang w:val="en-US"/>
        </w:rPr>
        <w:pPrChange w:id="719" w:author="Philip Manlick" w:date="2021-08-31T11:53:00Z">
          <w:pPr>
            <w:pStyle w:val="Body"/>
          </w:pPr>
        </w:pPrChange>
      </w:pPr>
    </w:p>
    <w:p w14:paraId="121A8E12" w14:textId="77777777" w:rsidR="00541FD4" w:rsidRDefault="00541FD4">
      <w:pPr>
        <w:pStyle w:val="BodyAAA"/>
        <w:rPr>
          <w:ins w:id="720" w:author="Philip Manlick" w:date="2021-08-31T11:45:00Z"/>
          <w:rFonts w:ascii="Arial" w:hAnsi="Arial"/>
          <w:b/>
          <w:bCs/>
          <w:i/>
          <w:iCs/>
          <w:sz w:val="20"/>
          <w:szCs w:val="20"/>
          <w:lang w:val="en-US"/>
        </w:rPr>
        <w:pPrChange w:id="721" w:author="Philip Manlick" w:date="2021-08-31T11:53:00Z">
          <w:pPr>
            <w:pStyle w:val="Body"/>
          </w:pPr>
        </w:pPrChange>
      </w:pPr>
    </w:p>
    <w:p w14:paraId="0D6AA0F3" w14:textId="77777777" w:rsidR="00B87C48" w:rsidRDefault="00B87C48" w:rsidP="00B87C48">
      <w:pPr>
        <w:pStyle w:val="Body"/>
        <w:rPr>
          <w:ins w:id="722" w:author="Philip Manlick" w:date="2021-08-31T11:25:00Z"/>
          <w:rFonts w:ascii="Arial" w:hAnsi="Arial"/>
          <w:b/>
          <w:bCs/>
          <w:i/>
          <w:iCs/>
          <w:sz w:val="20"/>
          <w:szCs w:val="20"/>
          <w:lang w:val="en-US"/>
        </w:rPr>
      </w:pPr>
    </w:p>
    <w:p w14:paraId="3E19688A" w14:textId="112CC4C8" w:rsidR="00B87C48" w:rsidRDefault="00B87C48" w:rsidP="00B87C48">
      <w:pPr>
        <w:pStyle w:val="Body"/>
      </w:pPr>
      <w:r w:rsidRPr="00A858B5">
        <w:rPr>
          <w:rFonts w:ascii="Arial" w:hAnsi="Arial"/>
          <w:b/>
          <w:bCs/>
          <w:i/>
          <w:iCs/>
          <w:sz w:val="20"/>
          <w:szCs w:val="20"/>
          <w:lang w:val="en-US"/>
        </w:rPr>
        <w:t>Incorpo</w:t>
      </w:r>
      <w:r>
        <w:rPr>
          <w:rFonts w:ascii="Arial" w:hAnsi="Arial"/>
          <w:b/>
          <w:bCs/>
          <w:i/>
          <w:iCs/>
          <w:sz w:val="20"/>
          <w:szCs w:val="20"/>
          <w:lang w:val="en-US"/>
        </w:rPr>
        <w:t xml:space="preserve">rating Ecological and Physiological Constraints into Foraging Models. </w:t>
      </w:r>
      <w:r>
        <w:rPr>
          <w:rFonts w:ascii="Arial" w:hAnsi="Arial"/>
          <w:sz w:val="20"/>
          <w:szCs w:val="20"/>
          <w:lang w:val="en-US"/>
        </w:rPr>
        <w:t xml:space="preserve">As we have shown how the foraging strategies of empirical consumers can be evaluated relative to simulations based on a minimalist set of foraging constraints, comparing strategies against models of any degree of complexity can be integrated similarly. We propose to expand upon a previously published modeling framework that we constructed to examine the consequences of body size and caching behavior on rodents at the </w:t>
      </w:r>
      <w:proofErr w:type="spellStart"/>
      <w:r>
        <w:rPr>
          <w:rFonts w:ascii="Arial" w:hAnsi="Arial"/>
          <w:sz w:val="20"/>
          <w:szCs w:val="20"/>
          <w:lang w:val="en-US"/>
        </w:rPr>
        <w:t>Sevilleta</w:t>
      </w:r>
      <w:proofErr w:type="spellEnd"/>
      <w:r>
        <w:rPr>
          <w:rFonts w:ascii="Arial" w:hAnsi="Arial"/>
          <w:sz w:val="20"/>
          <w:szCs w:val="20"/>
          <w:lang w:val="en-US"/>
        </w:rPr>
        <w:t xml:space="preserve">, where foraging strategies are the product of a state-dependent fitness-maximization Stochastic Dynamic Program (SDP; Yeakel et al. 2020). Whereas our previous approach centered on the relative effects of endogenous (fat) versus exogenous (cache) energetic storage, we aim to develop a similar approach that is focused on the effects of a) energetic state (endogenous + exogenous), and b) microbiome state. While the former is fully explored in Yeakel et al. (2020), whether and to what extent a consumer’s microbiome impacts foraging behavior is not well understood. For example, while it is typically </w:t>
      </w:r>
      <w:r>
        <w:rPr>
          <w:rFonts w:ascii="Arial" w:hAnsi="Arial"/>
          <w:sz w:val="20"/>
          <w:szCs w:val="20"/>
          <w:lang w:val="en-US"/>
        </w:rPr>
        <w:lastRenderedPageBreak/>
        <w:t>assumed that behavior dictates microbiome state (</w:t>
      </w:r>
      <w:r w:rsidRPr="00AC1309">
        <w:rPr>
          <w:rFonts w:ascii="Arial" w:hAnsi="Arial"/>
          <w:sz w:val="20"/>
          <w:szCs w:val="20"/>
          <w:highlight w:val="yellow"/>
          <w:lang w:val="en-US"/>
        </w:rPr>
        <w:t>REFS</w:t>
      </w:r>
      <w:r>
        <w:rPr>
          <w:rFonts w:ascii="Arial" w:hAnsi="Arial"/>
          <w:sz w:val="20"/>
          <w:szCs w:val="20"/>
          <w:lang w:val="en-US"/>
        </w:rPr>
        <w:t>), the reverse may be true as well: microbiome states directly facilitate enzymatic conditions within the consumer’s gut and could mechanistically determine the digestive efficiencies of different foods, potentially impacting behavior. Linking a low-dimensional descriptor of microbiome state (e.g., alpha diversity) to the physiological condition of the consumer in a dynamic model operating under the assumptions of fitness-maximization (Clark &amp; Mangel 1996), will enable us to evaluate specific predictions regarding consumer foraging strategies. Empirical data on foraging, microbiome, and survival will enable us to iteratively verify and update the model.</w:t>
      </w:r>
    </w:p>
    <w:p w14:paraId="20E33714" w14:textId="77777777" w:rsidR="009D479F" w:rsidRDefault="005E6312"/>
    <w:sectPr w:rsidR="009D479F" w:rsidSect="00983D8E">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hilip Manlick" w:date="2021-08-31T09:09:00Z" w:initials="PM">
    <w:p w14:paraId="5E3CDB4D" w14:textId="05A73CD0" w:rsidR="00821299" w:rsidRDefault="00821299">
      <w:pPr>
        <w:pStyle w:val="CommentText"/>
      </w:pPr>
      <w:r>
        <w:rPr>
          <w:rStyle w:val="CommentReference"/>
        </w:rPr>
        <w:annotationRef/>
      </w:r>
      <w:r>
        <w:t>Link it back to title?</w:t>
      </w:r>
    </w:p>
  </w:comment>
  <w:comment w:id="192" w:author="Philip Manlick" w:date="2021-08-31T10:13:00Z" w:initials="PM">
    <w:p w14:paraId="2FE7A2D9" w14:textId="54FE4A88" w:rsidR="001313DA" w:rsidRDefault="001313DA">
      <w:pPr>
        <w:pStyle w:val="CommentText"/>
      </w:pPr>
      <w:r>
        <w:rPr>
          <w:rStyle w:val="CommentReference"/>
        </w:rPr>
        <w:annotationRef/>
      </w:r>
      <w:r>
        <w:t>Justin you should change this to however you’d like – we talked yesterday about this being first order approximation of spatial distribution but I’m not as familiar with that terminology and didn’t want to fudge it up…I was just trying to tie it back to the empirical data presented in Q1-2.</w:t>
      </w:r>
    </w:p>
  </w:comment>
  <w:comment w:id="236" w:author="Philip Manlick" w:date="2021-08-31T10:27:00Z" w:initials="PM">
    <w:p w14:paraId="6664AD0E" w14:textId="649784F1" w:rsidR="006835BB" w:rsidRDefault="006835BB">
      <w:pPr>
        <w:pStyle w:val="CommentText"/>
      </w:pPr>
      <w:r>
        <w:rPr>
          <w:rStyle w:val="CommentReference"/>
        </w:rPr>
        <w:annotationRef/>
      </w:r>
      <w:r>
        <w:t>I think this is actually the inverse of RINI. With that index 0.1 is a specialist (takes up a small proportion of TNW) but here I think τ = 0.1 would mean it’s a generalist? Ie its targeting rate is low so the animal eats whatever it runs into first such that foraging is defined by the availability or spatial configuration of the resources? Minor, but maybe could drop the 1- τ section and just define targeting weight? Might reduce potential confusion.</w:t>
      </w:r>
    </w:p>
  </w:comment>
  <w:comment w:id="288" w:author="Philip Manlick" w:date="2021-08-31T10:33:00Z" w:initials="PM">
    <w:p w14:paraId="69CFC666" w14:textId="1B3F9799" w:rsidR="006835BB" w:rsidRDefault="006835BB">
      <w:pPr>
        <w:pStyle w:val="CommentText"/>
      </w:pPr>
      <w:r>
        <w:rPr>
          <w:rStyle w:val="CommentReference"/>
        </w:rPr>
        <w:annotationRef/>
      </w:r>
      <w:r>
        <w:t>Moved this bit up above, not sure if it needs rehashing here.</w:t>
      </w:r>
    </w:p>
  </w:comment>
  <w:comment w:id="328" w:author="Philip Manlick" w:date="2021-08-31T10:37:00Z" w:initials="PM">
    <w:p w14:paraId="5BE7A758" w14:textId="71C8B9AE" w:rsidR="00ED508F" w:rsidRDefault="00ED508F">
      <w:pPr>
        <w:pStyle w:val="CommentText"/>
      </w:pPr>
      <w:r>
        <w:rPr>
          <w:rStyle w:val="CommentReference"/>
        </w:rPr>
        <w:annotationRef/>
      </w:r>
      <w:r>
        <w:t xml:space="preserve">The 300 day cycle is </w:t>
      </w:r>
      <w:r>
        <w:rPr>
          <w:rFonts w:ascii="Cambria Math" w:hAnsi="Cambria Math" w:cs="Cambria Math"/>
        </w:rPr>
        <w:t>≅</w:t>
      </w:r>
      <w:r>
        <w:t xml:space="preserve"> to our Mar-Nov sampling, </w:t>
      </w:r>
      <w:r w:rsidR="00714E8F">
        <w:rPr>
          <w:noProof/>
        </w:rPr>
        <w:t>might be worth adapting this to a 150 spring-150 fall at some point? That might be closer to our realized resource landscape and th eemprical data</w:t>
      </w:r>
    </w:p>
  </w:comment>
  <w:comment w:id="335" w:author="Philip Manlick" w:date="2021-08-31T10:45:00Z" w:initials="PM">
    <w:p w14:paraId="4F2BDFF5" w14:textId="5B0961F2" w:rsidR="00ED508F" w:rsidRDefault="00ED508F">
      <w:pPr>
        <w:pStyle w:val="CommentText"/>
      </w:pPr>
      <w:r>
        <w:rPr>
          <w:rStyle w:val="CommentReference"/>
        </w:rPr>
        <w:annotationRef/>
      </w:r>
      <w:r>
        <w:t>Is this right? Was trying to link the manifold back to the data and how this defines the niche space.</w:t>
      </w:r>
    </w:p>
  </w:comment>
  <w:comment w:id="469" w:author="Justin Yeakel" w:date="2021-09-03T14:06:00Z" w:initials="JY">
    <w:p w14:paraId="2BB81525" w14:textId="3D83CA89" w:rsidR="00C9087C" w:rsidRDefault="00C9087C" w:rsidP="00C9087C">
      <w:pPr>
        <w:pStyle w:val="CommentText"/>
      </w:pPr>
      <w:r>
        <w:rPr>
          <w:rStyle w:val="CommentReference"/>
        </w:rPr>
        <w:annotationRef/>
      </w:r>
      <w:r>
        <w:t>Are we positive of this? If we are wrong, we could get slapped around a bit</w:t>
      </w:r>
    </w:p>
  </w:comment>
  <w:comment w:id="593" w:author="Philip Manlick" w:date="2021-08-31T11:19:00Z" w:initials="PM">
    <w:p w14:paraId="197F230B" w14:textId="02B787C0" w:rsidR="00B87C48" w:rsidRDefault="00B87C48">
      <w:pPr>
        <w:pStyle w:val="CommentText"/>
      </w:pPr>
      <w:r>
        <w:rPr>
          <w:rStyle w:val="CommentReference"/>
        </w:rPr>
        <w:annotationRef/>
      </w:r>
      <w:r>
        <w:t>This section felt like more of a preliminary result to me</w:t>
      </w:r>
    </w:p>
    <w:p w14:paraId="6A3674CD" w14:textId="0075B7AE" w:rsidR="00B87C48" w:rsidRDefault="00B87C48">
      <w:pPr>
        <w:pStyle w:val="CommentText"/>
      </w:pPr>
      <w:r>
        <w:t xml:space="preserve">than a prediction. Moved this down and folded part of predictions in above, then tried to make specific predictions about how this will compare to our empirical data? </w:t>
      </w:r>
    </w:p>
  </w:comment>
  <w:comment w:id="605" w:author="Philip Manlick" w:date="2021-08-31T11:23:00Z" w:initials="PM">
    <w:p w14:paraId="3090155B" w14:textId="770D41BF" w:rsidR="00B87C48" w:rsidRDefault="00B87C48">
      <w:pPr>
        <w:pStyle w:val="CommentText"/>
      </w:pPr>
      <w:r>
        <w:rPr>
          <w:rStyle w:val="CommentReference"/>
        </w:rPr>
        <w:annotationRef/>
      </w:r>
      <w:r>
        <w:t xml:space="preserve">This is so cool – jives with Fig 5 too and the % fat analyses </w:t>
      </w:r>
    </w:p>
  </w:comment>
  <w:comment w:id="609" w:author="Philip Manlick" w:date="2021-08-31T11:19:00Z" w:initials="PM">
    <w:p w14:paraId="6CB56FD3" w14:textId="77777777" w:rsidR="00B87C48" w:rsidRDefault="00B87C48" w:rsidP="00B87C48">
      <w:pPr>
        <w:pStyle w:val="CommentText"/>
      </w:pPr>
      <w:r>
        <w:rPr>
          <w:rStyle w:val="CommentReference"/>
        </w:rPr>
        <w:annotationRef/>
      </w:r>
      <w:r>
        <w:t>This section felt like more of a preliminary result to me</w:t>
      </w:r>
    </w:p>
    <w:p w14:paraId="078FD66F" w14:textId="77777777" w:rsidR="00B87C48" w:rsidRDefault="00B87C48" w:rsidP="00B87C48">
      <w:pPr>
        <w:pStyle w:val="CommentText"/>
      </w:pPr>
      <w:r>
        <w:t xml:space="preserve">than a prediction. Moved this down and folded part of predictions in above, then tried to make specific predictions about how this will compare to our empirical data? </w:t>
      </w:r>
    </w:p>
  </w:comment>
  <w:comment w:id="655" w:author="Philip Manlick" w:date="2021-08-25T16:32:00Z" w:initials="PM">
    <w:p w14:paraId="10D7D255" w14:textId="77777777" w:rsidR="00821299" w:rsidRDefault="00821299" w:rsidP="00821299">
      <w:pPr>
        <w:pStyle w:val="CommentText"/>
      </w:pPr>
      <w:r>
        <w:rPr>
          <w:rStyle w:val="CommentReference"/>
        </w:rPr>
        <w:annotationRef/>
      </w:r>
      <w:r>
        <w:t>Black or white?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3CDB4D" w15:done="0"/>
  <w15:commentEx w15:paraId="2FE7A2D9" w15:done="0"/>
  <w15:commentEx w15:paraId="6664AD0E" w15:done="0"/>
  <w15:commentEx w15:paraId="69CFC666" w15:done="0"/>
  <w15:commentEx w15:paraId="5BE7A758" w15:done="0"/>
  <w15:commentEx w15:paraId="4F2BDFF5" w15:done="0"/>
  <w15:commentEx w15:paraId="2BB81525" w15:done="0"/>
  <w15:commentEx w15:paraId="6A3674CD" w15:done="0"/>
  <w15:commentEx w15:paraId="3090155B" w15:done="0"/>
  <w15:commentEx w15:paraId="078FD66F" w15:done="0"/>
  <w15:commentEx w15:paraId="10D7D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703A" w16cex:dateUtc="2021-08-31T15:09:00Z"/>
  <w16cex:commentExtensible w16cex:durableId="24D87F50" w16cex:dateUtc="2021-08-31T16:13:00Z"/>
  <w16cex:commentExtensible w16cex:durableId="24D88284" w16cex:dateUtc="2021-08-31T16:27:00Z"/>
  <w16cex:commentExtensible w16cex:durableId="24D8840D" w16cex:dateUtc="2021-08-31T16:33:00Z"/>
  <w16cex:commentExtensible w16cex:durableId="24D88506" w16cex:dateUtc="2021-08-31T16:37:00Z"/>
  <w16cex:commentExtensible w16cex:durableId="24D886D4" w16cex:dateUtc="2021-08-31T16:45:00Z"/>
  <w16cex:commentExtensible w16cex:durableId="24DCAA4A" w16cex:dateUtc="2021-09-03T21:06:00Z"/>
  <w16cex:commentExtensible w16cex:durableId="24D88EA4" w16cex:dateUtc="2021-08-31T17:19:00Z"/>
  <w16cex:commentExtensible w16cex:durableId="24D88FC7" w16cex:dateUtc="2021-08-31T17:23:00Z"/>
  <w16cex:commentExtensible w16cex:durableId="24D89019" w16cex:dateUtc="2021-08-31T17:19:00Z"/>
  <w16cex:commentExtensible w16cex:durableId="24D0EF3A" w16cex:dateUtc="2021-08-25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3CDB4D" w16cid:durableId="24D8703A"/>
  <w16cid:commentId w16cid:paraId="2FE7A2D9" w16cid:durableId="24D87F50"/>
  <w16cid:commentId w16cid:paraId="6664AD0E" w16cid:durableId="24D88284"/>
  <w16cid:commentId w16cid:paraId="69CFC666" w16cid:durableId="24D8840D"/>
  <w16cid:commentId w16cid:paraId="5BE7A758" w16cid:durableId="24D88506"/>
  <w16cid:commentId w16cid:paraId="4F2BDFF5" w16cid:durableId="24D886D4"/>
  <w16cid:commentId w16cid:paraId="2BB81525" w16cid:durableId="24DCAA4A"/>
  <w16cid:commentId w16cid:paraId="6A3674CD" w16cid:durableId="24D88EA4"/>
  <w16cid:commentId w16cid:paraId="3090155B" w16cid:durableId="24D88FC7"/>
  <w16cid:commentId w16cid:paraId="078FD66F" w16cid:durableId="24D89019"/>
  <w16cid:commentId w16cid:paraId="10D7D255" w16cid:durableId="24D0EF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Yeakel">
    <w15:presenceInfo w15:providerId="Windows Live" w15:userId="13888895_tp_dropbox"/>
  </w15:person>
  <w15:person w15:author="Philip Manlick">
    <w15:presenceInfo w15:providerId="AD" w15:userId="S::pmanlick@unm.edu::233043fc-efc8-46df-8dad-a03799ebe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99"/>
    <w:rsid w:val="00002BBA"/>
    <w:rsid w:val="000344B8"/>
    <w:rsid w:val="00034DDC"/>
    <w:rsid w:val="00045806"/>
    <w:rsid w:val="00086C4F"/>
    <w:rsid w:val="00087C15"/>
    <w:rsid w:val="000A3C9A"/>
    <w:rsid w:val="000E352F"/>
    <w:rsid w:val="000F31DC"/>
    <w:rsid w:val="00105A61"/>
    <w:rsid w:val="00121535"/>
    <w:rsid w:val="001313DA"/>
    <w:rsid w:val="00150D40"/>
    <w:rsid w:val="00161F38"/>
    <w:rsid w:val="001834BA"/>
    <w:rsid w:val="001B3999"/>
    <w:rsid w:val="001F214F"/>
    <w:rsid w:val="00204AE4"/>
    <w:rsid w:val="002237C6"/>
    <w:rsid w:val="002A135E"/>
    <w:rsid w:val="002B7EDC"/>
    <w:rsid w:val="00307757"/>
    <w:rsid w:val="003328BC"/>
    <w:rsid w:val="00354392"/>
    <w:rsid w:val="0037232B"/>
    <w:rsid w:val="00372FCB"/>
    <w:rsid w:val="003932FE"/>
    <w:rsid w:val="003D6372"/>
    <w:rsid w:val="003F069E"/>
    <w:rsid w:val="00401C0A"/>
    <w:rsid w:val="0043246E"/>
    <w:rsid w:val="00463436"/>
    <w:rsid w:val="00474450"/>
    <w:rsid w:val="004A33B8"/>
    <w:rsid w:val="004A6154"/>
    <w:rsid w:val="004E06D2"/>
    <w:rsid w:val="004E0AAC"/>
    <w:rsid w:val="00541FD4"/>
    <w:rsid w:val="00553E01"/>
    <w:rsid w:val="00571252"/>
    <w:rsid w:val="00571863"/>
    <w:rsid w:val="0058669C"/>
    <w:rsid w:val="005866A6"/>
    <w:rsid w:val="005A4482"/>
    <w:rsid w:val="005A71D1"/>
    <w:rsid w:val="005B2286"/>
    <w:rsid w:val="005E6312"/>
    <w:rsid w:val="005F0DD2"/>
    <w:rsid w:val="006106C4"/>
    <w:rsid w:val="00635ACB"/>
    <w:rsid w:val="00636E4F"/>
    <w:rsid w:val="00655B3B"/>
    <w:rsid w:val="006835BB"/>
    <w:rsid w:val="0069710E"/>
    <w:rsid w:val="006A46A8"/>
    <w:rsid w:val="006C450F"/>
    <w:rsid w:val="006E247C"/>
    <w:rsid w:val="00714E8F"/>
    <w:rsid w:val="0072023A"/>
    <w:rsid w:val="00741F8D"/>
    <w:rsid w:val="0077733B"/>
    <w:rsid w:val="007C3350"/>
    <w:rsid w:val="007C5842"/>
    <w:rsid w:val="007C7419"/>
    <w:rsid w:val="008017EB"/>
    <w:rsid w:val="00804BDD"/>
    <w:rsid w:val="00821299"/>
    <w:rsid w:val="00822AA4"/>
    <w:rsid w:val="00832DA9"/>
    <w:rsid w:val="008343A7"/>
    <w:rsid w:val="00872978"/>
    <w:rsid w:val="0087358E"/>
    <w:rsid w:val="00887936"/>
    <w:rsid w:val="00894EFA"/>
    <w:rsid w:val="008B0DCF"/>
    <w:rsid w:val="008B4183"/>
    <w:rsid w:val="009008EE"/>
    <w:rsid w:val="0090739F"/>
    <w:rsid w:val="009119CF"/>
    <w:rsid w:val="009135BB"/>
    <w:rsid w:val="009167F4"/>
    <w:rsid w:val="00935741"/>
    <w:rsid w:val="009449FB"/>
    <w:rsid w:val="00951458"/>
    <w:rsid w:val="00952905"/>
    <w:rsid w:val="00970E2D"/>
    <w:rsid w:val="009808B9"/>
    <w:rsid w:val="00983D8E"/>
    <w:rsid w:val="00A027DC"/>
    <w:rsid w:val="00A13D53"/>
    <w:rsid w:val="00A21F11"/>
    <w:rsid w:val="00A3479C"/>
    <w:rsid w:val="00A361E5"/>
    <w:rsid w:val="00A571E3"/>
    <w:rsid w:val="00A643D0"/>
    <w:rsid w:val="00A80562"/>
    <w:rsid w:val="00AA00DD"/>
    <w:rsid w:val="00AA7D0B"/>
    <w:rsid w:val="00AC10D9"/>
    <w:rsid w:val="00AE4ABD"/>
    <w:rsid w:val="00AE607C"/>
    <w:rsid w:val="00AF1E42"/>
    <w:rsid w:val="00AF5515"/>
    <w:rsid w:val="00B038A1"/>
    <w:rsid w:val="00B102C1"/>
    <w:rsid w:val="00B26CEE"/>
    <w:rsid w:val="00B32E2F"/>
    <w:rsid w:val="00B61849"/>
    <w:rsid w:val="00B72504"/>
    <w:rsid w:val="00B85483"/>
    <w:rsid w:val="00B87C48"/>
    <w:rsid w:val="00BC50C2"/>
    <w:rsid w:val="00C11340"/>
    <w:rsid w:val="00C17584"/>
    <w:rsid w:val="00C26F86"/>
    <w:rsid w:val="00C53B87"/>
    <w:rsid w:val="00C6091E"/>
    <w:rsid w:val="00C9087C"/>
    <w:rsid w:val="00CC2E18"/>
    <w:rsid w:val="00D05556"/>
    <w:rsid w:val="00D11B59"/>
    <w:rsid w:val="00D21B9D"/>
    <w:rsid w:val="00D3702D"/>
    <w:rsid w:val="00D735F5"/>
    <w:rsid w:val="00D9410A"/>
    <w:rsid w:val="00D95A5A"/>
    <w:rsid w:val="00DD32CC"/>
    <w:rsid w:val="00DE5CC0"/>
    <w:rsid w:val="00DF4817"/>
    <w:rsid w:val="00E1075A"/>
    <w:rsid w:val="00E1540F"/>
    <w:rsid w:val="00E27E36"/>
    <w:rsid w:val="00E43B65"/>
    <w:rsid w:val="00E77C37"/>
    <w:rsid w:val="00E77D17"/>
    <w:rsid w:val="00E834ED"/>
    <w:rsid w:val="00EA2741"/>
    <w:rsid w:val="00EB518A"/>
    <w:rsid w:val="00EC50B9"/>
    <w:rsid w:val="00ED3932"/>
    <w:rsid w:val="00ED3EB4"/>
    <w:rsid w:val="00ED508F"/>
    <w:rsid w:val="00ED58EB"/>
    <w:rsid w:val="00F1210C"/>
    <w:rsid w:val="00F50EC6"/>
    <w:rsid w:val="00F65A65"/>
    <w:rsid w:val="00F81EE1"/>
    <w:rsid w:val="00FC1623"/>
    <w:rsid w:val="00FE61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7AD5FC"/>
  <w14:defaultImageDpi w14:val="32767"/>
  <w15:chartTrackingRefBased/>
  <w15:docId w15:val="{9B798C2F-E337-7E43-A227-7A3A63BC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21299"/>
    <w:pPr>
      <w:pBdr>
        <w:top w:val="nil"/>
        <w:left w:val="nil"/>
        <w:bottom w:val="nil"/>
        <w:right w:val="nil"/>
        <w:between w:val="nil"/>
        <w:bar w:val="nil"/>
      </w:pBdr>
    </w:pPr>
    <w:rPr>
      <w:rFonts w:ascii="Times New Roman" w:eastAsia="Arial Unicode MS" w:hAnsi="Times New Roman" w:cs="Times New Roman"/>
      <w:bdr w:val="ni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rsid w:val="00821299"/>
    <w:pPr>
      <w:pBdr>
        <w:top w:val="nil"/>
        <w:left w:val="nil"/>
        <w:bottom w:val="nil"/>
        <w:right w:val="nil"/>
        <w:between w:val="nil"/>
        <w:bar w:val="nil"/>
      </w:pBdr>
      <w:ind w:left="720"/>
    </w:pPr>
    <w:rPr>
      <w:rFonts w:ascii="Courier New" w:eastAsia="Arial Unicode MS" w:hAnsi="Courier New" w:cs="Arial Unicode MS"/>
      <w:color w:val="000000"/>
      <w:sz w:val="20"/>
      <w:szCs w:val="20"/>
      <w:u w:color="000000"/>
      <w:bdr w:val="nil"/>
      <w:lang w:eastAsia="en-US"/>
    </w:rPr>
  </w:style>
  <w:style w:type="paragraph" w:customStyle="1" w:styleId="Body">
    <w:name w:val="Body"/>
    <w:rsid w:val="00821299"/>
    <w:pPr>
      <w:pBdr>
        <w:top w:val="nil"/>
        <w:left w:val="nil"/>
        <w:bottom w:val="nil"/>
        <w:right w:val="nil"/>
        <w:between w:val="nil"/>
        <w:bar w:val="nil"/>
      </w:pBdr>
    </w:pPr>
    <w:rPr>
      <w:rFonts w:ascii="Calibri" w:eastAsia="Arial Unicode MS" w:hAnsi="Calibri" w:cs="Arial Unicode MS"/>
      <w:color w:val="000000"/>
      <w:u w:color="000000"/>
      <w:bdr w:val="nil"/>
      <w:lang w:val="de-DE" w:eastAsia="en-US"/>
      <w14:textOutline w14:w="0" w14:cap="flat" w14:cmpd="sng" w14:algn="ctr">
        <w14:noFill/>
        <w14:prstDash w14:val="solid"/>
        <w14:bevel/>
      </w14:textOutline>
    </w:rPr>
  </w:style>
  <w:style w:type="paragraph" w:customStyle="1" w:styleId="BodyAAA">
    <w:name w:val="Body A A A"/>
    <w:rsid w:val="00821299"/>
    <w:pPr>
      <w:pBdr>
        <w:top w:val="nil"/>
        <w:left w:val="nil"/>
        <w:bottom w:val="nil"/>
        <w:right w:val="nil"/>
        <w:between w:val="nil"/>
        <w:bar w:val="nil"/>
      </w:pBdr>
    </w:pPr>
    <w:rPr>
      <w:rFonts w:ascii="Times New Roman" w:eastAsia="Times New Roman" w:hAnsi="Times New Roman" w:cs="Times New Roman"/>
      <w:color w:val="000000"/>
      <w:u w:color="000000"/>
      <w:bdr w:val="nil"/>
      <w:lang w:val="pt-PT" w:eastAsia="en-US"/>
    </w:rPr>
  </w:style>
  <w:style w:type="paragraph" w:styleId="CommentText">
    <w:name w:val="annotation text"/>
    <w:basedOn w:val="Normal"/>
    <w:link w:val="CommentTextChar"/>
    <w:uiPriority w:val="99"/>
    <w:unhideWhenUsed/>
    <w:rsid w:val="00821299"/>
    <w:rPr>
      <w:sz w:val="20"/>
      <w:szCs w:val="20"/>
    </w:rPr>
  </w:style>
  <w:style w:type="character" w:customStyle="1" w:styleId="CommentTextChar">
    <w:name w:val="Comment Text Char"/>
    <w:basedOn w:val="DefaultParagraphFont"/>
    <w:link w:val="CommentText"/>
    <w:uiPriority w:val="99"/>
    <w:rsid w:val="00821299"/>
    <w:rPr>
      <w:rFonts w:ascii="Times New Roman" w:eastAsia="Arial Unicode MS" w:hAnsi="Times New Roman" w:cs="Times New Roman"/>
      <w:sz w:val="20"/>
      <w:szCs w:val="20"/>
      <w:bdr w:val="nil"/>
      <w:lang w:eastAsia="en-US"/>
    </w:rPr>
  </w:style>
  <w:style w:type="character" w:styleId="CommentReference">
    <w:name w:val="annotation reference"/>
    <w:basedOn w:val="DefaultParagraphFont"/>
    <w:uiPriority w:val="99"/>
    <w:semiHidden/>
    <w:unhideWhenUsed/>
    <w:rsid w:val="00821299"/>
    <w:rPr>
      <w:sz w:val="16"/>
      <w:szCs w:val="16"/>
    </w:rPr>
  </w:style>
  <w:style w:type="paragraph" w:styleId="CommentSubject">
    <w:name w:val="annotation subject"/>
    <w:basedOn w:val="CommentText"/>
    <w:next w:val="CommentText"/>
    <w:link w:val="CommentSubjectChar"/>
    <w:uiPriority w:val="99"/>
    <w:semiHidden/>
    <w:unhideWhenUsed/>
    <w:rsid w:val="00821299"/>
    <w:rPr>
      <w:b/>
      <w:bCs/>
    </w:rPr>
  </w:style>
  <w:style w:type="character" w:customStyle="1" w:styleId="CommentSubjectChar">
    <w:name w:val="Comment Subject Char"/>
    <w:basedOn w:val="CommentTextChar"/>
    <w:link w:val="CommentSubject"/>
    <w:uiPriority w:val="99"/>
    <w:semiHidden/>
    <w:rsid w:val="00821299"/>
    <w:rPr>
      <w:rFonts w:ascii="Times New Roman" w:eastAsia="Arial Unicode MS" w:hAnsi="Times New Roman" w:cs="Times New Roman"/>
      <w:b/>
      <w:bCs/>
      <w:sz w:val="20"/>
      <w:szCs w:val="20"/>
      <w:bdr w:val="nil"/>
      <w:lang w:eastAsia="en-US"/>
    </w:rPr>
  </w:style>
  <w:style w:type="paragraph" w:styleId="Revision">
    <w:name w:val="Revision"/>
    <w:hidden/>
    <w:uiPriority w:val="99"/>
    <w:semiHidden/>
    <w:rsid w:val="00ED508F"/>
    <w:rPr>
      <w:rFonts w:ascii="Times New Roman" w:eastAsia="Arial Unicode MS" w:hAnsi="Times New Roman" w:cs="Times New Roman"/>
      <w:bdr w:val="nil"/>
      <w:lang w:eastAsia="en-US"/>
    </w:rPr>
  </w:style>
  <w:style w:type="character" w:styleId="PlaceholderText">
    <w:name w:val="Placeholder Text"/>
    <w:basedOn w:val="DefaultParagraphFont"/>
    <w:uiPriority w:val="99"/>
    <w:semiHidden/>
    <w:rsid w:val="000458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09991-570D-8241-8DA9-7A8704C3495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Manlick</dc:creator>
  <cp:keywords/>
  <dc:description/>
  <cp:lastModifiedBy>Justin Yeakel</cp:lastModifiedBy>
  <cp:revision>125</cp:revision>
  <dcterms:created xsi:type="dcterms:W3CDTF">2021-09-01T03:32:00Z</dcterms:created>
  <dcterms:modified xsi:type="dcterms:W3CDTF">2021-09-03T22:53:00Z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http://www.zotero.org/styles/ecology-letters</vt:lpwstr>
  </property>
  <property fmtid="{D5CDD505-2E9C-101B-9397-08002B2CF9AE}" pid="5" name="Mendeley Recent Style Name 1_1">
    <vt:lpwstr>Ecology Letters</vt:lpwstr>
  </property>
  <property fmtid="{D5CDD505-2E9C-101B-9397-08002B2CF9AE}" pid="6" name="Mendeley Recent Style Id 2_1">
    <vt:lpwstr>http://www.zotero.org/styles/frontiers-in-ecology-and-the-environment</vt:lpwstr>
  </property>
  <property fmtid="{D5CDD505-2E9C-101B-9397-08002B2CF9AE}" pid="7" name="Mendeley Recent Style Name 2_1">
    <vt:lpwstr>Frontiers in Ecology and the Environment</vt:lpwstr>
  </property>
  <property fmtid="{D5CDD505-2E9C-101B-9397-08002B2CF9AE}" pid="8" name="Mendeley Recent Style Id 3_1">
    <vt:lpwstr>http://www.zotero.org/styles/journal-of-animal-ecology</vt:lpwstr>
  </property>
  <property fmtid="{D5CDD505-2E9C-101B-9397-08002B2CF9AE}" pid="9" name="Mendeley Recent Style Name 3_1">
    <vt:lpwstr>Journal of Animal Ecology</vt:lpwstr>
  </property>
  <property fmtid="{D5CDD505-2E9C-101B-9397-08002B2CF9AE}" pid="10" name="Mendeley Recent Style Id 4_1">
    <vt:lpwstr>http://www.zotero.org/styles/journal-of-applied-ecology</vt:lpwstr>
  </property>
  <property fmtid="{D5CDD505-2E9C-101B-9397-08002B2CF9AE}" pid="11" name="Mendeley Recent Style Name 4_1">
    <vt:lpwstr>Journal of Applied Ecology</vt:lpwstr>
  </property>
  <property fmtid="{D5CDD505-2E9C-101B-9397-08002B2CF9AE}" pid="12" name="Mendeley Recent Style Id 5_1">
    <vt:lpwstr>http://www.zotero.org/styles/journal-of-mammalogy</vt:lpwstr>
  </property>
  <property fmtid="{D5CDD505-2E9C-101B-9397-08002B2CF9AE}" pid="13" name="Mendeley Recent Style Name 5_1">
    <vt:lpwstr>Journal of Mammalogy</vt:lpwstr>
  </property>
  <property fmtid="{D5CDD505-2E9C-101B-9397-08002B2CF9AE}" pid="14" name="Mendeley Recent Style Id 6_1">
    <vt:lpwstr>http://www.zotero.org/styles/molecular-ecology</vt:lpwstr>
  </property>
  <property fmtid="{D5CDD505-2E9C-101B-9397-08002B2CF9AE}" pid="15" name="Mendeley Recent Style Name 6_1">
    <vt:lpwstr>Molecular Ecology</vt:lpwstr>
  </property>
  <property fmtid="{D5CDD505-2E9C-101B-9397-08002B2CF9AE}" pid="16" name="Mendeley Recent Style Id 7_1">
    <vt:lpwstr>http://www.zotero.org/styles/oikos</vt:lpwstr>
  </property>
  <property fmtid="{D5CDD505-2E9C-101B-9397-08002B2CF9AE}" pid="17" name="Mendeley Recent Style Name 7_1">
    <vt:lpwstr>Oikos</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http://www.zotero.org/styles/scientific-reports</vt:lpwstr>
  </property>
  <property fmtid="{D5CDD505-2E9C-101B-9397-08002B2CF9AE}" pid="21" name="Mendeley Recent Style Name 9_1">
    <vt:lpwstr>Scientific Reports</vt:lpwstr>
  </property>
</Properties>
</file>