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8F80" w14:textId="77777777" w:rsidR="00A95332" w:rsidRDefault="00A95332">
      <w:pPr>
        <w:pStyle w:val="Body"/>
        <w:jc w:val="both"/>
        <w:rPr>
          <w:rFonts w:ascii="Arial" w:eastAsia="Arial" w:hAnsi="Arial" w:cs="Arial"/>
          <w:b/>
          <w:bCs/>
          <w:i/>
          <w:iCs/>
          <w:sz w:val="20"/>
          <w:szCs w:val="20"/>
        </w:rPr>
        <w:pPrChange w:id="0" w:author="Justin Yeakel" w:date="2021-07-25T15:47:00Z">
          <w:pPr>
            <w:pStyle w:val="Body"/>
          </w:pPr>
        </w:pPrChange>
      </w:pPr>
      <w:r w:rsidRPr="00F84945">
        <w:rPr>
          <w:rFonts w:ascii="Arial" w:hAnsi="Arial"/>
          <w:b/>
          <w:bCs/>
          <w:i/>
          <w:iCs/>
          <w:sz w:val="20"/>
          <w:szCs w:val="20"/>
          <w:lang w:val="en-US"/>
        </w:rPr>
        <w:t>Broader Impacts</w:t>
      </w:r>
    </w:p>
    <w:p w14:paraId="1C99102C" w14:textId="77777777" w:rsidR="00A95332" w:rsidRDefault="00A95332">
      <w:pPr>
        <w:pStyle w:val="Body"/>
        <w:jc w:val="both"/>
        <w:rPr>
          <w:rFonts w:ascii="Arial" w:eastAsia="Arial" w:hAnsi="Arial" w:cs="Arial"/>
          <w:b/>
          <w:bCs/>
          <w:i/>
          <w:iCs/>
          <w:sz w:val="20"/>
          <w:szCs w:val="20"/>
        </w:rPr>
        <w:pPrChange w:id="1" w:author="Justin Yeakel" w:date="2021-07-25T15:47:00Z">
          <w:pPr>
            <w:pStyle w:val="Body"/>
          </w:pPr>
        </w:pPrChange>
      </w:pPr>
    </w:p>
    <w:p w14:paraId="45E5B3B8" w14:textId="46ABE0A0" w:rsidR="000816E8" w:rsidRPr="00AB2DD6" w:rsidRDefault="001C5CDA">
      <w:pPr>
        <w:pStyle w:val="BodyA"/>
        <w:tabs>
          <w:tab w:val="left" w:pos="2070"/>
        </w:tabs>
        <w:jc w:val="both"/>
        <w:rPr>
          <w:ins w:id="2" w:author="Justin Yeakel" w:date="2021-07-25T14:12:00Z"/>
          <w:rFonts w:ascii="Arial" w:eastAsia="Arial" w:hAnsi="Arial" w:cs="Arial"/>
          <w:sz w:val="20"/>
          <w:szCs w:val="20"/>
          <w:lang w:val="en-US"/>
          <w:rPrChange w:id="3" w:author="Justin Yeakel" w:date="2021-07-25T15:27:00Z">
            <w:rPr>
              <w:ins w:id="4" w:author="Justin Yeakel" w:date="2021-07-25T14:12:00Z"/>
              <w:rFonts w:ascii="Arial" w:hAnsi="Arial"/>
              <w:sz w:val="20"/>
              <w:szCs w:val="20"/>
              <w:lang w:val="en-US"/>
            </w:rPr>
          </w:rPrChange>
        </w:rPr>
        <w:pPrChange w:id="5" w:author="Justin Yeakel" w:date="2021-07-25T15:47:00Z">
          <w:pPr>
            <w:pStyle w:val="BodyA"/>
            <w:tabs>
              <w:tab w:val="left" w:pos="2070"/>
            </w:tabs>
          </w:pPr>
        </w:pPrChange>
      </w:pPr>
      <w:ins w:id="6" w:author="Justin Yeakel" w:date="2021-07-25T15:18:00Z">
        <w:r w:rsidRPr="002872FB">
          <w:rPr>
            <w:rFonts w:ascii="Arial" w:hAnsi="Arial"/>
            <w:b/>
            <w:bCs/>
            <w:i/>
            <w:iCs/>
            <w:sz w:val="20"/>
            <w:szCs w:val="20"/>
            <w:lang w:val="en-US"/>
            <w:rPrChange w:id="7" w:author="Justin Yeakel" w:date="2021-07-25T15:49:00Z">
              <w:rPr>
                <w:rFonts w:ascii="Arial" w:hAnsi="Arial"/>
                <w:b/>
                <w:bCs/>
                <w:sz w:val="20"/>
                <w:szCs w:val="20"/>
                <w:lang w:val="en-US"/>
              </w:rPr>
            </w:rPrChange>
          </w:rPr>
          <w:t xml:space="preserve">Practical Training &amp; </w:t>
        </w:r>
        <w:r w:rsidR="00A01BA0" w:rsidRPr="002872FB">
          <w:rPr>
            <w:rFonts w:ascii="Arial" w:hAnsi="Arial"/>
            <w:b/>
            <w:bCs/>
            <w:i/>
            <w:iCs/>
            <w:sz w:val="20"/>
            <w:szCs w:val="20"/>
            <w:lang w:val="en-US"/>
            <w:rPrChange w:id="8" w:author="Justin Yeakel" w:date="2021-07-25T15:49:00Z">
              <w:rPr>
                <w:rFonts w:ascii="Arial" w:hAnsi="Arial"/>
                <w:sz w:val="20"/>
                <w:szCs w:val="20"/>
                <w:lang w:val="en-US"/>
              </w:rPr>
            </w:rPrChange>
          </w:rPr>
          <w:t>Education:</w:t>
        </w:r>
        <w:r w:rsidR="00A01BA0">
          <w:rPr>
            <w:rFonts w:ascii="Arial" w:hAnsi="Arial"/>
            <w:sz w:val="20"/>
            <w:szCs w:val="20"/>
            <w:lang w:val="en-US"/>
          </w:rPr>
          <w:t xml:space="preserve"> </w:t>
        </w:r>
      </w:ins>
      <w:ins w:id="9" w:author="Justin Yeakel" w:date="2021-07-25T14:18:00Z">
        <w:r w:rsidR="00895D25">
          <w:rPr>
            <w:rFonts w:ascii="Arial" w:hAnsi="Arial"/>
            <w:sz w:val="20"/>
            <w:szCs w:val="20"/>
            <w:lang w:val="en-US"/>
          </w:rPr>
          <w:t>Our field-</w:t>
        </w:r>
      </w:ins>
      <w:ins w:id="10" w:author="Justin Yeakel" w:date="2021-07-25T15:06:00Z">
        <w:r w:rsidR="00EE202F">
          <w:rPr>
            <w:rFonts w:ascii="Arial" w:hAnsi="Arial"/>
            <w:sz w:val="20"/>
            <w:szCs w:val="20"/>
            <w:lang w:val="en-US"/>
          </w:rPr>
          <w:t>, lab-, and theory-</w:t>
        </w:r>
      </w:ins>
      <w:ins w:id="11" w:author="Justin Yeakel" w:date="2021-07-25T14:18:00Z">
        <w:r w:rsidR="00895D25">
          <w:rPr>
            <w:rFonts w:ascii="Arial" w:hAnsi="Arial"/>
            <w:sz w:val="20"/>
            <w:szCs w:val="20"/>
            <w:lang w:val="en-US"/>
          </w:rPr>
          <w:t>based project</w:t>
        </w:r>
      </w:ins>
      <w:ins w:id="12" w:author="Justin Yeakel" w:date="2021-07-25T15:07:00Z">
        <w:r w:rsidR="00360530">
          <w:rPr>
            <w:rFonts w:ascii="Arial" w:hAnsi="Arial"/>
            <w:sz w:val="20"/>
            <w:szCs w:val="20"/>
            <w:lang w:val="en-US"/>
          </w:rPr>
          <w:t xml:space="preserve"> is both diverse and approach while </w:t>
        </w:r>
      </w:ins>
      <w:ins w:id="13" w:author="Justin Yeakel" w:date="2021-07-25T14:18:00Z">
        <w:r w:rsidR="00895D25">
          <w:rPr>
            <w:rFonts w:ascii="Arial" w:hAnsi="Arial"/>
            <w:sz w:val="20"/>
            <w:szCs w:val="20"/>
            <w:lang w:val="en-US"/>
          </w:rPr>
          <w:t>l</w:t>
        </w:r>
      </w:ins>
      <w:ins w:id="14" w:author="Justin Yeakel" w:date="2021-07-25T15:07:00Z">
        <w:r w:rsidR="00360530">
          <w:rPr>
            <w:rFonts w:ascii="Arial" w:hAnsi="Arial"/>
            <w:sz w:val="20"/>
            <w:szCs w:val="20"/>
            <w:lang w:val="en-US"/>
          </w:rPr>
          <w:t>ying</w:t>
        </w:r>
      </w:ins>
      <w:ins w:id="15" w:author="Justin Yeakel" w:date="2021-07-25T14:18:00Z">
        <w:r w:rsidR="00895D25">
          <w:rPr>
            <w:rFonts w:ascii="Arial" w:hAnsi="Arial"/>
            <w:sz w:val="20"/>
            <w:szCs w:val="20"/>
            <w:lang w:val="en-US"/>
          </w:rPr>
          <w:t xml:space="preserve"> at the interface </w:t>
        </w:r>
      </w:ins>
      <w:ins w:id="16" w:author="Justin Yeakel" w:date="2021-07-25T15:07:00Z">
        <w:r w:rsidR="00497933">
          <w:rPr>
            <w:rFonts w:ascii="Arial" w:hAnsi="Arial"/>
            <w:sz w:val="20"/>
            <w:szCs w:val="20"/>
            <w:lang w:val="en-US"/>
          </w:rPr>
          <w:t>of</w:t>
        </w:r>
      </w:ins>
      <w:ins w:id="17" w:author="Justin Yeakel" w:date="2021-07-25T14:18:00Z">
        <w:r w:rsidR="00895D25">
          <w:rPr>
            <w:rFonts w:ascii="Arial" w:hAnsi="Arial"/>
            <w:sz w:val="20"/>
            <w:szCs w:val="20"/>
            <w:lang w:val="en-US"/>
          </w:rPr>
          <w:t xml:space="preserve"> ecology</w:t>
        </w:r>
      </w:ins>
      <w:ins w:id="18" w:author="Justin Yeakel" w:date="2021-07-25T15:07:00Z">
        <w:r w:rsidR="00497933">
          <w:rPr>
            <w:rFonts w:ascii="Arial" w:hAnsi="Arial"/>
            <w:sz w:val="20"/>
            <w:szCs w:val="20"/>
            <w:lang w:val="en-US"/>
          </w:rPr>
          <w:t>,</w:t>
        </w:r>
      </w:ins>
      <w:ins w:id="19" w:author="Justin Yeakel" w:date="2021-07-25T14:18:00Z">
        <w:r w:rsidR="00895D25">
          <w:rPr>
            <w:rFonts w:ascii="Arial" w:hAnsi="Arial"/>
            <w:sz w:val="20"/>
            <w:szCs w:val="20"/>
            <w:lang w:val="en-US"/>
          </w:rPr>
          <w:t xml:space="preserve"> physiology</w:t>
        </w:r>
      </w:ins>
      <w:ins w:id="20" w:author="Justin Yeakel" w:date="2021-07-25T15:07:00Z">
        <w:r w:rsidR="00497933">
          <w:rPr>
            <w:rFonts w:ascii="Arial" w:hAnsi="Arial"/>
            <w:sz w:val="20"/>
            <w:szCs w:val="20"/>
            <w:lang w:val="en-US"/>
          </w:rPr>
          <w:t>, and evolution,</w:t>
        </w:r>
      </w:ins>
      <w:ins w:id="21" w:author="Justin Yeakel" w:date="2021-07-25T14:18:00Z">
        <w:r w:rsidR="00895D25">
          <w:rPr>
            <w:rFonts w:ascii="Arial" w:hAnsi="Arial"/>
            <w:sz w:val="20"/>
            <w:szCs w:val="20"/>
            <w:lang w:val="en-US"/>
          </w:rPr>
          <w:t xml:space="preserve"> </w:t>
        </w:r>
      </w:ins>
      <w:ins w:id="22" w:author="Justin Yeakel" w:date="2021-07-25T15:07:00Z">
        <w:r w:rsidR="00497933">
          <w:rPr>
            <w:rFonts w:ascii="Arial" w:hAnsi="Arial"/>
            <w:sz w:val="20"/>
            <w:szCs w:val="20"/>
            <w:lang w:val="en-US"/>
          </w:rPr>
          <w:t>t</w:t>
        </w:r>
      </w:ins>
      <w:ins w:id="23" w:author="Justin Yeakel" w:date="2021-07-25T14:18:00Z">
        <w:r w:rsidR="00895D25">
          <w:rPr>
            <w:rFonts w:ascii="Arial" w:hAnsi="Arial"/>
            <w:sz w:val="20"/>
            <w:szCs w:val="20"/>
            <w:lang w:val="en-US"/>
          </w:rPr>
          <w:t>hus provid</w:t>
        </w:r>
      </w:ins>
      <w:ins w:id="24" w:author="Justin Yeakel" w:date="2021-07-25T15:07:00Z">
        <w:r w:rsidR="00497933">
          <w:rPr>
            <w:rFonts w:ascii="Arial" w:hAnsi="Arial"/>
            <w:sz w:val="20"/>
            <w:szCs w:val="20"/>
            <w:lang w:val="en-US"/>
          </w:rPr>
          <w:t>ing</w:t>
        </w:r>
      </w:ins>
      <w:ins w:id="25" w:author="Justin Yeakel" w:date="2021-07-25T14:18:00Z">
        <w:r w:rsidR="00895D25">
          <w:rPr>
            <w:rFonts w:ascii="Arial" w:hAnsi="Arial"/>
            <w:sz w:val="20"/>
            <w:szCs w:val="20"/>
            <w:lang w:val="en-US"/>
          </w:rPr>
          <w:t xml:space="preserve"> </w:t>
        </w:r>
      </w:ins>
      <w:ins w:id="26" w:author="Justin Yeakel" w:date="2021-07-25T15:07:00Z">
        <w:r w:rsidR="006469E4">
          <w:rPr>
            <w:rFonts w:ascii="Arial" w:hAnsi="Arial"/>
            <w:sz w:val="20"/>
            <w:szCs w:val="20"/>
            <w:lang w:val="en-US"/>
          </w:rPr>
          <w:t>a wealth of</w:t>
        </w:r>
      </w:ins>
      <w:ins w:id="27" w:author="Justin Yeakel" w:date="2021-07-25T14:18:00Z">
        <w:r w:rsidR="00895D25">
          <w:rPr>
            <w:rFonts w:ascii="Arial" w:hAnsi="Arial"/>
            <w:sz w:val="20"/>
            <w:szCs w:val="20"/>
            <w:lang w:val="en-US"/>
          </w:rPr>
          <w:t xml:space="preserve"> opportunities for training undergraduate (UG)</w:t>
        </w:r>
      </w:ins>
      <w:ins w:id="28" w:author="Justin Yeakel" w:date="2021-07-25T15:08:00Z">
        <w:r w:rsidR="006469E4">
          <w:rPr>
            <w:rFonts w:ascii="Arial" w:hAnsi="Arial"/>
            <w:sz w:val="20"/>
            <w:szCs w:val="20"/>
            <w:lang w:val="en-US"/>
          </w:rPr>
          <w:t xml:space="preserve"> and </w:t>
        </w:r>
      </w:ins>
      <w:ins w:id="29" w:author="Justin Yeakel" w:date="2021-07-25T14:18:00Z">
        <w:r w:rsidR="00895D25">
          <w:rPr>
            <w:rFonts w:ascii="Arial" w:hAnsi="Arial"/>
            <w:sz w:val="20"/>
            <w:szCs w:val="20"/>
            <w:lang w:val="en-US"/>
          </w:rPr>
          <w:t xml:space="preserve">graduate (GR) students </w:t>
        </w:r>
      </w:ins>
      <w:ins w:id="30" w:author="Justin Yeakel" w:date="2021-07-25T15:08:00Z">
        <w:r w:rsidR="006469E4">
          <w:rPr>
            <w:rFonts w:ascii="Arial" w:hAnsi="Arial"/>
            <w:sz w:val="20"/>
            <w:szCs w:val="20"/>
            <w:lang w:val="en-US"/>
          </w:rPr>
          <w:t xml:space="preserve">in </w:t>
        </w:r>
      </w:ins>
      <w:ins w:id="31" w:author="Justin Yeakel" w:date="2021-07-25T14:18:00Z">
        <w:r w:rsidR="00895D25">
          <w:rPr>
            <w:rFonts w:ascii="Arial" w:hAnsi="Arial"/>
            <w:sz w:val="20"/>
            <w:szCs w:val="20"/>
            <w:lang w:val="en-US"/>
          </w:rPr>
          <w:t>integrative biology through hands-on research experiences</w:t>
        </w:r>
      </w:ins>
      <w:ins w:id="32" w:author="Justin Yeakel" w:date="2021-07-25T15:08:00Z">
        <w:r w:rsidR="006469E4">
          <w:rPr>
            <w:rFonts w:ascii="Arial" w:hAnsi="Arial"/>
            <w:sz w:val="20"/>
            <w:szCs w:val="20"/>
            <w:lang w:val="en-US"/>
          </w:rPr>
          <w:t>, while also supporting multiple postdoctoral researchers (</w:t>
        </w:r>
        <w:proofErr w:type="spellStart"/>
        <w:r w:rsidR="006469E4">
          <w:rPr>
            <w:rFonts w:ascii="Arial" w:hAnsi="Arial"/>
            <w:sz w:val="20"/>
            <w:szCs w:val="20"/>
            <w:lang w:val="en-US"/>
          </w:rPr>
          <w:t>PDs</w:t>
        </w:r>
        <w:proofErr w:type="spellEnd"/>
        <w:r w:rsidR="006469E4">
          <w:rPr>
            <w:rFonts w:ascii="Arial" w:hAnsi="Arial"/>
            <w:sz w:val="20"/>
            <w:szCs w:val="20"/>
            <w:lang w:val="en-US"/>
          </w:rPr>
          <w:t>)</w:t>
        </w:r>
      </w:ins>
      <w:ins w:id="33" w:author="Justin Yeakel" w:date="2021-07-25T14:18:00Z">
        <w:r w:rsidR="00895D25">
          <w:rPr>
            <w:rFonts w:ascii="Arial" w:hAnsi="Arial"/>
            <w:sz w:val="20"/>
            <w:szCs w:val="20"/>
            <w:lang w:val="en-US"/>
          </w:rPr>
          <w:t>. Our project will</w:t>
        </w:r>
      </w:ins>
      <w:ins w:id="34" w:author="Justin Yeakel" w:date="2021-07-25T15:08:00Z">
        <w:r w:rsidR="006469E4">
          <w:rPr>
            <w:rFonts w:ascii="Arial" w:hAnsi="Arial"/>
            <w:sz w:val="20"/>
            <w:szCs w:val="20"/>
            <w:lang w:val="en-US"/>
          </w:rPr>
          <w:t xml:space="preserve"> principally</w:t>
        </w:r>
      </w:ins>
      <w:ins w:id="35" w:author="Justin Yeakel" w:date="2021-07-25T14:18:00Z">
        <w:r w:rsidR="00895D25">
          <w:rPr>
            <w:rFonts w:ascii="Arial" w:hAnsi="Arial"/>
            <w:sz w:val="20"/>
            <w:szCs w:val="20"/>
            <w:lang w:val="en-US"/>
          </w:rPr>
          <w:t xml:space="preserve"> take place on the </w:t>
        </w:r>
        <w:proofErr w:type="spellStart"/>
        <w:r w:rsidR="00895D25">
          <w:rPr>
            <w:rFonts w:ascii="Arial" w:hAnsi="Arial"/>
            <w:sz w:val="20"/>
            <w:szCs w:val="20"/>
            <w:lang w:val="en-US"/>
          </w:rPr>
          <w:t>Sevilleta</w:t>
        </w:r>
        <w:proofErr w:type="spellEnd"/>
        <w:r w:rsidR="00895D25">
          <w:rPr>
            <w:rFonts w:ascii="Arial" w:hAnsi="Arial"/>
            <w:sz w:val="20"/>
            <w:szCs w:val="20"/>
            <w:lang w:val="en-US"/>
          </w:rPr>
          <w:t xml:space="preserve"> NWR just south of UNM, which grants students immediate access to field-based ecological research. Both UNM and UC-Merced are minority-majority universities and certified Hispanic serving institutions, and UNM also has a large Native American population. </w:t>
        </w:r>
      </w:ins>
      <w:ins w:id="36" w:author="Justin Yeakel" w:date="2021-07-25T14:10:00Z">
        <w:r w:rsidR="000816E8">
          <w:rPr>
            <w:rFonts w:ascii="Arial" w:hAnsi="Arial"/>
            <w:sz w:val="20"/>
            <w:szCs w:val="20"/>
            <w:lang w:val="en-US"/>
          </w:rPr>
          <w:t xml:space="preserve">First-generation </w:t>
        </w:r>
      </w:ins>
      <w:ins w:id="37" w:author="Justin Yeakel" w:date="2021-07-25T15:09:00Z">
        <w:r w:rsidR="00BC5C2C">
          <w:rPr>
            <w:rFonts w:ascii="Arial" w:hAnsi="Arial"/>
            <w:sz w:val="20"/>
            <w:szCs w:val="20"/>
            <w:lang w:val="en-US"/>
          </w:rPr>
          <w:t>UG</w:t>
        </w:r>
      </w:ins>
      <w:ins w:id="38" w:author="Justin Yeakel" w:date="2021-07-25T14:10:00Z">
        <w:r w:rsidR="000816E8">
          <w:rPr>
            <w:rFonts w:ascii="Arial" w:hAnsi="Arial"/>
            <w:sz w:val="20"/>
            <w:szCs w:val="20"/>
            <w:lang w:val="en-US"/>
          </w:rPr>
          <w:t xml:space="preserve"> students often struggle to find relevance and purpose in their classroom curriculum</w:t>
        </w:r>
      </w:ins>
      <w:ins w:id="39" w:author="Justin Yeakel" w:date="2021-07-25T15:17:00Z">
        <w:r w:rsidR="00061737">
          <w:rPr>
            <w:rFonts w:ascii="Arial" w:hAnsi="Arial"/>
            <w:sz w:val="20"/>
            <w:szCs w:val="20"/>
            <w:lang w:val="en-US"/>
          </w:rPr>
          <w:t>. A</w:t>
        </w:r>
      </w:ins>
      <w:ins w:id="40" w:author="Justin Yeakel" w:date="2021-07-25T15:09:00Z">
        <w:r w:rsidR="00903734">
          <w:rPr>
            <w:rFonts w:ascii="Arial" w:hAnsi="Arial"/>
            <w:sz w:val="20"/>
            <w:szCs w:val="20"/>
            <w:lang w:val="en-US"/>
          </w:rPr>
          <w:t xml:space="preserve">t </w:t>
        </w:r>
        <w:r w:rsidR="00903734" w:rsidRPr="00061737">
          <w:rPr>
            <w:rFonts w:ascii="Arial" w:hAnsi="Arial"/>
            <w:b/>
            <w:bCs/>
            <w:sz w:val="20"/>
            <w:szCs w:val="20"/>
            <w:lang w:val="en-US"/>
            <w:rPrChange w:id="41" w:author="Justin Yeakel" w:date="2021-07-25T15:17:00Z">
              <w:rPr>
                <w:rFonts w:ascii="Arial" w:hAnsi="Arial"/>
                <w:sz w:val="20"/>
                <w:szCs w:val="20"/>
                <w:lang w:val="en-US"/>
              </w:rPr>
            </w:rPrChange>
          </w:rPr>
          <w:t>UNM</w:t>
        </w:r>
        <w:r w:rsidR="00903734">
          <w:rPr>
            <w:rFonts w:ascii="Arial" w:hAnsi="Arial"/>
            <w:sz w:val="20"/>
            <w:szCs w:val="20"/>
            <w:lang w:val="en-US"/>
          </w:rPr>
          <w:t xml:space="preserve"> </w:t>
        </w:r>
      </w:ins>
      <w:ins w:id="42" w:author="Justin Yeakel" w:date="2021-07-25T14:10:00Z">
        <w:r w:rsidR="000816E8">
          <w:rPr>
            <w:rFonts w:ascii="Arial" w:hAnsi="Arial"/>
            <w:sz w:val="20"/>
            <w:szCs w:val="20"/>
            <w:lang w:val="en-US"/>
          </w:rPr>
          <w:t xml:space="preserve">our project will engage a minimum of 2–3 </w:t>
        </w:r>
      </w:ins>
      <w:ins w:id="43" w:author="Justin Yeakel" w:date="2021-07-25T15:09:00Z">
        <w:r w:rsidR="00BC5C2C">
          <w:rPr>
            <w:rFonts w:ascii="Arial" w:hAnsi="Arial"/>
            <w:sz w:val="20"/>
            <w:szCs w:val="20"/>
            <w:lang w:val="en-US"/>
          </w:rPr>
          <w:t>UG</w:t>
        </w:r>
      </w:ins>
      <w:ins w:id="44" w:author="Justin Yeakel" w:date="2021-07-25T14:10:00Z">
        <w:r w:rsidR="000816E8">
          <w:rPr>
            <w:rFonts w:ascii="Arial" w:hAnsi="Arial"/>
            <w:sz w:val="20"/>
            <w:szCs w:val="20"/>
            <w:lang w:val="en-US"/>
          </w:rPr>
          <w:t xml:space="preserve"> and 2 </w:t>
        </w:r>
      </w:ins>
      <w:ins w:id="45" w:author="Justin Yeakel" w:date="2021-07-25T15:09:00Z">
        <w:r w:rsidR="00903734">
          <w:rPr>
            <w:rFonts w:ascii="Arial" w:hAnsi="Arial"/>
            <w:sz w:val="20"/>
            <w:szCs w:val="20"/>
            <w:lang w:val="en-US"/>
          </w:rPr>
          <w:t>GR students</w:t>
        </w:r>
      </w:ins>
      <w:ins w:id="46" w:author="Justin Yeakel" w:date="2021-07-25T14:10:00Z">
        <w:r w:rsidR="000816E8">
          <w:rPr>
            <w:rFonts w:ascii="Arial" w:hAnsi="Arial"/>
            <w:sz w:val="20"/>
            <w:szCs w:val="20"/>
            <w:lang w:val="en-US"/>
          </w:rPr>
          <w:t xml:space="preserve"> in research each year and teach them practical field skills such as handling and processing small mammals, as well as identifying plants and arthropods.</w:t>
        </w:r>
      </w:ins>
      <w:ins w:id="47" w:author="Justin Yeakel" w:date="2021-07-25T14:11:00Z">
        <w:r w:rsidR="0049012E">
          <w:rPr>
            <w:rFonts w:ascii="Arial" w:hAnsi="Arial"/>
            <w:sz w:val="20"/>
            <w:szCs w:val="20"/>
            <w:lang w:val="en-US"/>
          </w:rPr>
          <w:t xml:space="preserve"> </w:t>
        </w:r>
      </w:ins>
      <w:ins w:id="48" w:author="Justin Yeakel" w:date="2021-07-25T15:09:00Z">
        <w:r w:rsidR="00903734">
          <w:rPr>
            <w:rFonts w:ascii="Arial" w:eastAsia="Arial" w:hAnsi="Arial" w:cs="Arial"/>
            <w:sz w:val="20"/>
            <w:szCs w:val="20"/>
            <w:lang w:val="en-US"/>
          </w:rPr>
          <w:t>A</w:t>
        </w:r>
      </w:ins>
      <w:ins w:id="49" w:author="Justin Yeakel" w:date="2021-07-25T14:11:00Z">
        <w:r w:rsidR="0049012E" w:rsidRPr="00BF7476">
          <w:rPr>
            <w:rFonts w:ascii="Arial" w:eastAsia="Arial" w:hAnsi="Arial" w:cs="Arial"/>
            <w:sz w:val="20"/>
            <w:szCs w:val="20"/>
            <w:lang w:val="en-US"/>
          </w:rPr>
          <w:t xml:space="preserve">t </w:t>
        </w:r>
      </w:ins>
      <w:ins w:id="50" w:author="Justin Yeakel" w:date="2021-07-25T15:17:00Z">
        <w:r w:rsidR="00061737">
          <w:rPr>
            <w:rFonts w:ascii="Arial" w:eastAsia="Arial" w:hAnsi="Arial" w:cs="Arial"/>
            <w:b/>
            <w:bCs/>
            <w:sz w:val="20"/>
            <w:szCs w:val="20"/>
            <w:lang w:val="en-US"/>
          </w:rPr>
          <w:t>BU</w:t>
        </w:r>
      </w:ins>
      <w:ins w:id="51" w:author="Justin Yeakel" w:date="2021-07-25T15:09:00Z">
        <w:r w:rsidR="00903734">
          <w:rPr>
            <w:rFonts w:ascii="Arial" w:eastAsia="Arial" w:hAnsi="Arial" w:cs="Arial"/>
            <w:sz w:val="20"/>
            <w:szCs w:val="20"/>
            <w:lang w:val="en-US"/>
          </w:rPr>
          <w:t xml:space="preserve">, </w:t>
        </w:r>
      </w:ins>
      <w:ins w:id="52" w:author="Justin Yeakel" w:date="2021-07-25T15:20:00Z">
        <w:r w:rsidR="00007E9D">
          <w:rPr>
            <w:rFonts w:ascii="Arial" w:eastAsia="Arial" w:hAnsi="Arial" w:cs="Arial"/>
            <w:sz w:val="20"/>
            <w:szCs w:val="20"/>
            <w:lang w:val="en-US"/>
          </w:rPr>
          <w:t>this award will directly</w:t>
        </w:r>
      </w:ins>
      <w:ins w:id="53" w:author="Justin Yeakel" w:date="2021-07-25T15:21:00Z">
        <w:r w:rsidR="00F6427D">
          <w:rPr>
            <w:rFonts w:ascii="Arial" w:eastAsia="Arial" w:hAnsi="Arial" w:cs="Arial"/>
            <w:sz w:val="20"/>
            <w:szCs w:val="20"/>
            <w:lang w:val="en-US"/>
          </w:rPr>
          <w:t xml:space="preserve"> support</w:t>
        </w:r>
      </w:ins>
      <w:ins w:id="54" w:author="Justin Yeakel" w:date="2021-07-25T15:20:00Z">
        <w:r w:rsidR="00007E9D">
          <w:rPr>
            <w:rFonts w:ascii="Arial" w:eastAsia="Arial" w:hAnsi="Arial" w:cs="Arial"/>
            <w:sz w:val="20"/>
            <w:szCs w:val="20"/>
            <w:lang w:val="en-US"/>
          </w:rPr>
          <w:t xml:space="preserve"> the</w:t>
        </w:r>
      </w:ins>
      <w:ins w:id="55" w:author="Justin Yeakel" w:date="2021-07-25T14:11:00Z">
        <w:r w:rsidR="0049012E" w:rsidRPr="00BF7476">
          <w:rPr>
            <w:rFonts w:ascii="Arial" w:eastAsia="Arial" w:hAnsi="Arial" w:cs="Arial"/>
            <w:sz w:val="20"/>
            <w:szCs w:val="20"/>
            <w:lang w:val="en-US"/>
          </w:rPr>
          <w:t xml:space="preserve"> course-based undergraduate research experiences (CURE</w:t>
        </w:r>
      </w:ins>
      <w:ins w:id="56" w:author="Justin Yeakel" w:date="2021-07-25T15:20:00Z">
        <w:r w:rsidR="0031153D">
          <w:rPr>
            <w:rFonts w:ascii="Arial" w:eastAsia="Arial" w:hAnsi="Arial" w:cs="Arial"/>
            <w:sz w:val="20"/>
            <w:szCs w:val="20"/>
            <w:lang w:val="en-US"/>
          </w:rPr>
          <w:t>)</w:t>
        </w:r>
      </w:ins>
      <w:ins w:id="57" w:author="Justin Yeakel" w:date="2021-07-25T15:21:00Z">
        <w:r w:rsidR="00F6427D">
          <w:rPr>
            <w:rFonts w:ascii="Arial" w:eastAsia="Arial" w:hAnsi="Arial" w:cs="Arial"/>
            <w:sz w:val="20"/>
            <w:szCs w:val="20"/>
            <w:lang w:val="en-US"/>
          </w:rPr>
          <w:t xml:space="preserve"> program</w:t>
        </w:r>
      </w:ins>
      <w:ins w:id="58" w:author="Justin Yeakel" w:date="2021-07-25T15:20:00Z">
        <w:r w:rsidR="0031153D">
          <w:rPr>
            <w:rFonts w:ascii="Arial" w:eastAsia="Arial" w:hAnsi="Arial" w:cs="Arial"/>
            <w:sz w:val="20"/>
            <w:szCs w:val="20"/>
            <w:lang w:val="en-US"/>
          </w:rPr>
          <w:t xml:space="preserve">, </w:t>
        </w:r>
      </w:ins>
      <w:ins w:id="59" w:author="Justin Yeakel" w:date="2021-07-25T15:22:00Z">
        <w:r w:rsidR="00476633">
          <w:rPr>
            <w:rFonts w:ascii="Arial" w:eastAsia="Arial" w:hAnsi="Arial" w:cs="Arial"/>
            <w:sz w:val="20"/>
            <w:szCs w:val="20"/>
            <w:lang w:val="en-US"/>
          </w:rPr>
          <w:t xml:space="preserve">which directly enables </w:t>
        </w:r>
      </w:ins>
      <w:ins w:id="60" w:author="Justin Yeakel" w:date="2021-07-25T14:11:00Z">
        <w:r w:rsidR="0049012E" w:rsidRPr="00BF7476">
          <w:rPr>
            <w:rFonts w:ascii="Arial" w:eastAsia="Arial" w:hAnsi="Arial" w:cs="Arial"/>
            <w:sz w:val="20"/>
            <w:szCs w:val="20"/>
            <w:lang w:val="en-US"/>
          </w:rPr>
          <w:t xml:space="preserve">students to gain practical experience deploying rapid DNA tests and developing data-science literacy—timely skillsets for a modern biomedical workforce spanning the environmental sciences, healthcare, and epidemiology (e.g., Feng et al. 2020). Specifically, </w:t>
        </w:r>
      </w:ins>
      <w:ins w:id="61" w:author="Justin Yeakel" w:date="2021-07-25T15:21:00Z">
        <w:r w:rsidR="004839BC">
          <w:rPr>
            <w:rFonts w:ascii="Arial" w:eastAsia="Arial" w:hAnsi="Arial" w:cs="Arial"/>
            <w:sz w:val="20"/>
            <w:szCs w:val="20"/>
            <w:lang w:val="en-US"/>
          </w:rPr>
          <w:t>t</w:t>
        </w:r>
      </w:ins>
      <w:ins w:id="62" w:author="Justin Yeakel" w:date="2021-07-25T14:11:00Z">
        <w:r w:rsidR="0049012E" w:rsidRPr="00BF7476">
          <w:rPr>
            <w:rFonts w:ascii="Arial" w:eastAsia="Arial" w:hAnsi="Arial" w:cs="Arial"/>
            <w:sz w:val="20"/>
            <w:szCs w:val="20"/>
            <w:lang w:val="en-US"/>
          </w:rPr>
          <w:t xml:space="preserve">he split-level (undergrad/grad) course ‘Conservation in the Genomics Age’ features an inquiry-based lab in which students collaborate with external collaborators to lead semester-long projects. The proposed CURE is scheduled for the first and third years of the award (Fall 2022 and 2024), when students will receive fecal samples and lead DNA </w:t>
        </w:r>
        <w:proofErr w:type="spellStart"/>
        <w:r w:rsidR="0049012E" w:rsidRPr="00BF7476">
          <w:rPr>
            <w:rFonts w:ascii="Arial" w:eastAsia="Arial" w:hAnsi="Arial" w:cs="Arial"/>
            <w:sz w:val="20"/>
            <w:szCs w:val="20"/>
            <w:lang w:val="en-US"/>
          </w:rPr>
          <w:t>metabarcoding</w:t>
        </w:r>
        <w:proofErr w:type="spellEnd"/>
        <w:r w:rsidR="0049012E" w:rsidRPr="00BF7476">
          <w:rPr>
            <w:rFonts w:ascii="Arial" w:eastAsia="Arial" w:hAnsi="Arial" w:cs="Arial"/>
            <w:sz w:val="20"/>
            <w:szCs w:val="20"/>
            <w:lang w:val="en-US"/>
          </w:rPr>
          <w:t xml:space="preserve"> analyses from sample preparation, to DNA sequencing, to bioinformatics, to reporting. The CURE pedagogy is an evidence-based strategy for enhancing access, inclusion, and diversity in STEM compared to traditional (often unpaid) mentored research internships (</w:t>
        </w:r>
        <w:proofErr w:type="spellStart"/>
        <w:r w:rsidR="0049012E" w:rsidRPr="00BF7476">
          <w:rPr>
            <w:rFonts w:ascii="Arial" w:eastAsia="Arial" w:hAnsi="Arial" w:cs="Arial"/>
            <w:sz w:val="20"/>
            <w:szCs w:val="20"/>
            <w:lang w:val="en-US"/>
          </w:rPr>
          <w:t>Bangera</w:t>
        </w:r>
        <w:proofErr w:type="spellEnd"/>
        <w:r w:rsidR="0049012E" w:rsidRPr="00BF7476">
          <w:rPr>
            <w:rFonts w:ascii="Arial" w:eastAsia="Arial" w:hAnsi="Arial" w:cs="Arial"/>
            <w:sz w:val="20"/>
            <w:szCs w:val="20"/>
            <w:lang w:val="en-US"/>
          </w:rPr>
          <w:t xml:space="preserve"> and </w:t>
        </w:r>
        <w:proofErr w:type="spellStart"/>
        <w:r w:rsidR="0049012E" w:rsidRPr="00BF7476">
          <w:rPr>
            <w:rFonts w:ascii="Arial" w:eastAsia="Arial" w:hAnsi="Arial" w:cs="Arial"/>
            <w:sz w:val="20"/>
            <w:szCs w:val="20"/>
            <w:lang w:val="en-US"/>
          </w:rPr>
          <w:t>Brownell</w:t>
        </w:r>
        <w:proofErr w:type="spellEnd"/>
        <w:r w:rsidR="0049012E" w:rsidRPr="00BF7476">
          <w:rPr>
            <w:rFonts w:ascii="Arial" w:eastAsia="Arial" w:hAnsi="Arial" w:cs="Arial"/>
            <w:sz w:val="20"/>
            <w:szCs w:val="20"/>
            <w:lang w:val="en-US"/>
          </w:rPr>
          <w:t xml:space="preserve"> 2014).</w:t>
        </w:r>
      </w:ins>
    </w:p>
    <w:p w14:paraId="78CE4780" w14:textId="2D87BF9D" w:rsidR="00562CD2" w:rsidRDefault="00C810F7">
      <w:pPr>
        <w:pStyle w:val="Body"/>
        <w:jc w:val="both"/>
        <w:rPr>
          <w:ins w:id="63" w:author="Justin Yeakel" w:date="2021-07-25T15:45:00Z"/>
          <w:rFonts w:ascii="Arial" w:eastAsia="Arial" w:hAnsi="Arial" w:cs="Arial"/>
          <w:sz w:val="20"/>
          <w:szCs w:val="20"/>
          <w:lang w:val="en-US"/>
        </w:rPr>
      </w:pPr>
      <w:ins w:id="64" w:author="Justin Yeakel" w:date="2021-07-25T15:12:00Z">
        <w:r>
          <w:rPr>
            <w:rFonts w:ascii="Arial" w:hAnsi="Arial"/>
            <w:b/>
            <w:bCs/>
            <w:i/>
            <w:iCs/>
            <w:sz w:val="20"/>
            <w:szCs w:val="20"/>
            <w:lang w:val="en-US"/>
          </w:rPr>
          <w:t>Early-Career Research</w:t>
        </w:r>
        <w:r w:rsidR="005B775A">
          <w:rPr>
            <w:rFonts w:ascii="Arial" w:hAnsi="Arial"/>
            <w:b/>
            <w:bCs/>
            <w:i/>
            <w:iCs/>
            <w:sz w:val="20"/>
            <w:szCs w:val="20"/>
            <w:lang w:val="en-US"/>
          </w:rPr>
          <w:t xml:space="preserve"> Engagement</w:t>
        </w:r>
      </w:ins>
      <w:ins w:id="65" w:author="Justin Yeakel" w:date="2021-07-25T14:16:00Z">
        <w:r w:rsidR="00BC3FAB" w:rsidRPr="00046025">
          <w:rPr>
            <w:rFonts w:ascii="Arial" w:hAnsi="Arial"/>
            <w:b/>
            <w:bCs/>
            <w:i/>
            <w:iCs/>
            <w:sz w:val="20"/>
            <w:szCs w:val="20"/>
            <w:lang w:val="en-US"/>
            <w:rPrChange w:id="66" w:author="Justin Yeakel" w:date="2021-07-25T14:16:00Z">
              <w:rPr>
                <w:rFonts w:ascii="Arial" w:hAnsi="Arial"/>
                <w:sz w:val="20"/>
                <w:szCs w:val="20"/>
                <w:lang w:val="en-US"/>
              </w:rPr>
            </w:rPrChange>
          </w:rPr>
          <w:t>:</w:t>
        </w:r>
        <w:r w:rsidR="00BC3FAB">
          <w:rPr>
            <w:rFonts w:ascii="Arial" w:hAnsi="Arial"/>
            <w:sz w:val="20"/>
            <w:szCs w:val="20"/>
            <w:lang w:val="en-US"/>
          </w:rPr>
          <w:t xml:space="preserve"> </w:t>
        </w:r>
      </w:ins>
      <w:ins w:id="67" w:author="Justin Yeakel" w:date="2021-07-25T14:25:00Z">
        <w:r w:rsidR="000E50C5">
          <w:rPr>
            <w:rFonts w:ascii="Arial" w:hAnsi="Arial"/>
            <w:sz w:val="20"/>
            <w:szCs w:val="20"/>
            <w:lang w:val="en-US"/>
          </w:rPr>
          <w:t xml:space="preserve">In addition to providing research training and exposure to </w:t>
        </w:r>
      </w:ins>
      <w:ins w:id="68" w:author="Justin Yeakel" w:date="2021-07-25T15:01:00Z">
        <w:r w:rsidR="00CC0AE8">
          <w:rPr>
            <w:rFonts w:ascii="Arial" w:hAnsi="Arial"/>
            <w:sz w:val="20"/>
            <w:szCs w:val="20"/>
            <w:lang w:val="en-US"/>
          </w:rPr>
          <w:t>UG experience</w:t>
        </w:r>
      </w:ins>
      <w:ins w:id="69" w:author="Justin Yeakel" w:date="2021-07-25T14:25:00Z">
        <w:r w:rsidR="000E50C5">
          <w:rPr>
            <w:rFonts w:ascii="Arial" w:hAnsi="Arial"/>
            <w:sz w:val="20"/>
            <w:szCs w:val="20"/>
            <w:lang w:val="en-US"/>
          </w:rPr>
          <w:t>, t</w:t>
        </w:r>
      </w:ins>
      <w:ins w:id="70" w:author="Justin Yeakel" w:date="2021-07-25T14:24:00Z">
        <w:r w:rsidR="005E69E7">
          <w:rPr>
            <w:rFonts w:ascii="Arial" w:hAnsi="Arial"/>
            <w:sz w:val="20"/>
            <w:szCs w:val="20"/>
            <w:lang w:val="en-US"/>
          </w:rPr>
          <w:t xml:space="preserve">his award will support 3 </w:t>
        </w:r>
      </w:ins>
      <w:ins w:id="71" w:author="Justin Yeakel" w:date="2021-07-25T15:01:00Z">
        <w:r w:rsidR="00CC0AE8">
          <w:rPr>
            <w:rFonts w:ascii="Arial" w:hAnsi="Arial"/>
            <w:sz w:val="20"/>
            <w:szCs w:val="20"/>
            <w:lang w:val="en-US"/>
          </w:rPr>
          <w:t>GS positions</w:t>
        </w:r>
      </w:ins>
      <w:ins w:id="72" w:author="Justin Yeakel" w:date="2021-07-25T14:24:00Z">
        <w:r w:rsidR="005E69E7">
          <w:rPr>
            <w:rFonts w:ascii="Arial" w:hAnsi="Arial"/>
            <w:sz w:val="20"/>
            <w:szCs w:val="20"/>
            <w:lang w:val="en-US"/>
          </w:rPr>
          <w:t xml:space="preserve"> (1 at UNM, 1 at Brown, 1 at UC Merced)</w:t>
        </w:r>
      </w:ins>
      <w:ins w:id="73" w:author="Justin Yeakel" w:date="2021-07-25T14:25:00Z">
        <w:r w:rsidR="000E50C5">
          <w:rPr>
            <w:rFonts w:ascii="Arial" w:hAnsi="Arial"/>
            <w:sz w:val="20"/>
            <w:szCs w:val="20"/>
            <w:lang w:val="en-US"/>
          </w:rPr>
          <w:t xml:space="preserve"> and</w:t>
        </w:r>
      </w:ins>
      <w:ins w:id="74" w:author="Justin Yeakel" w:date="2021-07-25T14:24:00Z">
        <w:r w:rsidR="005E69E7">
          <w:rPr>
            <w:rFonts w:ascii="Arial" w:hAnsi="Arial"/>
            <w:sz w:val="20"/>
            <w:szCs w:val="20"/>
            <w:lang w:val="en-US"/>
          </w:rPr>
          <w:t xml:space="preserve"> </w:t>
        </w:r>
      </w:ins>
      <w:ins w:id="75" w:author="Justin Yeakel" w:date="2021-07-25T14:25:00Z">
        <w:r w:rsidR="000E50C5">
          <w:rPr>
            <w:rFonts w:ascii="Arial" w:hAnsi="Arial"/>
            <w:sz w:val="20"/>
            <w:szCs w:val="20"/>
            <w:lang w:val="en-US"/>
          </w:rPr>
          <w:t>2 postdoctoral researchers (1 at UNM, 1 at Brown)</w:t>
        </w:r>
      </w:ins>
      <w:ins w:id="76" w:author="Justin Yeakel" w:date="2021-07-25T15:00:00Z">
        <w:r w:rsidR="00806FB1">
          <w:rPr>
            <w:rFonts w:ascii="Arial" w:hAnsi="Arial"/>
            <w:sz w:val="20"/>
            <w:szCs w:val="20"/>
            <w:lang w:val="en-US"/>
          </w:rPr>
          <w:t xml:space="preserve">. At </w:t>
        </w:r>
        <w:r w:rsidR="00806FB1" w:rsidRPr="00753E4B">
          <w:rPr>
            <w:rFonts w:ascii="Arial" w:hAnsi="Arial"/>
            <w:b/>
            <w:bCs/>
            <w:sz w:val="20"/>
            <w:szCs w:val="20"/>
            <w:lang w:val="en-US"/>
            <w:rPrChange w:id="77" w:author="Justin Yeakel" w:date="2021-07-25T15:14:00Z">
              <w:rPr>
                <w:rFonts w:ascii="Arial" w:hAnsi="Arial"/>
                <w:sz w:val="20"/>
                <w:szCs w:val="20"/>
                <w:lang w:val="en-US"/>
              </w:rPr>
            </w:rPrChange>
          </w:rPr>
          <w:t>UNM</w:t>
        </w:r>
        <w:r w:rsidR="00806FB1">
          <w:rPr>
            <w:rFonts w:ascii="Arial" w:hAnsi="Arial"/>
            <w:sz w:val="20"/>
            <w:szCs w:val="20"/>
            <w:lang w:val="en-US"/>
          </w:rPr>
          <w:t xml:space="preserve">, </w:t>
        </w:r>
      </w:ins>
      <w:ins w:id="78" w:author="Justin Yeakel" w:date="2021-07-25T15:01:00Z">
        <w:r w:rsidR="00CC0AE8">
          <w:rPr>
            <w:rFonts w:ascii="Arial" w:hAnsi="Arial"/>
            <w:sz w:val="20"/>
            <w:szCs w:val="20"/>
            <w:lang w:val="en-US"/>
          </w:rPr>
          <w:t xml:space="preserve">GS duties </w:t>
        </w:r>
      </w:ins>
      <w:ins w:id="79" w:author="Justin Yeakel" w:date="2021-07-25T15:02:00Z">
        <w:r w:rsidR="00CC0AE8">
          <w:rPr>
            <w:rFonts w:ascii="Arial" w:hAnsi="Arial"/>
            <w:sz w:val="20"/>
            <w:szCs w:val="20"/>
            <w:lang w:val="en-US"/>
          </w:rPr>
          <w:t xml:space="preserve">will involve […]. </w:t>
        </w:r>
      </w:ins>
      <w:ins w:id="80" w:author="Justin Yeakel" w:date="2021-07-25T15:13:00Z">
        <w:r w:rsidR="00753E4B">
          <w:rPr>
            <w:rFonts w:ascii="Arial" w:hAnsi="Arial"/>
            <w:sz w:val="20"/>
            <w:szCs w:val="20"/>
            <w:lang w:val="en-US"/>
          </w:rPr>
          <w:t>This project will directly support a postdoctoral scientist, who in addition to acquiring the skills described above will help manage a large field- and lab-intensive project, and mentor the undergraduate and graduate students the project will also support.</w:t>
        </w:r>
      </w:ins>
      <w:ins w:id="81" w:author="Justin Yeakel" w:date="2021-07-25T15:14:00Z">
        <w:r w:rsidR="00753E4B">
          <w:rPr>
            <w:rFonts w:ascii="Arial" w:hAnsi="Arial"/>
            <w:sz w:val="20"/>
            <w:szCs w:val="20"/>
            <w:lang w:val="en-US"/>
          </w:rPr>
          <w:t xml:space="preserve"> </w:t>
        </w:r>
      </w:ins>
      <w:ins w:id="82" w:author="Justin Yeakel" w:date="2021-07-25T15:12:00Z">
        <w:r w:rsidR="005B775A">
          <w:rPr>
            <w:rFonts w:ascii="Arial" w:eastAsia="Arial" w:hAnsi="Arial" w:cs="Arial"/>
            <w:sz w:val="20"/>
            <w:szCs w:val="20"/>
            <w:lang w:val="en-US"/>
          </w:rPr>
          <w:t>At</w:t>
        </w:r>
      </w:ins>
      <w:ins w:id="83" w:author="Justin Yeakel" w:date="2021-07-25T15:02:00Z">
        <w:r w:rsidR="00F05C2A">
          <w:rPr>
            <w:rFonts w:ascii="Arial" w:eastAsia="Arial" w:hAnsi="Arial" w:cs="Arial"/>
            <w:sz w:val="20"/>
            <w:szCs w:val="20"/>
            <w:lang w:val="en-US"/>
          </w:rPr>
          <w:t xml:space="preserve"> </w:t>
        </w:r>
      </w:ins>
      <w:ins w:id="84" w:author="Justin Yeakel" w:date="2021-07-25T15:17:00Z">
        <w:r w:rsidR="00965B4D">
          <w:rPr>
            <w:rFonts w:ascii="Arial" w:eastAsia="Arial" w:hAnsi="Arial" w:cs="Arial"/>
            <w:b/>
            <w:bCs/>
            <w:sz w:val="20"/>
            <w:szCs w:val="20"/>
            <w:lang w:val="en-US"/>
          </w:rPr>
          <w:t>BU</w:t>
        </w:r>
      </w:ins>
      <w:ins w:id="85" w:author="Justin Yeakel" w:date="2021-07-25T15:12:00Z">
        <w:r w:rsidR="005B775A">
          <w:rPr>
            <w:rFonts w:ascii="Arial" w:eastAsia="Arial" w:hAnsi="Arial" w:cs="Arial"/>
            <w:sz w:val="20"/>
            <w:szCs w:val="20"/>
            <w:lang w:val="en-US"/>
          </w:rPr>
          <w:t xml:space="preserve"> the</w:t>
        </w:r>
      </w:ins>
      <w:ins w:id="86" w:author="Justin Yeakel" w:date="2021-07-25T15:02:00Z">
        <w:r w:rsidR="00F05C2A">
          <w:rPr>
            <w:rFonts w:ascii="Arial" w:eastAsia="Arial" w:hAnsi="Arial" w:cs="Arial"/>
            <w:sz w:val="20"/>
            <w:szCs w:val="20"/>
            <w:lang w:val="en-US"/>
          </w:rPr>
          <w:t xml:space="preserve"> GS will</w:t>
        </w:r>
      </w:ins>
      <w:ins w:id="87" w:author="Justin Yeakel" w:date="2021-07-25T14:17:00Z">
        <w:r w:rsidR="00ED6DCD" w:rsidRPr="00BF7476">
          <w:rPr>
            <w:rFonts w:ascii="Arial" w:eastAsia="Arial" w:hAnsi="Arial" w:cs="Arial"/>
            <w:sz w:val="20"/>
            <w:szCs w:val="20"/>
            <w:lang w:val="en-US"/>
          </w:rPr>
          <w:t xml:space="preserve"> enroll in the </w:t>
        </w:r>
      </w:ins>
      <w:ins w:id="88" w:author="Justin Yeakel" w:date="2021-07-25T15:02:00Z">
        <w:r w:rsidR="001A429F">
          <w:rPr>
            <w:rFonts w:ascii="Arial" w:eastAsia="Arial" w:hAnsi="Arial" w:cs="Arial"/>
            <w:sz w:val="20"/>
            <w:szCs w:val="20"/>
            <w:lang w:val="en-US"/>
          </w:rPr>
          <w:t xml:space="preserve">described </w:t>
        </w:r>
        <w:r w:rsidR="001A429F" w:rsidRPr="001A429F">
          <w:rPr>
            <w:rFonts w:ascii="Arial" w:eastAsia="Arial" w:hAnsi="Arial" w:cs="Arial"/>
            <w:i/>
            <w:iCs/>
            <w:sz w:val="20"/>
            <w:szCs w:val="20"/>
            <w:lang w:val="en-US"/>
            <w:rPrChange w:id="89" w:author="Justin Yeakel" w:date="2021-07-25T15:02:00Z">
              <w:rPr>
                <w:rFonts w:ascii="Arial" w:eastAsia="Arial" w:hAnsi="Arial" w:cs="Arial"/>
                <w:sz w:val="20"/>
                <w:szCs w:val="20"/>
                <w:lang w:val="en-US"/>
              </w:rPr>
            </w:rPrChange>
          </w:rPr>
          <w:t>Conservation in the Genomics Age</w:t>
        </w:r>
      </w:ins>
      <w:ins w:id="90" w:author="Justin Yeakel" w:date="2021-07-25T14:29:00Z">
        <w:r w:rsidR="00581A32">
          <w:rPr>
            <w:rFonts w:ascii="Arial" w:eastAsia="Arial" w:hAnsi="Arial" w:cs="Arial"/>
            <w:sz w:val="20"/>
            <w:szCs w:val="20"/>
            <w:lang w:val="en-US"/>
          </w:rPr>
          <w:t xml:space="preserve"> </w:t>
        </w:r>
      </w:ins>
      <w:ins w:id="91" w:author="Justin Yeakel" w:date="2021-07-25T14:17:00Z">
        <w:r w:rsidR="00ED6DCD" w:rsidRPr="00BF7476">
          <w:rPr>
            <w:rFonts w:ascii="Arial" w:eastAsia="Arial" w:hAnsi="Arial" w:cs="Arial"/>
            <w:sz w:val="20"/>
            <w:szCs w:val="20"/>
            <w:lang w:val="en-US"/>
          </w:rPr>
          <w:t>course (Fall 2022) and later serve as Teaching Assistant (Fall 2024). The grad TA will lead the publication of a paper on diet-microbiome linkages as proposed above, in collaboration with students from the</w:t>
        </w:r>
      </w:ins>
      <w:ins w:id="92" w:author="Justin Yeakel" w:date="2021-07-25T15:03:00Z">
        <w:r w:rsidR="000007F3">
          <w:rPr>
            <w:rFonts w:ascii="Arial" w:eastAsia="Arial" w:hAnsi="Arial" w:cs="Arial"/>
            <w:sz w:val="20"/>
            <w:szCs w:val="20"/>
            <w:lang w:val="en-US"/>
          </w:rPr>
          <w:t xml:space="preserve"> CURE</w:t>
        </w:r>
      </w:ins>
      <w:ins w:id="93" w:author="Justin Yeakel" w:date="2021-07-25T14:17:00Z">
        <w:r w:rsidR="00ED6DCD" w:rsidRPr="00BF7476">
          <w:rPr>
            <w:rFonts w:ascii="Arial" w:eastAsia="Arial" w:hAnsi="Arial" w:cs="Arial"/>
            <w:sz w:val="20"/>
            <w:szCs w:val="20"/>
            <w:lang w:val="en-US"/>
          </w:rPr>
          <w:t xml:space="preserve"> course. This plan to mentor students and aspiring educators to</w:t>
        </w:r>
      </w:ins>
      <w:ins w:id="94" w:author="Justin Yeakel" w:date="2021-07-25T15:12:00Z">
        <w:r w:rsidR="000B5580">
          <w:rPr>
            <w:rFonts w:ascii="Arial" w:eastAsia="Arial" w:hAnsi="Arial" w:cs="Arial"/>
            <w:sz w:val="20"/>
            <w:szCs w:val="20"/>
            <w:lang w:val="en-US"/>
          </w:rPr>
          <w:t xml:space="preserve"> </w:t>
        </w:r>
      </w:ins>
      <w:ins w:id="95" w:author="Justin Yeakel" w:date="2021-07-25T14:17:00Z">
        <w:r w:rsidR="00ED6DCD" w:rsidRPr="00BF7476">
          <w:rPr>
            <w:rFonts w:ascii="Arial" w:eastAsia="Arial" w:hAnsi="Arial" w:cs="Arial"/>
            <w:sz w:val="20"/>
            <w:szCs w:val="20"/>
            <w:lang w:val="en-US"/>
          </w:rPr>
          <w:t>collaborate on publishing course-based research builds on</w:t>
        </w:r>
      </w:ins>
      <w:ins w:id="96" w:author="Justin Yeakel" w:date="2021-07-25T15:13:00Z">
        <w:r w:rsidR="000B5580">
          <w:rPr>
            <w:rFonts w:ascii="Arial" w:eastAsia="Arial" w:hAnsi="Arial" w:cs="Arial"/>
            <w:sz w:val="20"/>
            <w:szCs w:val="20"/>
            <w:lang w:val="en-US"/>
          </w:rPr>
          <w:t xml:space="preserve"> PI</w:t>
        </w:r>
      </w:ins>
      <w:ins w:id="97" w:author="Justin Yeakel" w:date="2021-07-25T14:17:00Z">
        <w:r w:rsidR="00ED6DCD" w:rsidRPr="00BF7476">
          <w:rPr>
            <w:rFonts w:ascii="Arial" w:eastAsia="Arial" w:hAnsi="Arial" w:cs="Arial"/>
            <w:sz w:val="20"/>
            <w:szCs w:val="20"/>
            <w:lang w:val="en-US"/>
          </w:rPr>
          <w:t xml:space="preserve"> </w:t>
        </w:r>
      </w:ins>
      <w:ins w:id="98" w:author="Justin Yeakel" w:date="2021-07-25T15:03:00Z">
        <w:r w:rsidR="00715123" w:rsidRPr="00BF7476">
          <w:rPr>
            <w:rFonts w:ascii="Arial" w:eastAsia="Arial" w:hAnsi="Arial" w:cs="Arial"/>
            <w:sz w:val="20"/>
            <w:szCs w:val="20"/>
            <w:lang w:val="en-US"/>
          </w:rPr>
          <w:t>Kartzinel</w:t>
        </w:r>
        <w:r w:rsidR="00715123">
          <w:rPr>
            <w:rFonts w:ascii="Arial" w:eastAsia="Arial" w:hAnsi="Arial" w:cs="Arial"/>
            <w:sz w:val="20"/>
            <w:szCs w:val="20"/>
            <w:lang w:val="en-US"/>
          </w:rPr>
          <w:t>’s</w:t>
        </w:r>
      </w:ins>
      <w:ins w:id="99" w:author="Justin Yeakel" w:date="2021-07-25T14:17:00Z">
        <w:r w:rsidR="00ED6DCD" w:rsidRPr="00BF7476">
          <w:rPr>
            <w:rFonts w:ascii="Arial" w:eastAsia="Arial" w:hAnsi="Arial" w:cs="Arial"/>
            <w:sz w:val="20"/>
            <w:szCs w:val="20"/>
            <w:lang w:val="en-US"/>
          </w:rPr>
          <w:t xml:space="preserve"> strong track-record of publishing prior course-based research (Kartzinel et al. 2012, Kartzinel et al. 2015b). Kartzinel has demonstrated potential for success in sustaining this CURE program, since the students of a 2018 trial of this program generated all preliminary data presented in Kartzinel's CAREER award (DEB-XXXXX) and all rated their experience in the course ‘effective’ or ‘very effective.’ </w:t>
        </w:r>
      </w:ins>
      <w:ins w:id="100" w:author="Justin Yeakel" w:date="2021-07-25T15:05:00Z">
        <w:r w:rsidR="0071723E">
          <w:rPr>
            <w:rFonts w:ascii="Arial" w:eastAsia="Arial" w:hAnsi="Arial" w:cs="Arial"/>
            <w:sz w:val="20"/>
            <w:szCs w:val="20"/>
            <w:lang w:val="en-US"/>
          </w:rPr>
          <w:t>Overall t</w:t>
        </w:r>
        <w:r w:rsidR="0071723E" w:rsidRPr="00BF7476">
          <w:rPr>
            <w:rFonts w:ascii="Arial" w:eastAsia="Arial" w:hAnsi="Arial" w:cs="Arial"/>
            <w:sz w:val="20"/>
            <w:szCs w:val="20"/>
            <w:lang w:val="en-US"/>
          </w:rPr>
          <w:t xml:space="preserve">his proposal will contribute to support </w:t>
        </w:r>
        <w:r w:rsidR="006B497F">
          <w:rPr>
            <w:rFonts w:ascii="Arial" w:eastAsia="Arial" w:hAnsi="Arial" w:cs="Arial"/>
            <w:sz w:val="20"/>
            <w:szCs w:val="20"/>
            <w:lang w:val="en-US"/>
          </w:rPr>
          <w:t>three?</w:t>
        </w:r>
        <w:r w:rsidR="0071723E" w:rsidRPr="00BF7476">
          <w:rPr>
            <w:rFonts w:ascii="Arial" w:eastAsia="Arial" w:hAnsi="Arial" w:cs="Arial"/>
            <w:sz w:val="20"/>
            <w:szCs w:val="20"/>
            <w:lang w:val="en-US"/>
          </w:rPr>
          <w:t xml:space="preserve"> early career researchers at Brown (</w:t>
        </w:r>
      </w:ins>
      <w:ins w:id="101" w:author="Justin Yeakel" w:date="2021-07-25T15:13:00Z">
        <w:r w:rsidR="00BB3BD6">
          <w:rPr>
            <w:rFonts w:ascii="Arial" w:eastAsia="Arial" w:hAnsi="Arial" w:cs="Arial"/>
            <w:sz w:val="20"/>
            <w:szCs w:val="20"/>
            <w:lang w:val="en-US"/>
          </w:rPr>
          <w:t xml:space="preserve">a </w:t>
        </w:r>
      </w:ins>
      <w:ins w:id="102" w:author="Justin Yeakel" w:date="2021-07-25T15:05:00Z">
        <w:r w:rsidR="0071723E">
          <w:rPr>
            <w:rFonts w:ascii="Arial" w:eastAsia="Arial" w:hAnsi="Arial" w:cs="Arial"/>
            <w:sz w:val="20"/>
            <w:szCs w:val="20"/>
            <w:lang w:val="en-US"/>
          </w:rPr>
          <w:t>GS</w:t>
        </w:r>
        <w:r w:rsidR="006B497F">
          <w:rPr>
            <w:rFonts w:ascii="Arial" w:eastAsia="Arial" w:hAnsi="Arial" w:cs="Arial"/>
            <w:sz w:val="20"/>
            <w:szCs w:val="20"/>
            <w:lang w:val="en-US"/>
          </w:rPr>
          <w:t>, PD,</w:t>
        </w:r>
        <w:r w:rsidR="0071723E">
          <w:rPr>
            <w:rFonts w:ascii="Arial" w:eastAsia="Arial" w:hAnsi="Arial" w:cs="Arial"/>
            <w:sz w:val="20"/>
            <w:szCs w:val="20"/>
            <w:lang w:val="en-US"/>
          </w:rPr>
          <w:t xml:space="preserve"> and PI</w:t>
        </w:r>
        <w:r w:rsidR="0071723E" w:rsidRPr="00BF7476">
          <w:rPr>
            <w:rFonts w:ascii="Arial" w:eastAsia="Arial" w:hAnsi="Arial" w:cs="Arial"/>
            <w:sz w:val="20"/>
            <w:szCs w:val="20"/>
            <w:lang w:val="en-US"/>
          </w:rPr>
          <w:t xml:space="preserve">). Both the PI and </w:t>
        </w:r>
        <w:r w:rsidR="006B497F">
          <w:rPr>
            <w:rFonts w:ascii="Arial" w:eastAsia="Arial" w:hAnsi="Arial" w:cs="Arial"/>
            <w:sz w:val="20"/>
            <w:szCs w:val="20"/>
            <w:lang w:val="en-US"/>
          </w:rPr>
          <w:t>PD</w:t>
        </w:r>
        <w:r w:rsidR="0071723E" w:rsidRPr="00BF7476">
          <w:rPr>
            <w:rFonts w:ascii="Arial" w:eastAsia="Arial" w:hAnsi="Arial" w:cs="Arial"/>
            <w:sz w:val="20"/>
            <w:szCs w:val="20"/>
            <w:lang w:val="en-US"/>
          </w:rPr>
          <w:t xml:space="preserve"> will present research results and co-author resulting publications, thereby enhancing their professional networks and visibility while contributing to the growth of data and understanding of process at an LTER.</w:t>
        </w:r>
      </w:ins>
      <w:ins w:id="103" w:author="Justin Yeakel" w:date="2021-07-25T15:14:00Z">
        <w:r w:rsidR="00753E4B">
          <w:rPr>
            <w:rFonts w:ascii="Arial" w:eastAsia="Arial" w:hAnsi="Arial" w:cs="Arial"/>
            <w:sz w:val="20"/>
            <w:szCs w:val="20"/>
            <w:lang w:val="en-US"/>
          </w:rPr>
          <w:t xml:space="preserve"> </w:t>
        </w:r>
      </w:ins>
      <w:ins w:id="104" w:author="Justin Yeakel" w:date="2021-07-25T15:35:00Z">
        <w:r w:rsidR="007B0852">
          <w:rPr>
            <w:rFonts w:ascii="Arial" w:eastAsia="Arial" w:hAnsi="Arial" w:cs="Arial"/>
            <w:sz w:val="20"/>
            <w:szCs w:val="20"/>
            <w:lang w:val="en-US"/>
          </w:rPr>
          <w:t>At</w:t>
        </w:r>
        <w:r w:rsidR="007B0852" w:rsidRPr="00596BDE">
          <w:rPr>
            <w:rFonts w:ascii="Arial" w:eastAsia="Arial" w:hAnsi="Arial" w:cs="Arial"/>
            <w:b/>
            <w:bCs/>
            <w:sz w:val="20"/>
            <w:szCs w:val="20"/>
            <w:lang w:val="en-US"/>
          </w:rPr>
          <w:t xml:space="preserve"> UC</w:t>
        </w:r>
        <w:r w:rsidR="007B0852">
          <w:rPr>
            <w:rFonts w:ascii="Arial" w:eastAsia="Arial" w:hAnsi="Arial" w:cs="Arial"/>
            <w:b/>
            <w:bCs/>
            <w:sz w:val="20"/>
            <w:szCs w:val="20"/>
            <w:lang w:val="en-US"/>
          </w:rPr>
          <w:t xml:space="preserve">M </w:t>
        </w:r>
        <w:r w:rsidR="007B0852">
          <w:rPr>
            <w:rFonts w:ascii="Arial" w:eastAsia="Arial" w:hAnsi="Arial" w:cs="Arial"/>
            <w:sz w:val="20"/>
            <w:szCs w:val="20"/>
            <w:lang w:val="en-US"/>
          </w:rPr>
          <w:t xml:space="preserve">this award will support one GR researcher for </w:t>
        </w:r>
      </w:ins>
      <w:ins w:id="105" w:author="Justin Yeakel" w:date="2021-07-25T15:41:00Z">
        <w:r w:rsidR="00D22B0F">
          <w:rPr>
            <w:rFonts w:ascii="Arial" w:eastAsia="Arial" w:hAnsi="Arial" w:cs="Arial"/>
            <w:sz w:val="20"/>
            <w:szCs w:val="20"/>
            <w:lang w:val="en-US"/>
          </w:rPr>
          <w:t>3</w:t>
        </w:r>
      </w:ins>
      <w:ins w:id="106" w:author="Justin Yeakel" w:date="2021-07-25T15:35:00Z">
        <w:r w:rsidR="007B0852">
          <w:rPr>
            <w:rFonts w:ascii="Arial" w:eastAsia="Arial" w:hAnsi="Arial" w:cs="Arial"/>
            <w:sz w:val="20"/>
            <w:szCs w:val="20"/>
            <w:lang w:val="en-US"/>
          </w:rPr>
          <w:t xml:space="preserve"> years, whose Ph.D. thesis will center on the development and investigation of both consumer foraging models as well as diffusion mapping techniques used to compare</w:t>
        </w:r>
      </w:ins>
      <w:ins w:id="107" w:author="Justin Yeakel" w:date="2021-07-25T15:42:00Z">
        <w:r w:rsidR="00B6013C">
          <w:rPr>
            <w:rFonts w:ascii="Arial" w:eastAsia="Arial" w:hAnsi="Arial" w:cs="Arial"/>
            <w:sz w:val="20"/>
            <w:szCs w:val="20"/>
            <w:lang w:val="en-US"/>
          </w:rPr>
          <w:t xml:space="preserve"> high-dimensional</w:t>
        </w:r>
      </w:ins>
      <w:ins w:id="108" w:author="Justin Yeakel" w:date="2021-07-25T15:35:00Z">
        <w:r w:rsidR="007B0852">
          <w:rPr>
            <w:rFonts w:ascii="Arial" w:eastAsia="Arial" w:hAnsi="Arial" w:cs="Arial"/>
            <w:sz w:val="20"/>
            <w:szCs w:val="20"/>
            <w:lang w:val="en-US"/>
          </w:rPr>
          <w:t xml:space="preserve"> foraging strategies. The UCM GR student will lead the development and serve as first author on 2-3 manuscripts focused on applying consumer-resource models to small mammal communities and the utility of diffusion mapping to investigate behavioral niches</w:t>
        </w:r>
      </w:ins>
      <w:ins w:id="109" w:author="Justin Yeakel" w:date="2021-07-25T15:36:00Z">
        <w:r w:rsidR="00D51481">
          <w:rPr>
            <w:rFonts w:ascii="Arial" w:eastAsia="Arial" w:hAnsi="Arial" w:cs="Arial"/>
            <w:sz w:val="20"/>
            <w:szCs w:val="20"/>
            <w:lang w:val="en-US"/>
          </w:rPr>
          <w:t>, and present results at</w:t>
        </w:r>
      </w:ins>
      <w:ins w:id="110" w:author="Justin Yeakel" w:date="2021-07-25T15:37:00Z">
        <w:r w:rsidR="0012345D">
          <w:rPr>
            <w:rFonts w:ascii="Arial" w:eastAsia="Arial" w:hAnsi="Arial" w:cs="Arial"/>
            <w:sz w:val="20"/>
            <w:szCs w:val="20"/>
            <w:lang w:val="en-US"/>
          </w:rPr>
          <w:t xml:space="preserve"> professional meetings during [Years 2 and 3].</w:t>
        </w:r>
      </w:ins>
      <w:ins w:id="111" w:author="Justin Yeakel" w:date="2021-07-25T15:42:00Z">
        <w:r w:rsidR="001A5315">
          <w:rPr>
            <w:rFonts w:ascii="Arial" w:eastAsia="Arial" w:hAnsi="Arial" w:cs="Arial"/>
            <w:sz w:val="20"/>
            <w:szCs w:val="20"/>
            <w:lang w:val="en-US"/>
          </w:rPr>
          <w:t xml:space="preserve"> The UCM GR will also gain teaching/mentoring experience by</w:t>
        </w:r>
      </w:ins>
      <w:ins w:id="112" w:author="Justin Yeakel" w:date="2021-07-25T15:43:00Z">
        <w:r w:rsidR="001A5315">
          <w:rPr>
            <w:rFonts w:ascii="Arial" w:eastAsia="Arial" w:hAnsi="Arial" w:cs="Arial"/>
            <w:sz w:val="20"/>
            <w:szCs w:val="20"/>
            <w:lang w:val="en-US"/>
          </w:rPr>
          <w:t xml:space="preserve"> participating in </w:t>
        </w:r>
        <w:r w:rsidR="0043577D">
          <w:rPr>
            <w:rFonts w:ascii="Arial" w:eastAsia="Arial" w:hAnsi="Arial" w:cs="Arial"/>
            <w:sz w:val="20"/>
            <w:szCs w:val="20"/>
            <w:lang w:val="en-US"/>
          </w:rPr>
          <w:t xml:space="preserve">annual </w:t>
        </w:r>
      </w:ins>
      <w:ins w:id="113" w:author="Justin Yeakel" w:date="2021-07-25T16:08:00Z">
        <w:r w:rsidR="009D1F58">
          <w:rPr>
            <w:rFonts w:ascii="Arial" w:eastAsia="Arial" w:hAnsi="Arial" w:cs="Arial"/>
            <w:sz w:val="20"/>
            <w:szCs w:val="20"/>
            <w:lang w:val="en-US"/>
          </w:rPr>
          <w:t>meeting</w:t>
        </w:r>
      </w:ins>
      <w:ins w:id="114" w:author="Justin Yeakel" w:date="2021-07-25T16:09:00Z">
        <w:r w:rsidR="00DE66CE">
          <w:rPr>
            <w:rFonts w:ascii="Arial" w:eastAsia="Arial" w:hAnsi="Arial" w:cs="Arial"/>
            <w:sz w:val="20"/>
            <w:szCs w:val="20"/>
            <w:lang w:val="en-US"/>
          </w:rPr>
          <w:t xml:space="preserve"> workshops</w:t>
        </w:r>
      </w:ins>
      <w:ins w:id="115" w:author="Justin Yeakel" w:date="2021-07-25T15:43:00Z">
        <w:r w:rsidR="0043577D">
          <w:rPr>
            <w:rFonts w:ascii="Arial" w:eastAsia="Arial" w:hAnsi="Arial" w:cs="Arial"/>
            <w:sz w:val="20"/>
            <w:szCs w:val="20"/>
            <w:lang w:val="en-US"/>
          </w:rPr>
          <w:t xml:space="preserve"> (see below).</w:t>
        </w:r>
      </w:ins>
    </w:p>
    <w:p w14:paraId="27632BA0" w14:textId="51228E81" w:rsidR="008849B1" w:rsidRPr="00087CA7" w:rsidRDefault="008849B1">
      <w:pPr>
        <w:pBdr>
          <w:top w:val="nil"/>
          <w:left w:val="nil"/>
          <w:bottom w:val="nil"/>
          <w:right w:val="nil"/>
          <w:between w:val="nil"/>
          <w:bar w:val="nil"/>
        </w:pBdr>
        <w:jc w:val="both"/>
        <w:rPr>
          <w:ins w:id="116" w:author="Justin Yeakel" w:date="2021-07-25T14:21:00Z"/>
          <w:rFonts w:ascii="Arial" w:hAnsi="Arial"/>
          <w:sz w:val="20"/>
          <w:szCs w:val="20"/>
          <w:rPrChange w:id="117" w:author="Justin Yeakel" w:date="2021-07-25T16:03:00Z">
            <w:rPr>
              <w:ins w:id="118" w:author="Justin Yeakel" w:date="2021-07-25T14:21:00Z"/>
              <w:rFonts w:ascii="Arial" w:eastAsia="Arial" w:hAnsi="Arial" w:cs="Arial"/>
              <w:sz w:val="20"/>
              <w:szCs w:val="20"/>
              <w:lang w:val="en-US"/>
            </w:rPr>
          </w:rPrChange>
        </w:rPr>
        <w:pPrChange w:id="119" w:author="Justin Yeakel" w:date="2021-07-25T15:49:00Z">
          <w:pPr>
            <w:pStyle w:val="Body"/>
          </w:pPr>
        </w:pPrChange>
      </w:pPr>
      <w:ins w:id="120" w:author="Justin Yeakel" w:date="2021-07-25T15:45:00Z">
        <w:r>
          <w:rPr>
            <w:rFonts w:ascii="Arial" w:hAnsi="Arial"/>
            <w:b/>
            <w:bCs/>
            <w:i/>
            <w:iCs/>
            <w:sz w:val="20"/>
            <w:szCs w:val="20"/>
          </w:rPr>
          <w:t>Annual Meeting</w:t>
        </w:r>
      </w:ins>
      <w:ins w:id="121" w:author="Justin Yeakel" w:date="2021-07-25T15:48:00Z">
        <w:r w:rsidR="00312998">
          <w:rPr>
            <w:rFonts w:ascii="Arial" w:hAnsi="Arial"/>
            <w:b/>
            <w:bCs/>
            <w:i/>
            <w:iCs/>
            <w:sz w:val="20"/>
            <w:szCs w:val="20"/>
          </w:rPr>
          <w:t xml:space="preserve"> </w:t>
        </w:r>
      </w:ins>
      <w:ins w:id="122" w:author="Justin Yeakel" w:date="2021-07-25T15:49:00Z">
        <w:r w:rsidR="002872FB">
          <w:rPr>
            <w:rFonts w:ascii="Arial" w:hAnsi="Arial"/>
            <w:b/>
            <w:bCs/>
            <w:i/>
            <w:iCs/>
            <w:sz w:val="20"/>
            <w:szCs w:val="20"/>
          </w:rPr>
          <w:t xml:space="preserve">Educational </w:t>
        </w:r>
      </w:ins>
      <w:ins w:id="123" w:author="Justin Yeakel" w:date="2021-07-25T16:09:00Z">
        <w:r w:rsidR="00DE66CE">
          <w:rPr>
            <w:rFonts w:ascii="Arial" w:hAnsi="Arial"/>
            <w:b/>
            <w:bCs/>
            <w:i/>
            <w:iCs/>
            <w:sz w:val="20"/>
            <w:szCs w:val="20"/>
          </w:rPr>
          <w:t>Workshops</w:t>
        </w:r>
      </w:ins>
      <w:ins w:id="124" w:author="Justin Yeakel" w:date="2021-07-25T15:48:00Z">
        <w:r w:rsidR="00312998">
          <w:rPr>
            <w:rFonts w:ascii="Arial" w:hAnsi="Arial"/>
            <w:b/>
            <w:bCs/>
            <w:i/>
            <w:iCs/>
            <w:sz w:val="20"/>
            <w:szCs w:val="20"/>
          </w:rPr>
          <w:t>:</w:t>
        </w:r>
      </w:ins>
      <w:ins w:id="125" w:author="Justin Yeakel" w:date="2021-07-25T15:47:00Z">
        <w:r w:rsidR="00DD52CE">
          <w:rPr>
            <w:rFonts w:ascii="Arial" w:hAnsi="Arial"/>
            <w:b/>
            <w:bCs/>
            <w:i/>
            <w:iCs/>
            <w:sz w:val="20"/>
            <w:szCs w:val="20"/>
          </w:rPr>
          <w:t xml:space="preserve"> </w:t>
        </w:r>
      </w:ins>
      <w:ins w:id="126" w:author="Justin Yeakel" w:date="2021-07-25T15:50:00Z">
        <w:r w:rsidR="00EF3189">
          <w:rPr>
            <w:rFonts w:ascii="Arial" w:hAnsi="Arial"/>
            <w:sz w:val="20"/>
            <w:szCs w:val="20"/>
          </w:rPr>
          <w:t>Annual PI/</w:t>
        </w:r>
      </w:ins>
      <w:ins w:id="127" w:author="Justin Yeakel" w:date="2021-07-25T15:51:00Z">
        <w:r w:rsidR="003C28D8">
          <w:rPr>
            <w:rFonts w:ascii="Arial" w:hAnsi="Arial"/>
            <w:sz w:val="20"/>
            <w:szCs w:val="20"/>
          </w:rPr>
          <w:t>PD/GR/UG</w:t>
        </w:r>
      </w:ins>
      <w:ins w:id="128" w:author="Justin Yeakel" w:date="2021-07-25T15:50:00Z">
        <w:r w:rsidR="00EF3189">
          <w:rPr>
            <w:rFonts w:ascii="Arial" w:hAnsi="Arial"/>
            <w:sz w:val="20"/>
            <w:szCs w:val="20"/>
          </w:rPr>
          <w:t xml:space="preserve"> meetings will be held at UNM and the Sevilleta </w:t>
        </w:r>
        <w:r w:rsidR="003C28D8">
          <w:rPr>
            <w:rFonts w:ascii="Arial" w:hAnsi="Arial"/>
            <w:sz w:val="20"/>
            <w:szCs w:val="20"/>
          </w:rPr>
          <w:t xml:space="preserve">Field Station, and </w:t>
        </w:r>
      </w:ins>
      <w:ins w:id="129" w:author="Justin Yeakel" w:date="2021-07-25T15:51:00Z">
        <w:r w:rsidR="00466DBC">
          <w:rPr>
            <w:rFonts w:ascii="Arial" w:hAnsi="Arial"/>
            <w:sz w:val="20"/>
            <w:szCs w:val="20"/>
          </w:rPr>
          <w:t xml:space="preserve">will allow research groups participating in different aspects of the project </w:t>
        </w:r>
      </w:ins>
      <w:ins w:id="130" w:author="Justin Yeakel" w:date="2021-07-25T15:52:00Z">
        <w:r w:rsidR="002266E8">
          <w:rPr>
            <w:rFonts w:ascii="Arial" w:hAnsi="Arial"/>
            <w:sz w:val="20"/>
            <w:szCs w:val="20"/>
          </w:rPr>
          <w:t xml:space="preserve">a chance to a) update, reconfigure, and assess progress on field, lab, and theoretical aspects of the project as well as to b) </w:t>
        </w:r>
      </w:ins>
      <w:ins w:id="131" w:author="Justin Yeakel" w:date="2021-07-25T15:53:00Z">
        <w:r w:rsidR="006C34E2">
          <w:rPr>
            <w:rFonts w:ascii="Arial" w:hAnsi="Arial"/>
            <w:sz w:val="20"/>
            <w:szCs w:val="20"/>
          </w:rPr>
          <w:t>provide a means by which</w:t>
        </w:r>
        <w:r w:rsidR="001016E7">
          <w:rPr>
            <w:rFonts w:ascii="Arial" w:hAnsi="Arial"/>
            <w:sz w:val="20"/>
            <w:szCs w:val="20"/>
          </w:rPr>
          <w:t xml:space="preserve"> students and participants</w:t>
        </w:r>
        <w:r w:rsidR="006C34E2">
          <w:rPr>
            <w:rFonts w:ascii="Arial" w:hAnsi="Arial"/>
            <w:sz w:val="20"/>
            <w:szCs w:val="20"/>
          </w:rPr>
          <w:t xml:space="preserve"> </w:t>
        </w:r>
        <w:r w:rsidR="00543AA3">
          <w:rPr>
            <w:rFonts w:ascii="Arial" w:hAnsi="Arial"/>
            <w:sz w:val="20"/>
            <w:szCs w:val="20"/>
          </w:rPr>
          <w:t xml:space="preserve">share basic ideas and </w:t>
        </w:r>
      </w:ins>
      <w:ins w:id="132" w:author="Justin Yeakel" w:date="2021-07-25T15:54:00Z">
        <w:r w:rsidR="00543AA3">
          <w:rPr>
            <w:rFonts w:ascii="Arial" w:hAnsi="Arial"/>
            <w:sz w:val="20"/>
            <w:szCs w:val="20"/>
          </w:rPr>
          <w:t xml:space="preserve">state-of-the-art knowledge and techniques </w:t>
        </w:r>
        <w:r w:rsidR="00D17F4A">
          <w:rPr>
            <w:rFonts w:ascii="Arial" w:hAnsi="Arial"/>
            <w:sz w:val="20"/>
            <w:szCs w:val="20"/>
          </w:rPr>
          <w:t xml:space="preserve">with regard to their respective fields and methods. For instance, </w:t>
        </w:r>
      </w:ins>
      <w:ins w:id="133" w:author="Justin Yeakel" w:date="2021-07-25T15:55:00Z">
        <w:r w:rsidR="00133387">
          <w:rPr>
            <w:rFonts w:ascii="Arial" w:hAnsi="Arial"/>
            <w:sz w:val="20"/>
            <w:szCs w:val="20"/>
          </w:rPr>
          <w:t xml:space="preserve">at the annual meeting, we will set aside </w:t>
        </w:r>
        <w:r w:rsidR="00700ACF">
          <w:rPr>
            <w:rFonts w:ascii="Arial" w:hAnsi="Arial"/>
            <w:sz w:val="20"/>
            <w:szCs w:val="20"/>
          </w:rPr>
          <w:t xml:space="preserve">afternoons for short workshops, where </w:t>
        </w:r>
      </w:ins>
      <w:ins w:id="134" w:author="Justin Yeakel" w:date="2021-07-25T15:56:00Z">
        <w:r w:rsidR="00010465">
          <w:rPr>
            <w:rFonts w:ascii="Arial" w:hAnsi="Arial"/>
            <w:sz w:val="20"/>
            <w:szCs w:val="20"/>
          </w:rPr>
          <w:t>project PDs/GRs</w:t>
        </w:r>
      </w:ins>
      <w:ins w:id="135" w:author="Justin Yeakel" w:date="2021-07-25T15:55:00Z">
        <w:r w:rsidR="00700ACF">
          <w:rPr>
            <w:rFonts w:ascii="Arial" w:hAnsi="Arial"/>
            <w:sz w:val="20"/>
            <w:szCs w:val="20"/>
          </w:rPr>
          <w:t xml:space="preserve"> </w:t>
        </w:r>
      </w:ins>
      <w:ins w:id="136" w:author="Justin Yeakel" w:date="2021-07-25T15:56:00Z">
        <w:r w:rsidR="00495538">
          <w:rPr>
            <w:rFonts w:ascii="Arial" w:hAnsi="Arial"/>
            <w:sz w:val="20"/>
            <w:szCs w:val="20"/>
          </w:rPr>
          <w:t xml:space="preserve">run activities and seminars designed to introduce PDs/GRs/UGs </w:t>
        </w:r>
      </w:ins>
      <w:ins w:id="137" w:author="Justin Yeakel" w:date="2021-07-25T15:57:00Z">
        <w:r w:rsidR="00495538">
          <w:rPr>
            <w:rFonts w:ascii="Arial" w:hAnsi="Arial"/>
            <w:sz w:val="20"/>
            <w:szCs w:val="20"/>
          </w:rPr>
          <w:t xml:space="preserve">(and PIs) </w:t>
        </w:r>
        <w:r w:rsidR="00B86E67">
          <w:rPr>
            <w:rFonts w:ascii="Arial" w:hAnsi="Arial"/>
            <w:sz w:val="20"/>
            <w:szCs w:val="20"/>
          </w:rPr>
          <w:t>to their own scientific specializations, capitalizing on the intersectionality (</w:t>
        </w:r>
        <w:r w:rsidR="008E0C17">
          <w:rPr>
            <w:rFonts w:ascii="Arial" w:hAnsi="Arial"/>
            <w:sz w:val="20"/>
            <w:szCs w:val="20"/>
          </w:rPr>
          <w:t>f</w:t>
        </w:r>
      </w:ins>
      <w:ins w:id="138" w:author="Justin Yeakel" w:date="2021-07-25T15:58:00Z">
        <w:r w:rsidR="008E0C17">
          <w:rPr>
            <w:rFonts w:ascii="Arial" w:hAnsi="Arial"/>
            <w:sz w:val="20"/>
            <w:szCs w:val="20"/>
          </w:rPr>
          <w:t xml:space="preserve">ield/lab/theory) of </w:t>
        </w:r>
        <w:r w:rsidR="005F3B88">
          <w:rPr>
            <w:rFonts w:ascii="Arial" w:hAnsi="Arial"/>
            <w:sz w:val="20"/>
            <w:szCs w:val="20"/>
          </w:rPr>
          <w:t>this</w:t>
        </w:r>
        <w:r w:rsidR="008E0C17">
          <w:rPr>
            <w:rFonts w:ascii="Arial" w:hAnsi="Arial"/>
            <w:sz w:val="20"/>
            <w:szCs w:val="20"/>
          </w:rPr>
          <w:t xml:space="preserve"> </w:t>
        </w:r>
        <w:r w:rsidR="005F3B88">
          <w:rPr>
            <w:rFonts w:ascii="Arial" w:hAnsi="Arial"/>
            <w:sz w:val="20"/>
            <w:szCs w:val="20"/>
          </w:rPr>
          <w:t xml:space="preserve">proposal. As such, </w:t>
        </w:r>
      </w:ins>
      <w:ins w:id="139" w:author="Justin Yeakel" w:date="2021-07-25T16:04:00Z">
        <w:r w:rsidR="00E43667">
          <w:rPr>
            <w:rFonts w:ascii="Arial" w:hAnsi="Arial"/>
            <w:sz w:val="20"/>
            <w:szCs w:val="20"/>
          </w:rPr>
          <w:t>GRs developing theoretical consumer models at UCM can learn</w:t>
        </w:r>
      </w:ins>
      <w:ins w:id="140" w:author="Justin Yeakel" w:date="2021-07-25T16:05:00Z">
        <w:r w:rsidR="00756A55">
          <w:rPr>
            <w:rFonts w:ascii="Arial" w:hAnsi="Arial"/>
            <w:sz w:val="20"/>
            <w:szCs w:val="20"/>
          </w:rPr>
          <w:t xml:space="preserve"> about</w:t>
        </w:r>
      </w:ins>
      <w:ins w:id="141" w:author="Justin Yeakel" w:date="2021-07-25T16:04:00Z">
        <w:r w:rsidR="00E43667">
          <w:rPr>
            <w:rFonts w:ascii="Arial" w:hAnsi="Arial"/>
            <w:sz w:val="20"/>
            <w:szCs w:val="20"/>
          </w:rPr>
          <w:t xml:space="preserve"> approaches </w:t>
        </w:r>
        <w:r w:rsidR="00B569CE">
          <w:rPr>
            <w:rFonts w:ascii="Arial" w:hAnsi="Arial"/>
            <w:sz w:val="20"/>
            <w:szCs w:val="20"/>
          </w:rPr>
          <w:t xml:space="preserve">used by </w:t>
        </w:r>
      </w:ins>
      <w:ins w:id="142" w:author="Justin Yeakel" w:date="2021-07-25T15:58:00Z">
        <w:r w:rsidR="005F3B88">
          <w:rPr>
            <w:rFonts w:ascii="Arial" w:hAnsi="Arial"/>
            <w:sz w:val="20"/>
            <w:szCs w:val="20"/>
          </w:rPr>
          <w:t xml:space="preserve">PDs </w:t>
        </w:r>
      </w:ins>
      <w:ins w:id="143" w:author="Justin Yeakel" w:date="2021-07-25T16:04:00Z">
        <w:r w:rsidR="00B569CE">
          <w:rPr>
            <w:rFonts w:ascii="Arial" w:hAnsi="Arial"/>
            <w:sz w:val="20"/>
            <w:szCs w:val="20"/>
          </w:rPr>
          <w:t>to</w:t>
        </w:r>
      </w:ins>
      <w:ins w:id="144" w:author="Justin Yeakel" w:date="2021-07-25T15:59:00Z">
        <w:r w:rsidR="00494B4E">
          <w:rPr>
            <w:rFonts w:ascii="Arial" w:hAnsi="Arial"/>
            <w:sz w:val="20"/>
            <w:szCs w:val="20"/>
          </w:rPr>
          <w:t xml:space="preserve"> estimate life-histor</w:t>
        </w:r>
      </w:ins>
      <w:ins w:id="145" w:author="Justin Yeakel" w:date="2021-07-25T16:00:00Z">
        <w:r w:rsidR="007231EF">
          <w:rPr>
            <w:rFonts w:ascii="Arial" w:hAnsi="Arial"/>
            <w:sz w:val="20"/>
            <w:szCs w:val="20"/>
          </w:rPr>
          <w:t>y characteristics</w:t>
        </w:r>
      </w:ins>
      <w:ins w:id="146" w:author="Justin Yeakel" w:date="2021-07-25T16:05:00Z">
        <w:r w:rsidR="00756A55">
          <w:rPr>
            <w:rFonts w:ascii="Arial" w:hAnsi="Arial"/>
            <w:sz w:val="20"/>
            <w:szCs w:val="20"/>
          </w:rPr>
          <w:t xml:space="preserve"> in the field at UNM, or UGs helping in the field at UNM can learn </w:t>
        </w:r>
      </w:ins>
      <w:ins w:id="147" w:author="Justin Yeakel" w:date="2021-07-25T16:06:00Z">
        <w:r w:rsidR="007826F6">
          <w:rPr>
            <w:rFonts w:ascii="Arial" w:hAnsi="Arial"/>
            <w:sz w:val="20"/>
            <w:szCs w:val="20"/>
          </w:rPr>
          <w:t xml:space="preserve">from GRs </w:t>
        </w:r>
        <w:r w:rsidR="006C6280">
          <w:rPr>
            <w:rFonts w:ascii="Arial" w:hAnsi="Arial"/>
            <w:sz w:val="20"/>
            <w:szCs w:val="20"/>
          </w:rPr>
          <w:t>engaged in DNA sequencing</w:t>
        </w:r>
      </w:ins>
      <w:ins w:id="148" w:author="Justin Yeakel" w:date="2021-07-25T16:07:00Z">
        <w:r w:rsidR="006C6280">
          <w:rPr>
            <w:rFonts w:ascii="Arial" w:hAnsi="Arial"/>
            <w:sz w:val="20"/>
            <w:szCs w:val="20"/>
          </w:rPr>
          <w:t xml:space="preserve"> at BU</w:t>
        </w:r>
      </w:ins>
      <w:ins w:id="149" w:author="Justin Yeakel" w:date="2021-07-25T16:00:00Z">
        <w:r w:rsidR="00FB62F5">
          <w:rPr>
            <w:rFonts w:ascii="Arial" w:hAnsi="Arial"/>
            <w:sz w:val="20"/>
            <w:szCs w:val="20"/>
          </w:rPr>
          <w:t>.</w:t>
        </w:r>
      </w:ins>
      <w:ins w:id="150" w:author="Justin Yeakel" w:date="2021-07-25T15:59:00Z">
        <w:r w:rsidR="00FB62F5">
          <w:rPr>
            <w:rFonts w:ascii="Arial" w:hAnsi="Arial"/>
            <w:sz w:val="20"/>
            <w:szCs w:val="20"/>
          </w:rPr>
          <w:t xml:space="preserve"> </w:t>
        </w:r>
      </w:ins>
      <w:ins w:id="151" w:author="Justin Yeakel" w:date="2021-07-25T16:01:00Z">
        <w:r w:rsidR="003E3408">
          <w:rPr>
            <w:rFonts w:ascii="Arial" w:hAnsi="Arial"/>
            <w:sz w:val="20"/>
            <w:szCs w:val="20"/>
          </w:rPr>
          <w:t xml:space="preserve">In this </w:t>
        </w:r>
        <w:r w:rsidR="003E3408">
          <w:rPr>
            <w:rFonts w:ascii="Arial" w:hAnsi="Arial"/>
            <w:sz w:val="20"/>
            <w:szCs w:val="20"/>
          </w:rPr>
          <w:lastRenderedPageBreak/>
          <w:t>sense, project Annual Meetings will serve both to advance th</w:t>
        </w:r>
      </w:ins>
      <w:ins w:id="152" w:author="Justin Yeakel" w:date="2021-07-25T16:02:00Z">
        <w:r w:rsidR="003E3408">
          <w:rPr>
            <w:rFonts w:ascii="Arial" w:hAnsi="Arial"/>
            <w:sz w:val="20"/>
            <w:szCs w:val="20"/>
          </w:rPr>
          <w:t xml:space="preserve">e states of each component of the proposed </w:t>
        </w:r>
        <w:r w:rsidR="002D5B0E">
          <w:rPr>
            <w:rFonts w:ascii="Arial" w:hAnsi="Arial"/>
            <w:sz w:val="20"/>
            <w:szCs w:val="20"/>
          </w:rPr>
          <w:t>project as well as to facilitate</w:t>
        </w:r>
      </w:ins>
      <w:ins w:id="153" w:author="Justin Yeakel" w:date="2021-07-25T16:08:00Z">
        <w:r w:rsidR="00C40621">
          <w:rPr>
            <w:rFonts w:ascii="Arial" w:hAnsi="Arial"/>
            <w:sz w:val="20"/>
            <w:szCs w:val="20"/>
          </w:rPr>
          <w:t xml:space="preserve"> student-led</w:t>
        </w:r>
      </w:ins>
      <w:ins w:id="154" w:author="Justin Yeakel" w:date="2021-07-25T16:02:00Z">
        <w:r w:rsidR="002D5B0E">
          <w:rPr>
            <w:rFonts w:ascii="Arial" w:hAnsi="Arial"/>
            <w:sz w:val="20"/>
            <w:szCs w:val="20"/>
          </w:rPr>
          <w:t xml:space="preserve"> dissemination of methods, approaches, and theories</w:t>
        </w:r>
      </w:ins>
      <w:ins w:id="155" w:author="Justin Yeakel" w:date="2021-07-25T16:07:00Z">
        <w:r w:rsidR="00C40621">
          <w:rPr>
            <w:rFonts w:ascii="Arial" w:hAnsi="Arial"/>
            <w:sz w:val="20"/>
            <w:szCs w:val="20"/>
          </w:rPr>
          <w:t>.</w:t>
        </w:r>
      </w:ins>
    </w:p>
    <w:p w14:paraId="0CFF21CE" w14:textId="575C8D65" w:rsidR="00CE238A" w:rsidRDefault="00312998" w:rsidP="00DD52CE">
      <w:pPr>
        <w:pStyle w:val="BodyA"/>
        <w:jc w:val="both"/>
        <w:rPr>
          <w:ins w:id="156" w:author="Justin Yeakel" w:date="2021-07-25T15:48:00Z"/>
          <w:rFonts w:ascii="Arial" w:hAnsi="Arial"/>
          <w:b/>
          <w:bCs/>
          <w:i/>
          <w:iCs/>
          <w:sz w:val="20"/>
          <w:szCs w:val="20"/>
          <w:lang w:val="en-US"/>
        </w:rPr>
      </w:pPr>
      <w:proofErr w:type="spellStart"/>
      <w:ins w:id="157" w:author="Justin Yeakel" w:date="2021-07-25T15:49:00Z">
        <w:r>
          <w:rPr>
            <w:rFonts w:ascii="Arial" w:hAnsi="Arial"/>
            <w:b/>
            <w:bCs/>
            <w:i/>
            <w:iCs/>
            <w:sz w:val="20"/>
            <w:szCs w:val="20"/>
            <w:lang w:val="en-US"/>
          </w:rPr>
          <w:t>Sevilleta</w:t>
        </w:r>
        <w:proofErr w:type="spellEnd"/>
        <w:r>
          <w:rPr>
            <w:rFonts w:ascii="Arial" w:hAnsi="Arial"/>
            <w:b/>
            <w:bCs/>
            <w:i/>
            <w:iCs/>
            <w:sz w:val="20"/>
            <w:szCs w:val="20"/>
            <w:lang w:val="en-US"/>
          </w:rPr>
          <w:t xml:space="preserve"> </w:t>
        </w:r>
      </w:ins>
      <w:ins w:id="158" w:author="Justin Yeakel" w:date="2021-07-25T14:21:00Z">
        <w:r w:rsidR="0039584A" w:rsidRPr="00596BDE">
          <w:rPr>
            <w:rFonts w:ascii="Arial" w:hAnsi="Arial"/>
            <w:b/>
            <w:bCs/>
            <w:i/>
            <w:iCs/>
            <w:sz w:val="20"/>
            <w:szCs w:val="20"/>
            <w:lang w:val="en-US"/>
          </w:rPr>
          <w:t>Field</w:t>
        </w:r>
      </w:ins>
      <w:ins w:id="159" w:author="Justin Yeakel" w:date="2021-07-25T14:22:00Z">
        <w:r w:rsidR="0039584A">
          <w:rPr>
            <w:rFonts w:ascii="Arial" w:hAnsi="Arial"/>
            <w:b/>
            <w:bCs/>
            <w:i/>
            <w:iCs/>
            <w:sz w:val="20"/>
            <w:szCs w:val="20"/>
            <w:lang w:val="en-US"/>
          </w:rPr>
          <w:t xml:space="preserve"> </w:t>
        </w:r>
      </w:ins>
      <w:ins w:id="160" w:author="Justin Yeakel" w:date="2021-07-25T14:21:00Z">
        <w:r w:rsidR="0039584A" w:rsidRPr="00596BDE">
          <w:rPr>
            <w:rFonts w:ascii="Arial" w:hAnsi="Arial"/>
            <w:b/>
            <w:bCs/>
            <w:i/>
            <w:iCs/>
            <w:sz w:val="20"/>
            <w:szCs w:val="20"/>
            <w:lang w:val="en-US"/>
          </w:rPr>
          <w:t>Course:</w:t>
        </w:r>
        <w:r w:rsidR="0039584A">
          <w:rPr>
            <w:rFonts w:ascii="Arial" w:hAnsi="Arial"/>
            <w:sz w:val="20"/>
            <w:szCs w:val="20"/>
            <w:lang w:val="en-US"/>
          </w:rPr>
          <w:t xml:space="preserve"> The PIs will teach a new 6-day intensive field course in mid-May of each year of the project, which will be designed to expose undergraduates to cutting-edge field and lab-based research. This course will be offered to any biology major at UNM and incoming </w:t>
        </w:r>
        <w:proofErr w:type="spellStart"/>
        <w:r w:rsidR="0039584A">
          <w:rPr>
            <w:rFonts w:ascii="Arial" w:hAnsi="Arial"/>
            <w:sz w:val="20"/>
            <w:szCs w:val="20"/>
            <w:lang w:val="en-US"/>
          </w:rPr>
          <w:t>Sevilleta</w:t>
        </w:r>
        <w:proofErr w:type="spellEnd"/>
        <w:r w:rsidR="0039584A">
          <w:rPr>
            <w:rFonts w:ascii="Arial" w:hAnsi="Arial"/>
            <w:sz w:val="20"/>
            <w:szCs w:val="20"/>
            <w:lang w:val="en-US"/>
          </w:rPr>
          <w:t xml:space="preserve"> Research Experiences for Undergraduates (REU) students; we expect that it will attract ~10–20 students per year. The course will be organized into three sessions. The first three mornings will be spent at our field sites at the </w:t>
        </w:r>
        <w:proofErr w:type="spellStart"/>
        <w:r w:rsidR="0039584A">
          <w:rPr>
            <w:rFonts w:ascii="Arial" w:hAnsi="Arial"/>
            <w:sz w:val="20"/>
            <w:szCs w:val="20"/>
            <w:lang w:val="en-US"/>
          </w:rPr>
          <w:t>Sevilleta</w:t>
        </w:r>
        <w:proofErr w:type="spellEnd"/>
        <w:r w:rsidR="0039584A">
          <w:rPr>
            <w:rFonts w:ascii="Arial" w:hAnsi="Arial"/>
            <w:sz w:val="20"/>
            <w:szCs w:val="20"/>
            <w:lang w:val="en-US"/>
          </w:rPr>
          <w:t xml:space="preserve">, where students will learn to identify plants and consumers (small mammals, grasshoppers, ants), collect plant and consumer tissues for stable isotope analysis and </w:t>
        </w:r>
        <w:proofErr w:type="spellStart"/>
        <w:r w:rsidR="0039584A">
          <w:rPr>
            <w:rFonts w:ascii="Arial" w:hAnsi="Arial"/>
            <w:sz w:val="20"/>
            <w:szCs w:val="20"/>
            <w:lang w:val="en-US"/>
          </w:rPr>
          <w:t>metabarcoding</w:t>
        </w:r>
        <w:proofErr w:type="spellEnd"/>
        <w:r w:rsidR="0039584A">
          <w:rPr>
            <w:rFonts w:ascii="Arial" w:hAnsi="Arial"/>
            <w:sz w:val="20"/>
            <w:szCs w:val="20"/>
            <w:lang w:val="en-US"/>
          </w:rPr>
          <w:t xml:space="preserve">, operate the QMR, and quantify aboveground net primary production. After lunch, students will attend one lecture given by the PIs or their graduate students at the UNM </w:t>
        </w:r>
        <w:proofErr w:type="spellStart"/>
        <w:r w:rsidR="0039584A">
          <w:rPr>
            <w:rFonts w:ascii="Arial" w:hAnsi="Arial"/>
            <w:sz w:val="20"/>
            <w:szCs w:val="20"/>
            <w:lang w:val="en-US"/>
          </w:rPr>
          <w:t>Sevilleta</w:t>
        </w:r>
        <w:proofErr w:type="spellEnd"/>
        <w:r w:rsidR="0039584A">
          <w:rPr>
            <w:rFonts w:ascii="Arial" w:hAnsi="Arial"/>
            <w:sz w:val="20"/>
            <w:szCs w:val="20"/>
            <w:lang w:val="en-US"/>
          </w:rPr>
          <w:t xml:space="preserve"> field station, and then spend 2–3 hours in the field station laboratory learning data management and analysis skills as well as how to process plant and animal tissue samples for stable isotope analysis. With support from UNM and NSF (DBI-1429042), PI Newsome co-founded the UNM Center for Stable Isotopes (CSI), an interdisciplinary facility dedicated to enhancing research and training in the application of stable isotope analysis in the biological, geological, anthropological, and medical sciences (http://csi.unm.edu). The course will move to CSI for the final three days, which will provide students with hands-on training on how to operate and maintain isotope ratio mass spectrometers. In doing so, students will produce isotope data for the samples they collect during the field portion of the course, which they will learn how to analyze and interpret using mixing models and spatial metrics to quantify variation in resource use within and among desert consumers. CSI also provides grants for undergraduate and graduate projects to cover analytical costs, thus encouraging students to take on field and laboratory projects that may result in peer-reviewed publications or presentations.</w:t>
        </w:r>
      </w:ins>
      <w:ins w:id="161" w:author="Justin Yeakel" w:date="2021-07-25T14:23:00Z">
        <w:r w:rsidR="0009708A">
          <w:rPr>
            <w:rFonts w:ascii="Arial" w:hAnsi="Arial"/>
            <w:b/>
            <w:bCs/>
            <w:i/>
            <w:iCs/>
            <w:sz w:val="20"/>
            <w:szCs w:val="20"/>
            <w:lang w:val="en-US"/>
          </w:rPr>
          <w:t xml:space="preserve"> </w:t>
        </w:r>
      </w:ins>
    </w:p>
    <w:p w14:paraId="370E2653" w14:textId="78CEE9DF" w:rsidR="00A95332" w:rsidRPr="00672448" w:rsidDel="00672448" w:rsidRDefault="006709DF">
      <w:pPr>
        <w:pStyle w:val="BodyA"/>
        <w:tabs>
          <w:tab w:val="left" w:pos="720"/>
        </w:tabs>
        <w:jc w:val="both"/>
        <w:rPr>
          <w:del w:id="162" w:author="Justin Yeakel" w:date="2021-07-25T15:47:00Z"/>
          <w:rFonts w:ascii="Arial" w:hAnsi="Arial"/>
          <w:b/>
          <w:bCs/>
          <w:i/>
          <w:iCs/>
          <w:sz w:val="20"/>
          <w:szCs w:val="20"/>
          <w:lang w:val="en-US"/>
          <w:rPrChange w:id="163" w:author="Justin Yeakel" w:date="2021-07-25T15:47:00Z">
            <w:rPr>
              <w:del w:id="164" w:author="Justin Yeakel" w:date="2021-07-25T15:47:00Z"/>
              <w:rFonts w:ascii="Arial" w:eastAsia="Arial" w:hAnsi="Arial" w:cs="Arial"/>
              <w:sz w:val="20"/>
              <w:szCs w:val="20"/>
              <w:lang w:val="en-US"/>
            </w:rPr>
          </w:rPrChange>
        </w:rPr>
        <w:pPrChange w:id="165" w:author="Justin Yeakel" w:date="2021-07-25T15:47:00Z">
          <w:pPr>
            <w:pStyle w:val="BodyA"/>
            <w:tabs>
              <w:tab w:val="left" w:pos="2070"/>
            </w:tabs>
          </w:pPr>
        </w:pPrChange>
      </w:pPr>
      <w:ins w:id="166" w:author="Justin Yeakel" w:date="2021-07-25T15:48:00Z">
        <w:r w:rsidRPr="006709DF">
          <w:rPr>
            <w:rFonts w:ascii="Arial" w:hAnsi="Arial"/>
            <w:b/>
            <w:bCs/>
            <w:i/>
            <w:iCs/>
            <w:sz w:val="20"/>
            <w:szCs w:val="20"/>
            <w:rPrChange w:id="167" w:author="Justin Yeakel" w:date="2021-07-25T15:48:00Z">
              <w:rPr>
                <w:rFonts w:ascii="Arial" w:hAnsi="Arial"/>
                <w:sz w:val="20"/>
                <w:szCs w:val="20"/>
              </w:rPr>
            </w:rPrChange>
          </w:rPr>
          <w:t>International Courses:</w:t>
        </w:r>
        <w:r>
          <w:rPr>
            <w:rFonts w:ascii="Arial" w:hAnsi="Arial"/>
            <w:sz w:val="20"/>
            <w:szCs w:val="20"/>
            <w:lang w:val="en-US"/>
          </w:rPr>
          <w:t xml:space="preserve"> </w:t>
        </w:r>
      </w:ins>
      <w:ins w:id="168" w:author="Justin Yeakel" w:date="2021-07-25T15:45:00Z">
        <w:r w:rsidR="00567308">
          <w:rPr>
            <w:rFonts w:ascii="Arial" w:hAnsi="Arial"/>
            <w:sz w:val="20"/>
            <w:szCs w:val="20"/>
            <w:lang w:val="en-US"/>
          </w:rPr>
          <w:t xml:space="preserve">Results of this study will also be incorporated into ecology courses taught in the U.S. and abroad, including a one-week short course taught by the PIs on stable isotope ecology to graduate students and faculty at the Centro Austral de </w:t>
        </w:r>
        <w:proofErr w:type="spellStart"/>
        <w:r w:rsidR="00567308">
          <w:rPr>
            <w:rFonts w:ascii="Arial" w:hAnsi="Arial"/>
            <w:sz w:val="20"/>
            <w:szCs w:val="20"/>
            <w:lang w:val="en-US"/>
          </w:rPr>
          <w:t>Investigaciones</w:t>
        </w:r>
        <w:proofErr w:type="spellEnd"/>
        <w:r w:rsidR="00567308">
          <w:rPr>
            <w:rFonts w:ascii="Arial" w:hAnsi="Arial"/>
            <w:sz w:val="20"/>
            <w:szCs w:val="20"/>
            <w:lang w:val="en-US"/>
          </w:rPr>
          <w:t xml:space="preserve"> </w:t>
        </w:r>
        <w:proofErr w:type="spellStart"/>
        <w:r w:rsidR="00567308">
          <w:rPr>
            <w:rFonts w:ascii="Arial" w:hAnsi="Arial"/>
            <w:sz w:val="20"/>
            <w:szCs w:val="20"/>
            <w:lang w:val="en-US"/>
          </w:rPr>
          <w:t>Cientificas</w:t>
        </w:r>
        <w:proofErr w:type="spellEnd"/>
        <w:r w:rsidR="00567308">
          <w:rPr>
            <w:rFonts w:ascii="Arial" w:hAnsi="Arial"/>
            <w:sz w:val="20"/>
            <w:szCs w:val="20"/>
            <w:lang w:val="en-US"/>
          </w:rPr>
          <w:t xml:space="preserve"> in La Serena, Chile where the PIs have an ongoing NSF-funded (LTREB) project in collaboration with Douglas Kelt (UC Davis) and Karin Maldonado (Universidad de Chile). Since 2009, PI Newsome has taught a dozen short courses in Latin American countries that have attracted &gt;300 graduate students, postdoctoral researchers, and faculty. Relationships forged during these short courses have resulted in ~15 foreign graduate students coming to the U.S. to train in laboratories Newsome has been associated with. These interactions have also produced ~20 publications in peer-reviewed journals, but more importantly they have led to the transfer of knowledge and technology between the U.S. and Latin America, where the use of and analytical capability for stable isotope analysis is rapidly growing. PI Newsome also contributes to IsoCamp (isocamp.org), a two-week short course taught each summer at the University of Utah to an international group of graduate students and postdoctoral researchers.</w:t>
        </w:r>
      </w:ins>
      <w:del w:id="169" w:author="Justin Yeakel" w:date="2021-07-25T15:47:00Z">
        <w:r w:rsidR="00A95332" w:rsidDel="00672448">
          <w:rPr>
            <w:rFonts w:ascii="Arial" w:hAnsi="Arial"/>
            <w:b/>
            <w:bCs/>
            <w:i/>
            <w:iCs/>
            <w:sz w:val="20"/>
            <w:szCs w:val="20"/>
            <w:lang w:val="en-US"/>
          </w:rPr>
          <w:delText xml:space="preserve">UNM. </w:delText>
        </w:r>
        <w:r w:rsidR="00A95332" w:rsidDel="00672448">
          <w:rPr>
            <w:rFonts w:ascii="Arial" w:hAnsi="Arial"/>
            <w:sz w:val="20"/>
            <w:szCs w:val="20"/>
            <w:lang w:val="en-US"/>
          </w:rPr>
          <w:delText xml:space="preserve">Our field-based project lies at the interface between ecology and physiology and thus provides many opportunities for training undergraduate (UG) and graduate (GR) students integrative biology through hands-on research experiences. Our project will take place on the Sevilleta NWR just south of UNM, which grants students immediate access to field-based ecological research. Both UNM and UC-Merced are minority-majority universities and certified Hispanic serving institutions, and UNM also has a large Native American population. First-generation undergraduate students often struggle to find relevance and purpose in their classroom curriculum; our project will engage a minimum of 2–3 undergraduates and 2 graduate students in research each year and teach them practical field skills such as handling and processing small mammals, as well as identifying plants and arthropods. They will also learn how several cutting-edge technologies (QMR, metabarcoding, stable isotopes) can be implemented to study ecology. We have found that these experiences tend to be transformative for both undergraduate and graduate students as they gain knowledge and confidence that helps them nurture an identity as an independent and creative scientist. In addition, this project will directly support a postdoctoral scientist, who in addition to acquiring the skills described above will help manage a large field- and lab-intensive project, and mentor the undergraduate and graduate students the project will also support. </w:delText>
        </w:r>
      </w:del>
    </w:p>
    <w:p w14:paraId="34E11CCA" w14:textId="44977ECC" w:rsidR="00A95332" w:rsidDel="00672448" w:rsidRDefault="00A95332">
      <w:pPr>
        <w:pStyle w:val="BodyA"/>
        <w:jc w:val="both"/>
        <w:rPr>
          <w:del w:id="170" w:author="Justin Yeakel" w:date="2021-07-25T15:47:00Z"/>
          <w:rFonts w:ascii="Arial" w:eastAsia="Arial" w:hAnsi="Arial" w:cs="Arial"/>
          <w:sz w:val="20"/>
          <w:szCs w:val="20"/>
          <w:lang w:val="en-US"/>
        </w:rPr>
        <w:pPrChange w:id="171" w:author="Justin Yeakel" w:date="2021-07-25T15:47:00Z">
          <w:pPr>
            <w:pStyle w:val="BodyA"/>
            <w:tabs>
              <w:tab w:val="left" w:pos="2070"/>
            </w:tabs>
          </w:pPr>
        </w:pPrChange>
      </w:pPr>
    </w:p>
    <w:p w14:paraId="3B1A34AB" w14:textId="6A4FD3DB" w:rsidR="00A95332" w:rsidDel="00672448" w:rsidRDefault="00A95332">
      <w:pPr>
        <w:pStyle w:val="BodyA"/>
        <w:jc w:val="both"/>
        <w:rPr>
          <w:del w:id="172" w:author="Justin Yeakel" w:date="2021-07-25T15:47:00Z"/>
          <w:rFonts w:ascii="Arial" w:eastAsia="Arial" w:hAnsi="Arial" w:cs="Arial"/>
          <w:sz w:val="20"/>
          <w:szCs w:val="20"/>
          <w:lang w:val="en-US"/>
        </w:rPr>
        <w:pPrChange w:id="173" w:author="Justin Yeakel" w:date="2021-07-25T15:47:00Z">
          <w:pPr>
            <w:pStyle w:val="BodyA"/>
            <w:tabs>
              <w:tab w:val="left" w:pos="2070"/>
            </w:tabs>
            <w:ind w:firstLine="360"/>
          </w:pPr>
        </w:pPrChange>
      </w:pPr>
      <w:del w:id="174" w:author="Justin Yeakel" w:date="2021-07-25T15:47:00Z">
        <w:r w:rsidDel="00672448">
          <w:rPr>
            <w:rFonts w:ascii="Arial" w:hAnsi="Arial"/>
            <w:sz w:val="20"/>
            <w:szCs w:val="20"/>
            <w:lang w:val="en-US"/>
          </w:rPr>
          <w:delText xml:space="preserve">The PIs will also teach a new 6-day intensive field course in mid-May of each year of the project, which will be designed to expose undergraduates to cutting-edge field and lab-based research. This course will be offered to any biology major at UNM and incoming Sevilleta Research Experiences for Undergraduates (REU) students; we expect that it will attract ~10–20 students per year. The course will be organized into three sessions. The first three mornings will be spent at our field sites at the Sevilleta, where students will learn to identify plants and consumers (small mammals, grasshoppers, ants), collect plant and consumer tissues for stable isotope analysis and metabarcoding, operate the QMR, and quantify aboveground net primary production. After lunch, students will attend one lecture given by the PIs or their graduate students at the UNM Sevilleta field station, and then spend 2–3 hours in the field station laboratory learning data management and analysis skills as well as how to process plant and animal tissue samples for stable isotope analysis. With support from UNM and NSF (DBI-1429042), PI Newsome co-founded the UNM Center for Stable Isotopes (CSI), an interdisciplinary facility dedicated to enhancing research and training in the application of stable isotope analysis in the biological, geological, anthropological, and medical sciences (http://csi.unm.edu). The course will move to CSI for the final three days, which will provide students with hands-on training on how to operate and maintain isotope ratio mass spectrometers. In doing so, students will produce isotope data for the samples they collect during the field portion of the course, which they will learn how to analyze and interpret using mixing models and spatial metrics to quantify variation in resource use within and among desert consumers. CSI also provides grants for undergraduate and graduate projects to cover analytical costs, thus encouraging students to take on field and laboratory projects that may result in peer-reviewed publications or presentations.  </w:delText>
        </w:r>
      </w:del>
    </w:p>
    <w:p w14:paraId="7763624E" w14:textId="6AE01E54" w:rsidR="00A95332" w:rsidDel="00672448" w:rsidRDefault="00A95332">
      <w:pPr>
        <w:pStyle w:val="BodyA"/>
        <w:jc w:val="both"/>
        <w:rPr>
          <w:del w:id="175" w:author="Justin Yeakel" w:date="2021-07-25T15:47:00Z"/>
          <w:rFonts w:ascii="Arial" w:eastAsia="Arial" w:hAnsi="Arial" w:cs="Arial"/>
          <w:sz w:val="20"/>
          <w:szCs w:val="20"/>
          <w:lang w:val="en-US"/>
        </w:rPr>
        <w:pPrChange w:id="176" w:author="Justin Yeakel" w:date="2021-07-25T15:47:00Z">
          <w:pPr>
            <w:pStyle w:val="BodyA"/>
            <w:tabs>
              <w:tab w:val="left" w:pos="2070"/>
            </w:tabs>
          </w:pPr>
        </w:pPrChange>
      </w:pPr>
      <w:del w:id="177" w:author="Justin Yeakel" w:date="2021-07-25T15:47:00Z">
        <w:r w:rsidDel="00672448">
          <w:rPr>
            <w:sz w:val="22"/>
            <w:szCs w:val="22"/>
            <w:lang w:val="en-US"/>
          </w:rPr>
          <w:delText xml:space="preserve"> </w:delText>
        </w:r>
        <w:r w:rsidDel="00672448">
          <w:rPr>
            <w:rFonts w:ascii="Arial" w:hAnsi="Arial"/>
            <w:sz w:val="20"/>
            <w:szCs w:val="20"/>
            <w:lang w:val="en-US"/>
          </w:rPr>
          <w:delText xml:space="preserve"> </w:delText>
        </w:r>
      </w:del>
    </w:p>
    <w:p w14:paraId="3ABF308A" w14:textId="0804705E" w:rsidR="00A95332" w:rsidDel="00672448" w:rsidRDefault="00A95332">
      <w:pPr>
        <w:pStyle w:val="BodyA"/>
        <w:jc w:val="both"/>
        <w:rPr>
          <w:del w:id="178" w:author="Justin Yeakel" w:date="2021-07-25T15:47:00Z"/>
          <w:rFonts w:ascii="Arial" w:hAnsi="Arial"/>
          <w:sz w:val="20"/>
          <w:szCs w:val="20"/>
          <w:lang w:val="en-US"/>
        </w:rPr>
        <w:pPrChange w:id="179" w:author="Justin Yeakel" w:date="2021-07-25T15:47:00Z">
          <w:pPr>
            <w:pStyle w:val="BodyA"/>
            <w:tabs>
              <w:tab w:val="left" w:pos="2070"/>
            </w:tabs>
            <w:ind w:firstLine="360"/>
          </w:pPr>
        </w:pPrChange>
      </w:pPr>
      <w:del w:id="180" w:author="Justin Yeakel" w:date="2021-07-25T15:47:00Z">
        <w:r w:rsidDel="00672448">
          <w:rPr>
            <w:rFonts w:ascii="Arial" w:hAnsi="Arial"/>
            <w:sz w:val="20"/>
            <w:szCs w:val="20"/>
            <w:lang w:val="en-US"/>
          </w:rPr>
          <w:delText xml:space="preserve">Results of this study will be incorporated into ecology courses taught in the U.S. and abroad, including a one-week short course taught by the PIs on stable isotope ecology to graduate students and faculty at the Centro Austral de Investigaciones Cientificas in La Serena, Chile where the PIs have an ongoing NSF-funded (LTREB) project in collaboration with Douglas Kelt (UC Davis) and Karin Maldonado (Universidad de Chile). Since 2009, PI Newsome has taught a dozen short courses in Latin American countries that have attracted &gt;300 graduate students, postdoctoral researchers, and faculty. Relationships forged during these short courses have resulted in ~15 foreign graduate students coming to the U.S. to train in laboratories Newsome has been associated with. These interactions have also produced ~20 publications in peer-reviewed journals, but more importantly they have led to the transfer of knowledge and technology between the U.S. and Latin America, where the use of and analytical capability for stable isotope analysis is rapidly growing. PI Newsome also contributes to IsoCamp (isocamp.org), a two-week short course taught each summer at the University of Utah to an international group of graduate students and postdoctoral researchers. </w:delText>
        </w:r>
      </w:del>
    </w:p>
    <w:p w14:paraId="53B5EEAE" w14:textId="2D5774DE" w:rsidR="00A95332" w:rsidDel="00672448" w:rsidRDefault="00A95332">
      <w:pPr>
        <w:pStyle w:val="BodyA"/>
        <w:jc w:val="both"/>
        <w:rPr>
          <w:del w:id="181" w:author="Justin Yeakel" w:date="2021-07-25T15:47:00Z"/>
          <w:rFonts w:ascii="Arial" w:hAnsi="Arial"/>
          <w:sz w:val="20"/>
          <w:szCs w:val="20"/>
          <w:lang w:val="en-US"/>
        </w:rPr>
        <w:pPrChange w:id="182" w:author="Justin Yeakel" w:date="2021-07-25T15:47:00Z">
          <w:pPr>
            <w:pStyle w:val="BodyA"/>
            <w:tabs>
              <w:tab w:val="left" w:pos="2070"/>
            </w:tabs>
          </w:pPr>
        </w:pPrChange>
      </w:pPr>
    </w:p>
    <w:p w14:paraId="05926D2B" w14:textId="068B5E0F" w:rsidR="00A95332" w:rsidRPr="00BF7476" w:rsidDel="00672448" w:rsidRDefault="00A95332">
      <w:pPr>
        <w:pStyle w:val="BodyA"/>
        <w:jc w:val="both"/>
        <w:rPr>
          <w:del w:id="183" w:author="Justin Yeakel" w:date="2021-07-25T15:47:00Z"/>
          <w:rFonts w:ascii="Arial" w:eastAsia="Arial" w:hAnsi="Arial" w:cs="Arial"/>
          <w:sz w:val="20"/>
          <w:szCs w:val="20"/>
          <w:lang w:val="en-US"/>
        </w:rPr>
        <w:pPrChange w:id="184" w:author="Justin Yeakel" w:date="2021-07-25T15:47:00Z">
          <w:pPr>
            <w:pStyle w:val="Body"/>
          </w:pPr>
        </w:pPrChange>
      </w:pPr>
      <w:del w:id="185" w:author="Justin Yeakel" w:date="2021-07-25T15:47:00Z">
        <w:r w:rsidRPr="00BF7476" w:rsidDel="00672448">
          <w:rPr>
            <w:rFonts w:ascii="Arial" w:eastAsia="Arial" w:hAnsi="Arial" w:cs="Arial"/>
            <w:b/>
            <w:bCs/>
            <w:i/>
            <w:iCs/>
            <w:sz w:val="20"/>
            <w:szCs w:val="20"/>
            <w:lang w:val="en-US"/>
          </w:rPr>
          <w:delText>Brown Universit</w:delText>
        </w:r>
        <w:r w:rsidDel="00672448">
          <w:rPr>
            <w:rFonts w:ascii="Arial" w:eastAsia="Arial" w:hAnsi="Arial" w:cs="Arial"/>
            <w:b/>
            <w:bCs/>
            <w:i/>
            <w:iCs/>
            <w:sz w:val="20"/>
            <w:szCs w:val="20"/>
            <w:lang w:val="en-US"/>
          </w:rPr>
          <w:delText>y.</w:delText>
        </w:r>
        <w:r w:rsidRPr="00BF7476" w:rsidDel="00672448">
          <w:rPr>
            <w:rFonts w:ascii="Arial" w:eastAsia="Arial" w:hAnsi="Arial" w:cs="Arial"/>
            <w:sz w:val="20"/>
            <w:szCs w:val="20"/>
            <w:lang w:val="en-US"/>
          </w:rPr>
          <w:delText xml:space="preserve"> The Education Plan at Brown University integrates trainees into meaningful research and professional networks that intersect all facets of the Research Plan Curriculum at Brown University. Principal among the Broader Impacts is a plan to foster course-based undergraduate research experiences (CURE) based on the collaborations supported by this award. A key learning objective will be for students to gain practical experience deploying rapid DNA tests and developing data-science literacy—timely skillsets for a modern biomedical workforce spanning the environmental sciences, healthcare, and epidemiology (e.g., Feng et al. 2020). Specifically, The split-level (undergrad/grad) course ‘Conservation in the Genomics Age’ (BIOL1515/2015) features an inquiry-based lab in which students collaborate with external collaborators to lead semester-long projects. The proposed CURE is scheduled for the first and third years of the award (Fall 2022 and 2024), when students will receive fecal samples and lead DNA metabarcoding analyses from sample preparation, to DNA sequencing, to bioinformatics, to reporting. The CURE pedagogy is an evidence-based strategy for enhancing access, inclusion, and diversity in STEM compared to more traditional (often unpaid) mentored research opportunities such as internships (Bangera and Brownell 2014). These plans are designed to overcome barriers and to evaluate outcomes effectively. A principal strategy is to enhance the visibility of multiple career pathways in STEM, based on evidence that students benefit from access to community spaces and role models that intersect a wide breadth of professional backgrounds (Zavaleta et al. 2018) and personal identities (Latu et al. 2013). By teleconferencing with Collaborators to learn about how their work contributes to long-term ecological research at an LTER as well as developments in theoretical ecology, students will also gain role models in biology outside of their home institution in order to enhance the visibility of multiple career pathways in STEM. The course thus advances 5 pillars of CURE pedagogy (Ross et al. 2018): relevance (engaged learning with external partners), collaboration (at the bench and as co-authors), discovery (research results that cannot be known in advance), disciplinary practice (lab-based, computational, and writing skills), and iteration (via peer review and response). The graduate student supported by this award will first enroll in the course (Fall 2022) and later serve as Teaching Assistant (Fall 2024). The grad TA will lead the publication of a paper on diet-microbiome linkages as proposed above, in collaboration with students from the course. This plan to mentor students and aspiring educators to do collaborate on publishing course-based research builds on my strong track-record of publishing prior course-based research, including my own first paper which I published as a graduate student and which provides significant source of motivation for me to succeed in offering similarly transformative opportunities through this course (Kartzinel et al. 2012, Kartzinel et al. 2015b). The effectiveness of this activity will be evaluated through university course evaluations. Kartzinel has demonstrated potential for success in sustaining this CURE program, since the students of a 2018 trial of this program generated all preliminary data presented in Kartzinel's CAREER award (DEB-XXXXX) and all rated their experience in the course ‘effective’ or ‘very effective.’ This proposal will contribute to support of two early career researchers at Brown (PI and a graduate student). Both the PI and postdoc will present research results and co-author resulting publications, thereby enhancing their professional networks and visibility while contributing to the growth of data and understanding of process at an LTER.</w:delText>
        </w:r>
      </w:del>
    </w:p>
    <w:p w14:paraId="5167E282" w14:textId="39D584FC" w:rsidR="0013005A" w:rsidRPr="0013005A" w:rsidRDefault="0013005A">
      <w:pPr>
        <w:pStyle w:val="BodyA"/>
        <w:jc w:val="both"/>
        <w:rPr>
          <w:rFonts w:ascii="Arial" w:eastAsia="Arial" w:hAnsi="Arial" w:cs="Arial"/>
          <w:sz w:val="20"/>
          <w:szCs w:val="20"/>
          <w14:textOutline w14:w="0" w14:cap="flat" w14:cmpd="sng" w14:algn="ctr">
            <w14:noFill/>
            <w14:prstDash w14:val="solid"/>
            <w14:bevel/>
          </w14:textOutline>
          <w:rPrChange w:id="186" w:author="Justin Yeakel" w:date="2021-07-25T14:09:00Z">
            <w:rPr/>
          </w:rPrChange>
        </w:rPr>
        <w:pPrChange w:id="187" w:author="Justin Yeakel" w:date="2021-07-25T15:47:00Z">
          <w:pPr/>
        </w:pPrChange>
      </w:pPr>
    </w:p>
    <w:sectPr w:rsidR="0013005A" w:rsidRPr="0013005A" w:rsidSect="00CD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E2659"/>
    <w:multiLevelType w:val="hybridMultilevel"/>
    <w:tmpl w:val="B2AE5A9E"/>
    <w:lvl w:ilvl="0" w:tplc="FFFFFFFF">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Yeakel">
    <w15:presenceInfo w15:providerId="Windows Live" w15:userId="13888895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32"/>
    <w:rsid w:val="000007F3"/>
    <w:rsid w:val="00007E9D"/>
    <w:rsid w:val="00010465"/>
    <w:rsid w:val="00020925"/>
    <w:rsid w:val="00046025"/>
    <w:rsid w:val="00061737"/>
    <w:rsid w:val="000816E8"/>
    <w:rsid w:val="00087CA7"/>
    <w:rsid w:val="000916B1"/>
    <w:rsid w:val="0009708A"/>
    <w:rsid w:val="000B5580"/>
    <w:rsid w:val="000E50C5"/>
    <w:rsid w:val="001016E7"/>
    <w:rsid w:val="0012345D"/>
    <w:rsid w:val="0013005A"/>
    <w:rsid w:val="00133387"/>
    <w:rsid w:val="001837DE"/>
    <w:rsid w:val="00192432"/>
    <w:rsid w:val="001A429F"/>
    <w:rsid w:val="001A5315"/>
    <w:rsid w:val="001C5CDA"/>
    <w:rsid w:val="001E2965"/>
    <w:rsid w:val="002266E8"/>
    <w:rsid w:val="002355D3"/>
    <w:rsid w:val="002872FB"/>
    <w:rsid w:val="002C6CD0"/>
    <w:rsid w:val="002D5B0E"/>
    <w:rsid w:val="002D6463"/>
    <w:rsid w:val="0031153D"/>
    <w:rsid w:val="00312998"/>
    <w:rsid w:val="003602BC"/>
    <w:rsid w:val="00360530"/>
    <w:rsid w:val="003955BC"/>
    <w:rsid w:val="0039584A"/>
    <w:rsid w:val="003969AE"/>
    <w:rsid w:val="003C28D8"/>
    <w:rsid w:val="003D38AC"/>
    <w:rsid w:val="003E146C"/>
    <w:rsid w:val="003E3408"/>
    <w:rsid w:val="00425A53"/>
    <w:rsid w:val="0043577D"/>
    <w:rsid w:val="00466783"/>
    <w:rsid w:val="00466DBC"/>
    <w:rsid w:val="00476633"/>
    <w:rsid w:val="004839BC"/>
    <w:rsid w:val="0049012E"/>
    <w:rsid w:val="00494B4E"/>
    <w:rsid w:val="00495538"/>
    <w:rsid w:val="00497933"/>
    <w:rsid w:val="00543AA3"/>
    <w:rsid w:val="00562CD2"/>
    <w:rsid w:val="00567308"/>
    <w:rsid w:val="00581A32"/>
    <w:rsid w:val="005B775A"/>
    <w:rsid w:val="005E69E7"/>
    <w:rsid w:val="005F3B88"/>
    <w:rsid w:val="006469E4"/>
    <w:rsid w:val="006709DF"/>
    <w:rsid w:val="00672448"/>
    <w:rsid w:val="006A52C6"/>
    <w:rsid w:val="006B497F"/>
    <w:rsid w:val="006C34E2"/>
    <w:rsid w:val="006C6280"/>
    <w:rsid w:val="006E3A1E"/>
    <w:rsid w:val="006F5821"/>
    <w:rsid w:val="006F63BA"/>
    <w:rsid w:val="00700ACF"/>
    <w:rsid w:val="00715123"/>
    <w:rsid w:val="0071723E"/>
    <w:rsid w:val="007231EF"/>
    <w:rsid w:val="00753E4B"/>
    <w:rsid w:val="00756A55"/>
    <w:rsid w:val="00760D66"/>
    <w:rsid w:val="007826F6"/>
    <w:rsid w:val="007B0852"/>
    <w:rsid w:val="00806FB1"/>
    <w:rsid w:val="00824064"/>
    <w:rsid w:val="008356A9"/>
    <w:rsid w:val="00866304"/>
    <w:rsid w:val="00874D74"/>
    <w:rsid w:val="008849B1"/>
    <w:rsid w:val="00895D25"/>
    <w:rsid w:val="008E0C17"/>
    <w:rsid w:val="00903734"/>
    <w:rsid w:val="00916C9D"/>
    <w:rsid w:val="009311D9"/>
    <w:rsid w:val="00965B4D"/>
    <w:rsid w:val="009D1F58"/>
    <w:rsid w:val="00A01BA0"/>
    <w:rsid w:val="00A03BE2"/>
    <w:rsid w:val="00A41A55"/>
    <w:rsid w:val="00A54C9C"/>
    <w:rsid w:val="00A95332"/>
    <w:rsid w:val="00AB2DD6"/>
    <w:rsid w:val="00AD09B6"/>
    <w:rsid w:val="00B41CAD"/>
    <w:rsid w:val="00B569CE"/>
    <w:rsid w:val="00B6013C"/>
    <w:rsid w:val="00B62AED"/>
    <w:rsid w:val="00B70973"/>
    <w:rsid w:val="00B86E67"/>
    <w:rsid w:val="00BB327F"/>
    <w:rsid w:val="00BB3BD6"/>
    <w:rsid w:val="00BC3FAB"/>
    <w:rsid w:val="00BC5C2C"/>
    <w:rsid w:val="00C40621"/>
    <w:rsid w:val="00C76474"/>
    <w:rsid w:val="00C810F7"/>
    <w:rsid w:val="00CA2E3B"/>
    <w:rsid w:val="00CC0AE8"/>
    <w:rsid w:val="00CC5D9A"/>
    <w:rsid w:val="00CD7462"/>
    <w:rsid w:val="00CE238A"/>
    <w:rsid w:val="00CE464B"/>
    <w:rsid w:val="00D016F4"/>
    <w:rsid w:val="00D17F4A"/>
    <w:rsid w:val="00D22B0F"/>
    <w:rsid w:val="00D429CA"/>
    <w:rsid w:val="00D51481"/>
    <w:rsid w:val="00DB1FEC"/>
    <w:rsid w:val="00DD52CE"/>
    <w:rsid w:val="00DE66CE"/>
    <w:rsid w:val="00E43667"/>
    <w:rsid w:val="00E6587D"/>
    <w:rsid w:val="00ED6DCD"/>
    <w:rsid w:val="00EE202F"/>
    <w:rsid w:val="00EF3189"/>
    <w:rsid w:val="00F05C2A"/>
    <w:rsid w:val="00F42746"/>
    <w:rsid w:val="00F60CAD"/>
    <w:rsid w:val="00F6427D"/>
    <w:rsid w:val="00F7713E"/>
    <w:rsid w:val="00FB62F5"/>
    <w:rsid w:val="00FF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68CEC"/>
  <w15:chartTrackingRefBased/>
  <w15:docId w15:val="{F55CA3DD-FE04-6E41-BE7F-DA3AE9E7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A95332"/>
    <w:pPr>
      <w:pBdr>
        <w:top w:val="nil"/>
        <w:left w:val="nil"/>
        <w:bottom w:val="nil"/>
        <w:right w:val="nil"/>
        <w:between w:val="nil"/>
        <w:bar w:val="nil"/>
      </w:pBdr>
    </w:pPr>
    <w:rPr>
      <w:rFonts w:ascii="Times New Roman" w:eastAsia="Arial Unicode MS" w:hAnsi="Times New Roman" w:cs="Arial Unicode MS"/>
      <w:color w:val="000000"/>
      <w:u w:color="000000"/>
      <w:bdr w:val="nil"/>
      <w:lang w:val="pt-PT"/>
    </w:rPr>
  </w:style>
  <w:style w:type="paragraph" w:customStyle="1" w:styleId="Body">
    <w:name w:val="Body"/>
    <w:rsid w:val="00A95332"/>
    <w:pPr>
      <w:pBdr>
        <w:top w:val="nil"/>
        <w:left w:val="nil"/>
        <w:bottom w:val="nil"/>
        <w:right w:val="nil"/>
        <w:between w:val="nil"/>
        <w:bar w:val="nil"/>
      </w:pBdr>
    </w:pPr>
    <w:rPr>
      <w:rFonts w:ascii="Calibri" w:eastAsia="Arial Unicode MS" w:hAnsi="Calibri" w:cs="Arial Unicode MS"/>
      <w:color w:val="000000"/>
      <w:u w:color="000000"/>
      <w:bdr w:val="nil"/>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2654</Words>
  <Characters>15133</Characters>
  <Application>Microsoft Office Word</Application>
  <DocSecurity>0</DocSecurity>
  <Lines>126</Lines>
  <Paragraphs>35</Paragraphs>
  <ScaleCrop>false</ScaleCrop>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Newsome</dc:creator>
  <cp:keywords/>
  <dc:description/>
  <cp:lastModifiedBy>Justin Yeakel</cp:lastModifiedBy>
  <cp:revision>128</cp:revision>
  <dcterms:created xsi:type="dcterms:W3CDTF">2021-07-24T00:44:00Z</dcterms:created>
  <dcterms:modified xsi:type="dcterms:W3CDTF">2021-07-25T23:09:00Z</dcterms:modified>
</cp:coreProperties>
</file>