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C76" w14:textId="3C9846E4" w:rsidR="00FB3DA1" w:rsidRPr="00D80272" w:rsidRDefault="00923EA6" w:rsidP="005F7B99">
      <w:pPr>
        <w:tabs>
          <w:tab w:val="left" w:pos="432"/>
        </w:tabs>
        <w:rPr>
          <w:rFonts w:ascii="Arial" w:hAnsi="Arial" w:cs="Arial"/>
          <w:b/>
          <w:sz w:val="20"/>
          <w:szCs w:val="20"/>
        </w:rPr>
      </w:pPr>
      <w:r w:rsidRPr="00D80272">
        <w:rPr>
          <w:rFonts w:ascii="Arial" w:hAnsi="Arial" w:cs="Arial"/>
          <w:b/>
          <w:sz w:val="20"/>
          <w:szCs w:val="20"/>
        </w:rPr>
        <w:t>REFERENCES CITED</w:t>
      </w:r>
    </w:p>
    <w:p w14:paraId="10C35F0D" w14:textId="77777777" w:rsidR="00677035" w:rsidRPr="00D80272" w:rsidRDefault="00677035" w:rsidP="005F7B99">
      <w:pPr>
        <w:tabs>
          <w:tab w:val="left" w:pos="432"/>
        </w:tabs>
        <w:rPr>
          <w:rFonts w:ascii="Arial" w:eastAsia="Times New Roman" w:hAnsi="Arial" w:cs="Arial"/>
          <w:sz w:val="20"/>
          <w:szCs w:val="20"/>
        </w:rPr>
      </w:pPr>
    </w:p>
    <w:p w14:paraId="6760BFC9" w14:textId="77777777" w:rsidR="00EE0391" w:rsidRPr="00EE0391" w:rsidRDefault="00EE0391" w:rsidP="00EE0391">
      <w:pPr>
        <w:rPr>
          <w:ins w:id="0" w:author="Amy Trowbridge" w:date="2021-10-06T06:54:00Z"/>
          <w:rFonts w:ascii="Arial" w:hAnsi="Arial" w:cs="Arial"/>
          <w:sz w:val="20"/>
          <w:szCs w:val="20"/>
          <w:rPrChange w:id="1" w:author="Amy Trowbridge" w:date="2021-10-06T06:55:00Z">
            <w:rPr>
              <w:ins w:id="2" w:author="Amy Trowbridge" w:date="2021-10-06T06:54:00Z"/>
            </w:rPr>
          </w:rPrChange>
        </w:rPr>
      </w:pPr>
      <w:ins w:id="3" w:author="Amy Trowbridge" w:date="2021-10-06T06:54:00Z">
        <w:r w:rsidRPr="00EE0391">
          <w:rPr>
            <w:rFonts w:ascii="Arial" w:hAnsi="Arial" w:cs="Arial"/>
            <w:sz w:val="20"/>
            <w:szCs w:val="20"/>
            <w:rPrChange w:id="4" w:author="Amy Trowbridge" w:date="2021-10-06T06:55:00Z">
              <w:rPr/>
            </w:rPrChange>
          </w:rPr>
          <w:t>Ainsworth EA, Gillespie KM (2007) Estimation of total phenolic content and other oxidation</w:t>
        </w:r>
      </w:ins>
    </w:p>
    <w:p w14:paraId="519733B5" w14:textId="75DFF405" w:rsidR="00F57F23" w:rsidRPr="00EE0391" w:rsidRDefault="00EE0391">
      <w:pPr>
        <w:ind w:firstLine="720"/>
        <w:rPr>
          <w:rFonts w:ascii="Arial" w:hAnsi="Arial" w:cs="Arial"/>
          <w:sz w:val="20"/>
          <w:szCs w:val="20"/>
          <w:rPrChange w:id="5" w:author="Amy Trowbridge" w:date="2021-10-06T06:55:00Z">
            <w:rPr>
              <w:rFonts w:ascii="Arial" w:hAnsi="Arial" w:cs="Arial"/>
              <w:sz w:val="20"/>
              <w:szCs w:val="20"/>
              <w:highlight w:val="yellow"/>
              <w:lang w:eastAsia="ja-JP"/>
            </w:rPr>
          </w:rPrChange>
        </w:rPr>
        <w:pPrChange w:id="6" w:author="Amy Trowbridge" w:date="2021-10-06T06:54:00Z">
          <w:pPr>
            <w:pStyle w:val="ListParagraph"/>
            <w:widowControl w:val="0"/>
            <w:tabs>
              <w:tab w:val="left" w:pos="432"/>
            </w:tabs>
            <w:autoSpaceDE w:val="0"/>
            <w:autoSpaceDN w:val="0"/>
            <w:adjustRightInd w:val="0"/>
            <w:ind w:left="0"/>
          </w:pPr>
        </w:pPrChange>
      </w:pPr>
      <w:ins w:id="7" w:author="Amy Trowbridge" w:date="2021-10-06T06:54:00Z">
        <w:r w:rsidRPr="00EE0391">
          <w:rPr>
            <w:rFonts w:ascii="Arial" w:hAnsi="Arial" w:cs="Arial"/>
            <w:sz w:val="20"/>
            <w:szCs w:val="20"/>
            <w:rPrChange w:id="8" w:author="Amy Trowbridge" w:date="2021-10-06T06:55:00Z">
              <w:rPr/>
            </w:rPrChange>
          </w:rPr>
          <w:t xml:space="preserve">substrates in plant tissues using </w:t>
        </w:r>
        <w:proofErr w:type="spellStart"/>
        <w:r w:rsidRPr="00EE0391">
          <w:rPr>
            <w:rFonts w:ascii="Arial" w:hAnsi="Arial" w:cs="Arial"/>
            <w:sz w:val="20"/>
            <w:szCs w:val="20"/>
            <w:rPrChange w:id="9" w:author="Amy Trowbridge" w:date="2021-10-06T06:55:00Z">
              <w:rPr/>
            </w:rPrChange>
          </w:rPr>
          <w:t>Folin</w:t>
        </w:r>
        <w:proofErr w:type="spellEnd"/>
        <w:r w:rsidRPr="00EE0391">
          <w:rPr>
            <w:rFonts w:ascii="Arial" w:hAnsi="Arial" w:cs="Arial"/>
            <w:sz w:val="20"/>
            <w:szCs w:val="20"/>
            <w:rPrChange w:id="10" w:author="Amy Trowbridge" w:date="2021-10-06T06:55:00Z">
              <w:rPr/>
            </w:rPrChange>
          </w:rPr>
          <w:t>–</w:t>
        </w:r>
        <w:proofErr w:type="spellStart"/>
        <w:r w:rsidRPr="00EE0391">
          <w:rPr>
            <w:rFonts w:ascii="Arial" w:hAnsi="Arial" w:cs="Arial"/>
            <w:sz w:val="20"/>
            <w:szCs w:val="20"/>
            <w:rPrChange w:id="11" w:author="Amy Trowbridge" w:date="2021-10-06T06:55:00Z">
              <w:rPr/>
            </w:rPrChange>
          </w:rPr>
          <w:t>Ciocalteu</w:t>
        </w:r>
        <w:proofErr w:type="spellEnd"/>
        <w:r w:rsidRPr="00EE0391">
          <w:rPr>
            <w:rFonts w:ascii="Arial" w:hAnsi="Arial" w:cs="Arial"/>
            <w:sz w:val="20"/>
            <w:szCs w:val="20"/>
            <w:rPrChange w:id="12" w:author="Amy Trowbridge" w:date="2021-10-06T06:55:00Z">
              <w:rPr/>
            </w:rPrChange>
          </w:rPr>
          <w:t xml:space="preserve"> reagent. </w:t>
        </w:r>
        <w:r w:rsidRPr="00EE0391">
          <w:rPr>
            <w:rFonts w:ascii="Arial" w:hAnsi="Arial" w:cs="Arial"/>
            <w:i/>
            <w:iCs/>
            <w:sz w:val="20"/>
            <w:szCs w:val="20"/>
            <w:rPrChange w:id="13" w:author="Amy Trowbridge" w:date="2021-10-06T06:55:00Z">
              <w:rPr>
                <w:i/>
                <w:iCs/>
              </w:rPr>
            </w:rPrChange>
          </w:rPr>
          <w:t>Nature Protocols</w:t>
        </w:r>
        <w:r w:rsidRPr="00EE0391">
          <w:rPr>
            <w:rFonts w:ascii="Arial" w:hAnsi="Arial" w:cs="Arial"/>
            <w:sz w:val="20"/>
            <w:szCs w:val="20"/>
            <w:rPrChange w:id="14" w:author="Amy Trowbridge" w:date="2021-10-06T06:55:00Z">
              <w:rPr/>
            </w:rPrChange>
          </w:rPr>
          <w:t xml:space="preserve"> 2:875-7.</w:t>
        </w:r>
      </w:ins>
      <w:del w:id="15" w:author="Amy Trowbridge" w:date="2021-10-06T06:54:00Z">
        <w:r w:rsidR="00F57F23" w:rsidRPr="00EE0391" w:rsidDel="00EE0391">
          <w:rPr>
            <w:rFonts w:ascii="Arial" w:hAnsi="Arial" w:cs="Arial"/>
            <w:iCs/>
            <w:sz w:val="20"/>
            <w:szCs w:val="20"/>
            <w:highlight w:val="yellow"/>
          </w:rPr>
          <w:delText>Ainsworth and Gillespie 2007</w:delText>
        </w:r>
      </w:del>
    </w:p>
    <w:p w14:paraId="23A42869" w14:textId="77777777" w:rsidR="00F57F23" w:rsidRPr="00D80272" w:rsidRDefault="00F57F2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4CCBC4DB" w14:textId="77777777" w:rsidR="00B918A9" w:rsidRDefault="00E34EEF" w:rsidP="00B918A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Araújo MS</w:t>
      </w:r>
      <w:r w:rsidR="00B1545D" w:rsidRPr="00D80272">
        <w:rPr>
          <w:rFonts w:ascii="Arial" w:hAnsi="Arial" w:cs="Arial"/>
          <w:noProof/>
          <w:sz w:val="20"/>
          <w:szCs w:val="20"/>
        </w:rPr>
        <w:t>,</w:t>
      </w:r>
      <w:r w:rsidRPr="00D80272">
        <w:rPr>
          <w:rFonts w:ascii="Arial" w:hAnsi="Arial" w:cs="Arial"/>
          <w:noProof/>
          <w:sz w:val="20"/>
          <w:szCs w:val="20"/>
        </w:rPr>
        <w:t xml:space="preserve"> Bolnick DI</w:t>
      </w:r>
      <w:r w:rsidR="00B1545D" w:rsidRPr="00D80272">
        <w:rPr>
          <w:rFonts w:ascii="Arial" w:hAnsi="Arial" w:cs="Arial"/>
          <w:noProof/>
          <w:sz w:val="20"/>
          <w:szCs w:val="20"/>
        </w:rPr>
        <w:t xml:space="preserve">, </w:t>
      </w:r>
      <w:r w:rsidRPr="00D80272">
        <w:rPr>
          <w:rFonts w:ascii="Arial" w:hAnsi="Arial" w:cs="Arial"/>
          <w:noProof/>
          <w:sz w:val="20"/>
          <w:szCs w:val="20"/>
        </w:rPr>
        <w:t>Layman CA. 2011. The ecological causes of individual specialisation.</w:t>
      </w:r>
      <w:r w:rsidR="00B918A9">
        <w:rPr>
          <w:rFonts w:ascii="Arial" w:hAnsi="Arial" w:cs="Arial"/>
          <w:noProof/>
          <w:sz w:val="20"/>
          <w:szCs w:val="20"/>
        </w:rPr>
        <w:t xml:space="preserve"> </w:t>
      </w:r>
      <w:r w:rsidR="00825CDB" w:rsidRPr="00D80272">
        <w:rPr>
          <w:rFonts w:ascii="Arial" w:hAnsi="Arial" w:cs="Arial"/>
          <w:noProof/>
          <w:sz w:val="20"/>
          <w:szCs w:val="20"/>
        </w:rPr>
        <w:t xml:space="preserve">Ecology </w:t>
      </w:r>
    </w:p>
    <w:p w14:paraId="1764B171" w14:textId="404BF534" w:rsidR="00E34EEF" w:rsidRPr="00D80272" w:rsidRDefault="00825CDB" w:rsidP="00B918A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Letters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 14</w:t>
      </w:r>
      <w:r w:rsidRPr="00D80272">
        <w:rPr>
          <w:rFonts w:ascii="Arial" w:hAnsi="Arial" w:cs="Arial"/>
          <w:noProof/>
          <w:sz w:val="20"/>
          <w:szCs w:val="20"/>
        </w:rPr>
        <w:t>: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 948–958.</w:t>
      </w:r>
    </w:p>
    <w:p w14:paraId="5BDAAA9A" w14:textId="77777777" w:rsidR="00604650" w:rsidRPr="00D80272" w:rsidRDefault="00604650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4BC32587" w14:textId="52BF5A2B" w:rsidR="001F728D" w:rsidRPr="006F7241" w:rsidRDefault="003E6E74" w:rsidP="006F7241">
      <w:pPr>
        <w:divId w:val="1551115253"/>
        <w:rPr>
          <w:rFonts w:eastAsia="Times New Roman"/>
        </w:rPr>
      </w:pPr>
      <w:proofErr w:type="spellStart"/>
      <w:ins w:id="16" w:author="Justin Yeakel" w:date="2021-10-06T10:20:00Z"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Akami</w:t>
        </w:r>
        <w:proofErr w:type="spellEnd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 xml:space="preserve"> M, </w:t>
        </w:r>
        <w:proofErr w:type="spellStart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Andongma</w:t>
        </w:r>
        <w:proofErr w:type="spellEnd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 xml:space="preserve"> AA, </w:t>
        </w:r>
        <w:proofErr w:type="spellStart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Zhengzhong</w:t>
        </w:r>
        <w:proofErr w:type="spellEnd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 xml:space="preserve"> C, Nan J, </w:t>
        </w:r>
        <w:proofErr w:type="spellStart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Khaeso</w:t>
        </w:r>
        <w:proofErr w:type="spellEnd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 K, et al. (2019)</w:t>
        </w:r>
        <w:r>
          <w:rPr>
            <w:rStyle w:val="apple-converted-space"/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 </w:t>
        </w:r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Intestinal bacteria modulate the foraging behavior of the oriental fruit fly</w:t>
        </w:r>
        <w:r>
          <w:rPr>
            <w:rStyle w:val="apple-converted-space"/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 </w:t>
        </w:r>
        <w:proofErr w:type="spellStart"/>
        <w:r>
          <w:rPr>
            <w:rFonts w:ascii="Helvetica" w:eastAsia="Times New Roman" w:hAnsi="Helvetica"/>
            <w:i/>
            <w:iCs/>
            <w:color w:val="202020"/>
            <w:sz w:val="20"/>
            <w:szCs w:val="20"/>
          </w:rPr>
          <w:t>Bactrocera</w:t>
        </w:r>
        <w:proofErr w:type="spellEnd"/>
        <w:r>
          <w:rPr>
            <w:rFonts w:ascii="Helvetica" w:eastAsia="Times New Roman" w:hAnsi="Helvetica"/>
            <w:i/>
            <w:iCs/>
            <w:color w:val="202020"/>
            <w:sz w:val="20"/>
            <w:szCs w:val="20"/>
          </w:rPr>
          <w:t xml:space="preserve"> </w:t>
        </w:r>
        <w:proofErr w:type="spellStart"/>
        <w:r>
          <w:rPr>
            <w:rFonts w:ascii="Helvetica" w:eastAsia="Times New Roman" w:hAnsi="Helvetica"/>
            <w:i/>
            <w:iCs/>
            <w:color w:val="202020"/>
            <w:sz w:val="20"/>
            <w:szCs w:val="20"/>
          </w:rPr>
          <w:t>dorsalis</w:t>
        </w:r>
        <w:proofErr w:type="spellEnd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 xml:space="preserve">(Diptera: </w:t>
        </w:r>
        <w:proofErr w:type="spellStart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Tephritidae</w:t>
        </w:r>
        <w:proofErr w:type="spellEnd"/>
        <w:r>
          <w:rPr>
            <w:rFonts w:ascii="Helvetica" w:eastAsia="Times New Roman" w:hAnsi="Helvetica"/>
            <w:color w:val="202020"/>
            <w:sz w:val="20"/>
            <w:szCs w:val="20"/>
            <w:shd w:val="clear" w:color="auto" w:fill="FFFFFF"/>
          </w:rPr>
          <w:t>). PLOS ONE 14(1): e0210109.</w:t>
        </w:r>
      </w:ins>
    </w:p>
    <w:p w14:paraId="0BD5FCB2" w14:textId="77777777" w:rsidR="001F728D" w:rsidRPr="00D80272" w:rsidRDefault="001F728D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2A76A8A3" w14:textId="77777777" w:rsidR="00B918A9" w:rsidRDefault="000B2F22" w:rsidP="00B918A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Atkinson SN and Ramsay MA. 1995. The effects of prolonged fasting on the body composition and</w:t>
      </w:r>
    </w:p>
    <w:p w14:paraId="1689C69A" w14:textId="710266F3" w:rsidR="000B2F22" w:rsidRPr="00480338" w:rsidRDefault="00B918A9" w:rsidP="00B918A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480338">
        <w:rPr>
          <w:rFonts w:ascii="Arial" w:hAnsi="Arial" w:cs="Arial"/>
          <w:sz w:val="20"/>
          <w:szCs w:val="20"/>
          <w:lang w:eastAsia="ja-JP"/>
        </w:rPr>
        <w:tab/>
      </w:r>
      <w:r w:rsidR="000B2F22" w:rsidRPr="00480338">
        <w:rPr>
          <w:rFonts w:ascii="Arial" w:hAnsi="Arial" w:cs="Arial"/>
          <w:sz w:val="20"/>
          <w:szCs w:val="20"/>
          <w:lang w:eastAsia="ja-JP"/>
        </w:rPr>
        <w:t>reproductive success of female polar bears (</w:t>
      </w:r>
      <w:r w:rsidR="000B2F22" w:rsidRPr="00480338">
        <w:rPr>
          <w:rFonts w:ascii="Arial" w:hAnsi="Arial" w:cs="Arial"/>
          <w:i/>
          <w:iCs/>
          <w:sz w:val="20"/>
          <w:szCs w:val="20"/>
          <w:lang w:eastAsia="ja-JP"/>
        </w:rPr>
        <w:t>Ursus maritimus</w:t>
      </w:r>
      <w:r w:rsidR="000B2F22" w:rsidRPr="00480338">
        <w:rPr>
          <w:rFonts w:ascii="Arial" w:hAnsi="Arial" w:cs="Arial"/>
          <w:sz w:val="20"/>
          <w:szCs w:val="20"/>
          <w:lang w:eastAsia="ja-JP"/>
        </w:rPr>
        <w:t xml:space="preserve">). Functional Ecology </w:t>
      </w:r>
      <w:r w:rsidR="000B2F22" w:rsidRPr="00480338">
        <w:rPr>
          <w:rFonts w:ascii="Arial" w:hAnsi="Arial" w:cs="Arial"/>
          <w:bCs/>
          <w:sz w:val="20"/>
          <w:szCs w:val="20"/>
          <w:lang w:eastAsia="ja-JP"/>
        </w:rPr>
        <w:t>9</w:t>
      </w:r>
      <w:r w:rsidR="000B2F22" w:rsidRPr="00480338">
        <w:rPr>
          <w:rFonts w:ascii="Arial" w:hAnsi="Arial" w:cs="Arial"/>
          <w:sz w:val="20"/>
          <w:szCs w:val="20"/>
          <w:lang w:eastAsia="ja-JP"/>
        </w:rPr>
        <w:t>:</w:t>
      </w:r>
      <w:r w:rsidR="008E0E5C" w:rsidRPr="00480338">
        <w:rPr>
          <w:rFonts w:ascii="Arial" w:hAnsi="Arial" w:cs="Arial"/>
          <w:sz w:val="20"/>
          <w:szCs w:val="20"/>
          <w:lang w:eastAsia="ja-JP"/>
        </w:rPr>
        <w:t xml:space="preserve"> </w:t>
      </w:r>
      <w:r w:rsidR="000B2F22" w:rsidRPr="00480338">
        <w:rPr>
          <w:rFonts w:ascii="Arial" w:hAnsi="Arial" w:cs="Arial"/>
          <w:sz w:val="20"/>
          <w:szCs w:val="20"/>
          <w:lang w:eastAsia="ja-JP"/>
        </w:rPr>
        <w:t>559–567.  </w:t>
      </w:r>
    </w:p>
    <w:p w14:paraId="3E94CE26" w14:textId="6A86A43B" w:rsidR="000B2F22" w:rsidRPr="00480338" w:rsidRDefault="000B2F22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00582EEC" w14:textId="0E20BB6E" w:rsidR="00480338" w:rsidRDefault="0044768B" w:rsidP="0044768B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480338">
        <w:rPr>
          <w:rFonts w:ascii="Arial" w:hAnsi="Arial" w:cs="Arial"/>
          <w:sz w:val="20"/>
          <w:szCs w:val="20"/>
          <w:lang w:eastAsia="ja-JP"/>
        </w:rPr>
        <w:t>Bangera</w:t>
      </w:r>
      <w:proofErr w:type="spellEnd"/>
      <w:r w:rsidRPr="00480338">
        <w:rPr>
          <w:rFonts w:ascii="Arial" w:hAnsi="Arial" w:cs="Arial"/>
          <w:sz w:val="20"/>
          <w:szCs w:val="20"/>
          <w:lang w:eastAsia="ja-JP"/>
        </w:rPr>
        <w:t xml:space="preserve"> G</w:t>
      </w:r>
      <w:r w:rsidR="00CA4ADB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480338">
        <w:rPr>
          <w:rFonts w:ascii="Arial" w:hAnsi="Arial" w:cs="Arial"/>
          <w:sz w:val="20"/>
          <w:szCs w:val="20"/>
          <w:lang w:eastAsia="ja-JP"/>
        </w:rPr>
        <w:t>Brownell</w:t>
      </w:r>
      <w:proofErr w:type="spellEnd"/>
      <w:r w:rsidR="00CA4ADB">
        <w:rPr>
          <w:rFonts w:ascii="Arial" w:hAnsi="Arial" w:cs="Arial"/>
          <w:sz w:val="20"/>
          <w:szCs w:val="20"/>
          <w:lang w:eastAsia="ja-JP"/>
        </w:rPr>
        <w:t xml:space="preserve"> SE</w:t>
      </w:r>
      <w:r w:rsidRPr="00480338">
        <w:rPr>
          <w:rFonts w:ascii="Arial" w:hAnsi="Arial" w:cs="Arial"/>
          <w:sz w:val="20"/>
          <w:szCs w:val="20"/>
          <w:lang w:eastAsia="ja-JP"/>
        </w:rPr>
        <w:t xml:space="preserve">. 2014. Course-based undergraduate research experiences can make </w:t>
      </w:r>
    </w:p>
    <w:p w14:paraId="5AE32BAB" w14:textId="79BDC88A" w:rsidR="0044768B" w:rsidRPr="00480338" w:rsidRDefault="0044768B" w:rsidP="00480338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480338">
        <w:rPr>
          <w:rFonts w:ascii="Arial" w:hAnsi="Arial" w:cs="Arial"/>
          <w:sz w:val="20"/>
          <w:szCs w:val="20"/>
          <w:lang w:eastAsia="ja-JP"/>
        </w:rPr>
        <w:t>scientific research more inclusive. CBE Life Sciences Education</w:t>
      </w:r>
      <w:r w:rsidRPr="008F5EF8">
        <w:rPr>
          <w:rFonts w:ascii="Arial" w:hAnsi="Arial" w:cs="Arial"/>
          <w:sz w:val="20"/>
          <w:szCs w:val="20"/>
          <w:lang w:eastAsia="ja-JP"/>
        </w:rPr>
        <w:t xml:space="preserve"> 13</w:t>
      </w:r>
      <w:r w:rsidRPr="00480338">
        <w:rPr>
          <w:rFonts w:ascii="Arial" w:hAnsi="Arial" w:cs="Arial"/>
          <w:sz w:val="20"/>
          <w:szCs w:val="20"/>
          <w:lang w:eastAsia="ja-JP"/>
        </w:rPr>
        <w:t>:</w:t>
      </w:r>
      <w:r w:rsidR="008F5EF8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480338">
        <w:rPr>
          <w:rFonts w:ascii="Arial" w:hAnsi="Arial" w:cs="Arial"/>
          <w:sz w:val="20"/>
          <w:szCs w:val="20"/>
          <w:lang w:eastAsia="ja-JP"/>
        </w:rPr>
        <w:t>602</w:t>
      </w:r>
      <w:r w:rsidR="008F5EF8">
        <w:rPr>
          <w:rFonts w:ascii="Arial" w:hAnsi="Arial" w:cs="Arial"/>
          <w:sz w:val="20"/>
          <w:szCs w:val="20"/>
          <w:lang w:eastAsia="ja-JP"/>
        </w:rPr>
        <w:t>–</w:t>
      </w:r>
      <w:r w:rsidRPr="00480338">
        <w:rPr>
          <w:rFonts w:ascii="Arial" w:hAnsi="Arial" w:cs="Arial"/>
          <w:sz w:val="20"/>
          <w:szCs w:val="20"/>
          <w:lang w:eastAsia="ja-JP"/>
        </w:rPr>
        <w:t>606.</w:t>
      </w:r>
    </w:p>
    <w:p w14:paraId="4B13C65F" w14:textId="77777777" w:rsidR="00196FFC" w:rsidRPr="00D80272" w:rsidRDefault="00196FFC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75BF96D9" w14:textId="77777777" w:rsidR="00B918A9" w:rsidRDefault="00DE33CF" w:rsidP="00B918A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Barbehenn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RV,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Karowe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DN, and Chen Z. 2004a. Performance of a generalist grasshopper on </w:t>
      </w:r>
      <w:r w:rsidR="00771C42" w:rsidRPr="00D80272">
        <w:rPr>
          <w:rFonts w:ascii="Arial" w:hAnsi="Arial" w:cs="Arial"/>
          <w:sz w:val="20"/>
          <w:szCs w:val="20"/>
          <w:lang w:eastAsia="ja-JP"/>
        </w:rPr>
        <w:t>a C</w:t>
      </w:r>
      <w:r w:rsidR="00771C42" w:rsidRPr="00D80272">
        <w:rPr>
          <w:rFonts w:ascii="Arial" w:hAnsi="Arial" w:cs="Arial"/>
          <w:sz w:val="20"/>
          <w:szCs w:val="20"/>
          <w:vertAlign w:val="subscript"/>
          <w:lang w:eastAsia="ja-JP"/>
        </w:rPr>
        <w:t>3</w:t>
      </w:r>
      <w:r w:rsidR="00771C42" w:rsidRPr="00D80272">
        <w:rPr>
          <w:rFonts w:ascii="Arial" w:hAnsi="Arial" w:cs="Arial"/>
          <w:sz w:val="20"/>
          <w:szCs w:val="20"/>
          <w:lang w:eastAsia="ja-JP"/>
        </w:rPr>
        <w:t xml:space="preserve"> and a </w:t>
      </w:r>
    </w:p>
    <w:p w14:paraId="78952E90" w14:textId="0614A966" w:rsidR="00645EB9" w:rsidRPr="00B918A9" w:rsidRDefault="00B918A9" w:rsidP="00B918A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771C42" w:rsidRPr="00B918A9">
        <w:rPr>
          <w:rFonts w:ascii="Arial" w:hAnsi="Arial" w:cs="Arial"/>
          <w:sz w:val="20"/>
          <w:szCs w:val="20"/>
          <w:lang w:eastAsia="ja-JP"/>
        </w:rPr>
        <w:t>C</w:t>
      </w:r>
      <w:r w:rsidR="00771C42" w:rsidRPr="00B918A9">
        <w:rPr>
          <w:rFonts w:ascii="Arial" w:hAnsi="Arial" w:cs="Arial"/>
          <w:sz w:val="20"/>
          <w:szCs w:val="20"/>
          <w:vertAlign w:val="subscript"/>
          <w:lang w:eastAsia="ja-JP"/>
        </w:rPr>
        <w:t>4</w:t>
      </w:r>
      <w:r w:rsidR="00DE33CF" w:rsidRPr="00B918A9">
        <w:rPr>
          <w:rFonts w:ascii="Arial" w:hAnsi="Arial" w:cs="Arial"/>
          <w:position w:val="-3"/>
          <w:sz w:val="20"/>
          <w:szCs w:val="20"/>
          <w:lang w:eastAsia="ja-JP"/>
        </w:rPr>
        <w:t xml:space="preserve"> </w:t>
      </w:r>
      <w:r w:rsidR="00DE33CF" w:rsidRPr="00B918A9">
        <w:rPr>
          <w:rFonts w:ascii="Arial" w:hAnsi="Arial" w:cs="Arial"/>
          <w:sz w:val="20"/>
          <w:szCs w:val="20"/>
          <w:lang w:eastAsia="ja-JP"/>
        </w:rPr>
        <w:t xml:space="preserve">grass: compensation for the effects of elevated </w:t>
      </w:r>
      <w:r w:rsidR="00987589" w:rsidRPr="00B918A9">
        <w:rPr>
          <w:rFonts w:ascii="Arial" w:hAnsi="Arial" w:cs="Arial"/>
          <w:sz w:val="20"/>
          <w:szCs w:val="20"/>
          <w:lang w:eastAsia="ja-JP"/>
        </w:rPr>
        <w:t>CO</w:t>
      </w:r>
      <w:r w:rsidR="00987589" w:rsidRPr="00B918A9">
        <w:rPr>
          <w:rFonts w:ascii="Arial" w:hAnsi="Arial" w:cs="Arial"/>
          <w:sz w:val="20"/>
          <w:szCs w:val="20"/>
          <w:vertAlign w:val="subscript"/>
          <w:lang w:eastAsia="ja-JP"/>
        </w:rPr>
        <w:t>2</w:t>
      </w:r>
      <w:r w:rsidR="00987589" w:rsidRPr="00B918A9">
        <w:rPr>
          <w:rFonts w:ascii="Arial" w:hAnsi="Arial" w:cs="Arial"/>
          <w:sz w:val="20"/>
          <w:szCs w:val="20"/>
          <w:lang w:eastAsia="ja-JP"/>
        </w:rPr>
        <w:t xml:space="preserve"> </w:t>
      </w:r>
      <w:r w:rsidR="00DE33CF" w:rsidRPr="00B918A9">
        <w:rPr>
          <w:rFonts w:ascii="Arial" w:hAnsi="Arial" w:cs="Arial"/>
          <w:sz w:val="20"/>
          <w:szCs w:val="20"/>
          <w:lang w:eastAsia="ja-JP"/>
        </w:rPr>
        <w:t>on plant</w:t>
      </w:r>
      <w:r w:rsidR="00686073" w:rsidRPr="00B918A9">
        <w:rPr>
          <w:rFonts w:ascii="Arial" w:hAnsi="Arial" w:cs="Arial"/>
          <w:sz w:val="20"/>
          <w:szCs w:val="20"/>
          <w:lang w:eastAsia="ja-JP"/>
        </w:rPr>
        <w:t xml:space="preserve"> nutritional quality.</w:t>
      </w:r>
      <w:r w:rsidR="00645EB9" w:rsidRPr="00B918A9">
        <w:rPr>
          <w:rFonts w:ascii="Arial" w:hAnsi="Arial" w:cs="Arial"/>
          <w:sz w:val="20"/>
          <w:szCs w:val="20"/>
          <w:lang w:eastAsia="ja-JP"/>
        </w:rPr>
        <w:t xml:space="preserve"> </w:t>
      </w:r>
      <w:proofErr w:type="spellStart"/>
      <w:r w:rsidR="00771C42" w:rsidRPr="00B918A9">
        <w:rPr>
          <w:rFonts w:ascii="Arial" w:hAnsi="Arial" w:cs="Arial"/>
          <w:sz w:val="20"/>
          <w:szCs w:val="20"/>
          <w:lang w:eastAsia="ja-JP"/>
        </w:rPr>
        <w:t>Oecologia</w:t>
      </w:r>
      <w:proofErr w:type="spellEnd"/>
      <w:r w:rsidR="00771C42" w:rsidRPr="00B918A9">
        <w:rPr>
          <w:rFonts w:ascii="Arial" w:hAnsi="Arial" w:cs="Arial"/>
          <w:sz w:val="20"/>
          <w:szCs w:val="20"/>
          <w:lang w:eastAsia="ja-JP"/>
        </w:rPr>
        <w:t xml:space="preserve"> </w:t>
      </w:r>
      <w:r w:rsidR="00DE33CF" w:rsidRPr="00B918A9">
        <w:rPr>
          <w:rFonts w:ascii="Arial" w:hAnsi="Arial" w:cs="Arial"/>
          <w:sz w:val="20"/>
          <w:szCs w:val="20"/>
          <w:lang w:eastAsia="ja-JP"/>
        </w:rPr>
        <w:t>140:</w:t>
      </w:r>
      <w:r w:rsidR="008E0E5C" w:rsidRPr="00B918A9">
        <w:rPr>
          <w:rFonts w:ascii="Arial" w:hAnsi="Arial" w:cs="Arial"/>
          <w:sz w:val="20"/>
          <w:szCs w:val="20"/>
          <w:lang w:eastAsia="ja-JP"/>
        </w:rPr>
        <w:t xml:space="preserve"> </w:t>
      </w:r>
    </w:p>
    <w:p w14:paraId="482AC548" w14:textId="61B36D38" w:rsidR="00DE33CF" w:rsidRPr="00645EB9" w:rsidRDefault="00B918A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DE33CF" w:rsidRPr="00645EB9">
        <w:rPr>
          <w:rFonts w:ascii="Arial" w:hAnsi="Arial" w:cs="Arial"/>
          <w:sz w:val="20"/>
          <w:szCs w:val="20"/>
          <w:lang w:eastAsia="ja-JP"/>
        </w:rPr>
        <w:t>96–103.</w:t>
      </w:r>
    </w:p>
    <w:p w14:paraId="2BDF43D5" w14:textId="77777777" w:rsidR="00DE33CF" w:rsidRPr="00D80272" w:rsidRDefault="00DE33C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4F07E44B" w14:textId="77777777" w:rsidR="00B918A9" w:rsidRDefault="00DE33C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Barbehenn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RV,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Karowe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DN, and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Spickard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A. 2004b. </w:t>
      </w:r>
      <w:r w:rsidR="007635A0" w:rsidRPr="00D80272">
        <w:rPr>
          <w:rFonts w:ascii="Arial" w:hAnsi="Arial" w:cs="Arial"/>
          <w:sz w:val="20"/>
          <w:szCs w:val="20"/>
          <w:lang w:eastAsia="ja-JP"/>
        </w:rPr>
        <w:t>Effects of elevated atmospheric CO</w:t>
      </w:r>
      <w:r w:rsidR="007635A0" w:rsidRPr="00D80272">
        <w:rPr>
          <w:rFonts w:ascii="Arial" w:hAnsi="Arial" w:cs="Arial"/>
          <w:sz w:val="20"/>
          <w:szCs w:val="20"/>
          <w:vertAlign w:val="subscript"/>
          <w:lang w:eastAsia="ja-JP"/>
        </w:rPr>
        <w:t>2</w:t>
      </w:r>
      <w:r w:rsidRPr="00D80272">
        <w:rPr>
          <w:rFonts w:ascii="Arial" w:hAnsi="Arial" w:cs="Arial"/>
          <w:position w:val="-3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sz w:val="20"/>
          <w:szCs w:val="20"/>
          <w:lang w:eastAsia="ja-JP"/>
        </w:rPr>
        <w:t>on the</w:t>
      </w:r>
    </w:p>
    <w:p w14:paraId="3A969931" w14:textId="7CCDE550" w:rsidR="00DE33CF" w:rsidRPr="002F5DD1" w:rsidRDefault="00B918A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DE33CF" w:rsidRPr="002F5DD1">
        <w:rPr>
          <w:rFonts w:ascii="Arial" w:hAnsi="Arial" w:cs="Arial"/>
          <w:sz w:val="20"/>
          <w:szCs w:val="20"/>
          <w:lang w:eastAsia="ja-JP"/>
        </w:rPr>
        <w:t xml:space="preserve">nutritional ecology of </w:t>
      </w:r>
      <w:r w:rsidR="007635A0" w:rsidRPr="002F5DD1">
        <w:rPr>
          <w:rFonts w:ascii="Arial" w:hAnsi="Arial" w:cs="Arial"/>
          <w:sz w:val="20"/>
          <w:szCs w:val="20"/>
          <w:lang w:eastAsia="ja-JP"/>
        </w:rPr>
        <w:t>C</w:t>
      </w:r>
      <w:r w:rsidR="007635A0" w:rsidRPr="002F5DD1">
        <w:rPr>
          <w:rFonts w:ascii="Arial" w:hAnsi="Arial" w:cs="Arial"/>
          <w:sz w:val="20"/>
          <w:szCs w:val="20"/>
          <w:vertAlign w:val="subscript"/>
          <w:lang w:eastAsia="ja-JP"/>
        </w:rPr>
        <w:t>3</w:t>
      </w:r>
      <w:r w:rsidR="007635A0" w:rsidRPr="002F5DD1">
        <w:rPr>
          <w:rFonts w:ascii="Arial" w:hAnsi="Arial" w:cs="Arial"/>
          <w:sz w:val="20"/>
          <w:szCs w:val="20"/>
          <w:lang w:eastAsia="ja-JP"/>
        </w:rPr>
        <w:t xml:space="preserve"> </w:t>
      </w:r>
      <w:r w:rsidR="00DE33CF" w:rsidRPr="002F5DD1">
        <w:rPr>
          <w:rFonts w:ascii="Arial" w:hAnsi="Arial" w:cs="Arial"/>
          <w:sz w:val="20"/>
          <w:szCs w:val="20"/>
          <w:lang w:eastAsia="ja-JP"/>
        </w:rPr>
        <w:t xml:space="preserve">and </w:t>
      </w:r>
      <w:r w:rsidR="007635A0" w:rsidRPr="002F5DD1">
        <w:rPr>
          <w:rFonts w:ascii="Arial" w:hAnsi="Arial" w:cs="Arial"/>
          <w:sz w:val="20"/>
          <w:szCs w:val="20"/>
          <w:lang w:eastAsia="ja-JP"/>
        </w:rPr>
        <w:t>C</w:t>
      </w:r>
      <w:r w:rsidR="007635A0" w:rsidRPr="002F5DD1">
        <w:rPr>
          <w:rFonts w:ascii="Arial" w:hAnsi="Arial" w:cs="Arial"/>
          <w:sz w:val="20"/>
          <w:szCs w:val="20"/>
          <w:vertAlign w:val="subscript"/>
          <w:lang w:eastAsia="ja-JP"/>
        </w:rPr>
        <w:t>4</w:t>
      </w:r>
      <w:r w:rsidR="007635A0" w:rsidRPr="002F5DD1">
        <w:rPr>
          <w:rFonts w:ascii="Arial" w:hAnsi="Arial" w:cs="Arial"/>
          <w:sz w:val="20"/>
          <w:szCs w:val="20"/>
          <w:lang w:eastAsia="ja-JP"/>
        </w:rPr>
        <w:t xml:space="preserve"> </w:t>
      </w:r>
      <w:r w:rsidR="00DE33CF" w:rsidRPr="002F5DD1">
        <w:rPr>
          <w:rFonts w:ascii="Arial" w:hAnsi="Arial" w:cs="Arial"/>
          <w:sz w:val="20"/>
          <w:szCs w:val="20"/>
          <w:lang w:eastAsia="ja-JP"/>
        </w:rPr>
        <w:t xml:space="preserve">grass-feeding caterpillars. </w:t>
      </w:r>
      <w:proofErr w:type="spellStart"/>
      <w:r w:rsidR="00DE33CF" w:rsidRPr="002F5DD1">
        <w:rPr>
          <w:rFonts w:ascii="Arial" w:hAnsi="Arial" w:cs="Arial"/>
          <w:sz w:val="20"/>
          <w:szCs w:val="20"/>
          <w:lang w:eastAsia="ja-JP"/>
        </w:rPr>
        <w:t>Oecologia</w:t>
      </w:r>
      <w:proofErr w:type="spellEnd"/>
      <w:r w:rsidR="00DE33CF" w:rsidRPr="002F5DD1">
        <w:rPr>
          <w:rFonts w:ascii="Arial" w:hAnsi="Arial" w:cs="Arial"/>
          <w:sz w:val="20"/>
          <w:szCs w:val="20"/>
          <w:lang w:eastAsia="ja-JP"/>
        </w:rPr>
        <w:t xml:space="preserve"> 140: 86–95.</w:t>
      </w:r>
    </w:p>
    <w:p w14:paraId="0D40F45A" w14:textId="77777777" w:rsidR="001E186A" w:rsidRPr="00D80272" w:rsidRDefault="001E186A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5749C582" w14:textId="77777777" w:rsidR="00D72048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Blonder B, Lamanna C, Violle C, Enquist B</w:t>
      </w:r>
      <w:r>
        <w:rPr>
          <w:rFonts w:ascii="Arial" w:hAnsi="Arial" w:cs="Arial"/>
          <w:noProof/>
          <w:sz w:val="20"/>
          <w:szCs w:val="20"/>
        </w:rPr>
        <w:t xml:space="preserve">. </w:t>
      </w:r>
      <w:r w:rsidRPr="00D80272">
        <w:rPr>
          <w:rFonts w:ascii="Arial" w:hAnsi="Arial" w:cs="Arial"/>
          <w:noProof/>
          <w:sz w:val="20"/>
          <w:szCs w:val="20"/>
        </w:rPr>
        <w:t>2014. The n-dimensional hypervolume. Global Ecology and</w:t>
      </w:r>
    </w:p>
    <w:p w14:paraId="71310BD2" w14:textId="06BB376B" w:rsidR="00D80272" w:rsidRDefault="00D80272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Biogeography 23</w:t>
      </w:r>
      <w:r>
        <w:rPr>
          <w:rFonts w:ascii="Arial" w:hAnsi="Arial" w:cs="Arial"/>
          <w:noProof/>
          <w:sz w:val="20"/>
          <w:szCs w:val="20"/>
        </w:rPr>
        <w:t>:</w:t>
      </w:r>
      <w:r w:rsidRPr="00D80272">
        <w:rPr>
          <w:rFonts w:ascii="Arial" w:hAnsi="Arial" w:cs="Arial"/>
          <w:noProof/>
          <w:sz w:val="20"/>
          <w:szCs w:val="20"/>
        </w:rPr>
        <w:t xml:space="preserve"> 595–609. </w:t>
      </w:r>
    </w:p>
    <w:p w14:paraId="32CDBBA1" w14:textId="77777777" w:rsidR="00D80272" w:rsidRPr="00D80272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</w:p>
    <w:p w14:paraId="060BCC6C" w14:textId="77777777" w:rsidR="00D80272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Boggs CL</w:t>
      </w:r>
      <w:r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1992. Resource Allocation: Exploring Connections between Foraging and Life History.</w:t>
      </w:r>
    </w:p>
    <w:p w14:paraId="019F6823" w14:textId="70D3BD23" w:rsidR="00D80272" w:rsidRPr="00D80272" w:rsidRDefault="00D80272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Functional Ecology </w:t>
      </w:r>
      <w:r w:rsidRPr="00D30EB9">
        <w:rPr>
          <w:rFonts w:ascii="Arial" w:hAnsi="Arial" w:cs="Arial"/>
          <w:noProof/>
          <w:sz w:val="20"/>
          <w:szCs w:val="20"/>
        </w:rPr>
        <w:t>6: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 xml:space="preserve">508. </w:t>
      </w:r>
    </w:p>
    <w:p w14:paraId="60439925" w14:textId="1C570F43" w:rsidR="00F57F23" w:rsidRPr="004C311E" w:rsidRDefault="00F57F23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57AFC87F" w14:textId="77777777" w:rsidR="000D6E64" w:rsidRDefault="0044768B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4C311E">
        <w:rPr>
          <w:rFonts w:ascii="Arial" w:hAnsi="Arial" w:cs="Arial"/>
          <w:sz w:val="20"/>
          <w:szCs w:val="20"/>
          <w:lang w:eastAsia="ja-JP"/>
        </w:rPr>
        <w:t>Budischak</w:t>
      </w:r>
      <w:proofErr w:type="spellEnd"/>
      <w:r w:rsidRPr="004C311E">
        <w:rPr>
          <w:rFonts w:ascii="Arial" w:hAnsi="Arial" w:cs="Arial"/>
          <w:sz w:val="20"/>
          <w:szCs w:val="20"/>
          <w:lang w:eastAsia="ja-JP"/>
        </w:rPr>
        <w:t xml:space="preserve"> S</w:t>
      </w:r>
      <w:r w:rsidR="004C311E">
        <w:rPr>
          <w:rFonts w:ascii="Arial" w:hAnsi="Arial" w:cs="Arial"/>
          <w:sz w:val="20"/>
          <w:szCs w:val="20"/>
          <w:lang w:eastAsia="ja-JP"/>
        </w:rPr>
        <w:t>A</w:t>
      </w:r>
      <w:r w:rsidRPr="004C311E">
        <w:rPr>
          <w:rFonts w:ascii="Arial" w:hAnsi="Arial" w:cs="Arial"/>
          <w:sz w:val="20"/>
          <w:szCs w:val="20"/>
          <w:lang w:eastAsia="ja-JP"/>
        </w:rPr>
        <w:t>, Hansen</w:t>
      </w:r>
      <w:r w:rsidR="004C311E">
        <w:rPr>
          <w:rFonts w:ascii="Arial" w:hAnsi="Arial" w:cs="Arial"/>
          <w:sz w:val="20"/>
          <w:szCs w:val="20"/>
          <w:lang w:eastAsia="ja-JP"/>
        </w:rPr>
        <w:t xml:space="preserve"> CB</w:t>
      </w:r>
      <w:r w:rsidRPr="004C311E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4C311E">
        <w:rPr>
          <w:rFonts w:ascii="Arial" w:hAnsi="Arial" w:cs="Arial"/>
          <w:sz w:val="20"/>
          <w:szCs w:val="20"/>
          <w:lang w:eastAsia="ja-JP"/>
        </w:rPr>
        <w:t>Caudron</w:t>
      </w:r>
      <w:proofErr w:type="spellEnd"/>
      <w:r w:rsidR="004C311E">
        <w:rPr>
          <w:rFonts w:ascii="Arial" w:hAnsi="Arial" w:cs="Arial"/>
          <w:sz w:val="20"/>
          <w:szCs w:val="20"/>
          <w:lang w:eastAsia="ja-JP"/>
        </w:rPr>
        <w:t xml:space="preserve"> Q</w:t>
      </w:r>
      <w:r w:rsidRPr="004C311E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4C311E">
        <w:rPr>
          <w:rFonts w:ascii="Arial" w:hAnsi="Arial" w:cs="Arial"/>
          <w:sz w:val="20"/>
          <w:szCs w:val="20"/>
          <w:lang w:eastAsia="ja-JP"/>
        </w:rPr>
        <w:t>Garnier</w:t>
      </w:r>
      <w:proofErr w:type="spellEnd"/>
      <w:r w:rsidR="004C311E">
        <w:rPr>
          <w:rFonts w:ascii="Arial" w:hAnsi="Arial" w:cs="Arial"/>
          <w:sz w:val="20"/>
          <w:szCs w:val="20"/>
          <w:lang w:eastAsia="ja-JP"/>
        </w:rPr>
        <w:t xml:space="preserve"> R</w:t>
      </w:r>
      <w:r w:rsidRPr="004C311E">
        <w:rPr>
          <w:rFonts w:ascii="Arial" w:hAnsi="Arial" w:cs="Arial"/>
          <w:sz w:val="20"/>
          <w:szCs w:val="20"/>
          <w:lang w:eastAsia="ja-JP"/>
        </w:rPr>
        <w:t>, Kartzinel</w:t>
      </w:r>
      <w:r w:rsidR="004C311E">
        <w:rPr>
          <w:rFonts w:ascii="Arial" w:hAnsi="Arial" w:cs="Arial"/>
          <w:sz w:val="20"/>
          <w:szCs w:val="20"/>
          <w:lang w:eastAsia="ja-JP"/>
        </w:rPr>
        <w:t xml:space="preserve"> TR</w:t>
      </w:r>
      <w:r w:rsidRPr="004C311E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4C311E">
        <w:rPr>
          <w:rFonts w:ascii="Arial" w:hAnsi="Arial" w:cs="Arial"/>
          <w:sz w:val="20"/>
          <w:szCs w:val="20"/>
          <w:lang w:eastAsia="ja-JP"/>
        </w:rPr>
        <w:t>Pelcer</w:t>
      </w:r>
      <w:proofErr w:type="spellEnd"/>
      <w:r w:rsidR="004C311E">
        <w:rPr>
          <w:rFonts w:ascii="Arial" w:hAnsi="Arial" w:cs="Arial"/>
          <w:sz w:val="20"/>
          <w:szCs w:val="20"/>
          <w:lang w:eastAsia="ja-JP"/>
        </w:rPr>
        <w:t xml:space="preserve"> I</w:t>
      </w:r>
      <w:r w:rsidRPr="004C311E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4C311E">
        <w:rPr>
          <w:rFonts w:ascii="Arial" w:hAnsi="Arial" w:cs="Arial"/>
          <w:sz w:val="20"/>
          <w:szCs w:val="20"/>
          <w:lang w:eastAsia="ja-JP"/>
        </w:rPr>
        <w:t>Cressler</w:t>
      </w:r>
      <w:proofErr w:type="spellEnd"/>
      <w:r w:rsidR="004C311E">
        <w:rPr>
          <w:rFonts w:ascii="Arial" w:hAnsi="Arial" w:cs="Arial"/>
          <w:sz w:val="20"/>
          <w:szCs w:val="20"/>
          <w:lang w:eastAsia="ja-JP"/>
        </w:rPr>
        <w:t xml:space="preserve"> C</w:t>
      </w:r>
      <w:r w:rsidRPr="004C311E">
        <w:rPr>
          <w:rFonts w:ascii="Arial" w:hAnsi="Arial" w:cs="Arial"/>
          <w:sz w:val="20"/>
          <w:szCs w:val="20"/>
          <w:lang w:eastAsia="ja-JP"/>
        </w:rPr>
        <w:t xml:space="preserve">, van </w:t>
      </w:r>
      <w:proofErr w:type="spellStart"/>
      <w:r w:rsidRPr="004C311E">
        <w:rPr>
          <w:rFonts w:ascii="Arial" w:hAnsi="Arial" w:cs="Arial"/>
          <w:sz w:val="20"/>
          <w:szCs w:val="20"/>
          <w:lang w:eastAsia="ja-JP"/>
        </w:rPr>
        <w:t>Leeuwen</w:t>
      </w:r>
      <w:proofErr w:type="spellEnd"/>
      <w:r w:rsidR="004C311E">
        <w:rPr>
          <w:rFonts w:ascii="Arial" w:hAnsi="Arial" w:cs="Arial"/>
          <w:sz w:val="20"/>
          <w:szCs w:val="20"/>
          <w:lang w:eastAsia="ja-JP"/>
        </w:rPr>
        <w:t xml:space="preserve"> A</w:t>
      </w:r>
      <w:r w:rsidRPr="004C311E">
        <w:rPr>
          <w:rFonts w:ascii="Arial" w:hAnsi="Arial" w:cs="Arial"/>
          <w:sz w:val="20"/>
          <w:szCs w:val="20"/>
          <w:lang w:eastAsia="ja-JP"/>
        </w:rPr>
        <w:t xml:space="preserve">, </w:t>
      </w:r>
    </w:p>
    <w:p w14:paraId="52F1499E" w14:textId="28F74E89" w:rsidR="00F57F23" w:rsidRPr="004C311E" w:rsidRDefault="0044768B" w:rsidP="000D6E64">
      <w:pPr>
        <w:widowControl w:val="0"/>
        <w:tabs>
          <w:tab w:val="left" w:pos="432"/>
        </w:tabs>
        <w:autoSpaceDE w:val="0"/>
        <w:autoSpaceDN w:val="0"/>
        <w:adjustRightInd w:val="0"/>
        <w:ind w:left="432"/>
        <w:rPr>
          <w:rFonts w:ascii="Arial" w:hAnsi="Arial" w:cs="Arial"/>
          <w:sz w:val="20"/>
          <w:szCs w:val="20"/>
          <w:highlight w:val="yellow"/>
          <w:lang w:eastAsia="ja-JP"/>
        </w:rPr>
      </w:pPr>
      <w:r w:rsidRPr="004C311E">
        <w:rPr>
          <w:rFonts w:ascii="Arial" w:hAnsi="Arial" w:cs="Arial"/>
          <w:sz w:val="20"/>
          <w:szCs w:val="20"/>
          <w:lang w:eastAsia="ja-JP"/>
        </w:rPr>
        <w:t>Graham</w:t>
      </w:r>
      <w:r w:rsidR="004C311E">
        <w:rPr>
          <w:rFonts w:ascii="Arial" w:hAnsi="Arial" w:cs="Arial"/>
          <w:sz w:val="20"/>
          <w:szCs w:val="20"/>
          <w:lang w:eastAsia="ja-JP"/>
        </w:rPr>
        <w:t xml:space="preserve"> A.</w:t>
      </w:r>
      <w:r w:rsidRPr="004C311E">
        <w:rPr>
          <w:rFonts w:ascii="Arial" w:hAnsi="Arial" w:cs="Arial"/>
          <w:sz w:val="20"/>
          <w:szCs w:val="20"/>
          <w:lang w:eastAsia="ja-JP"/>
        </w:rPr>
        <w:t xml:space="preserve"> 2018. Feeding immunity: physiological and behavioral responses to infection and resource limitation. Frontiers in Immunology 8:1914.</w:t>
      </w:r>
    </w:p>
    <w:p w14:paraId="460E0959" w14:textId="77777777" w:rsidR="00BA7415" w:rsidRPr="00D80272" w:rsidRDefault="00BA7415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11875FDE" w14:textId="77777777" w:rsidR="0011269D" w:rsidRDefault="0011269D">
      <w:pPr>
        <w:divId w:val="1152675520"/>
        <w:rPr>
          <w:ins w:id="17" w:author="Justin Yeakel" w:date="2021-10-06T10:21:00Z"/>
          <w:rFonts w:eastAsia="Times New Roman"/>
        </w:rPr>
      </w:pPr>
      <w:commentRangeStart w:id="18"/>
      <w:proofErr w:type="spellStart"/>
      <w:ins w:id="19" w:author="Justin Yeakel" w:date="2021-10-06T10:21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Bokulich</w:t>
        </w:r>
        <w:commentRangeEnd w:id="18"/>
        <w:proofErr w:type="spellEnd"/>
        <w:r w:rsidR="002076E9">
          <w:rPr>
            <w:rStyle w:val="CommentReference"/>
          </w:rPr>
          <w:commentReference w:id="18"/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N.A.,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Kaehler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B.D.,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Rideout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J.R., Dillon, M.,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Bolyen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E., Knight, R.,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Huttley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G.A. and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Caporaso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J.G., 2018. Optimizing taxonomic classification of marker-gene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amplicon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sequences with QIIME 2’s q2-feature-classifier plugin.</w:t>
        </w:r>
        <w:r>
          <w:rPr>
            <w:rStyle w:val="apple-converted-space"/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 </w:t>
        </w:r>
        <w:r>
          <w:rPr>
            <w:rFonts w:ascii="Arial" w:eastAsia="Times New Roman" w:hAnsi="Arial" w:cs="Arial"/>
            <w:i/>
            <w:iCs/>
            <w:color w:val="222222"/>
            <w:sz w:val="20"/>
            <w:szCs w:val="20"/>
          </w:rPr>
          <w:t>Microbiome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,</w:t>
        </w:r>
        <w:r>
          <w:rPr>
            <w:rStyle w:val="apple-converted-space"/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 </w:t>
        </w:r>
        <w:r>
          <w:rPr>
            <w:rFonts w:ascii="Arial" w:eastAsia="Times New Roman" w:hAnsi="Arial" w:cs="Arial"/>
            <w:i/>
            <w:iCs/>
            <w:color w:val="222222"/>
            <w:sz w:val="20"/>
            <w:szCs w:val="20"/>
          </w:rPr>
          <w:t>6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(1), pp.1-17.</w:t>
        </w:r>
      </w:ins>
    </w:p>
    <w:p w14:paraId="29799514" w14:textId="19D81416" w:rsidR="00F57F23" w:rsidRPr="00D80272" w:rsidDel="002076E9" w:rsidRDefault="00F57F23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21" w:author="Justin Yeakel" w:date="2021-10-06T10:21:00Z"/>
          <w:rFonts w:ascii="Arial" w:hAnsi="Arial" w:cs="Arial"/>
          <w:sz w:val="20"/>
          <w:szCs w:val="20"/>
          <w:highlight w:val="yellow"/>
          <w:lang w:eastAsia="ja-JP"/>
        </w:rPr>
      </w:pPr>
      <w:del w:id="22" w:author="Justin Yeakel" w:date="2021-10-06T10:21:00Z">
        <w:r w:rsidRPr="00D80272" w:rsidDel="0011269D">
          <w:rPr>
            <w:rFonts w:ascii="Arial" w:hAnsi="Arial" w:cs="Arial"/>
            <w:sz w:val="20"/>
            <w:szCs w:val="20"/>
            <w:highlight w:val="yellow"/>
            <w:lang w:eastAsia="ja-JP"/>
          </w:rPr>
          <w:delText>Bokulich et al. 2018</w:delText>
        </w:r>
      </w:del>
    </w:p>
    <w:p w14:paraId="43A0279C" w14:textId="77777777" w:rsidR="00F57F23" w:rsidRPr="00D80272" w:rsidRDefault="00F57F23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512A64E9" w14:textId="304B8E7A" w:rsidR="0007799B" w:rsidRPr="00D80272" w:rsidRDefault="00E34EEF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Bolnick, D.I., Svanbäck, R., Fordyce, J.A., Yang, L.H., Davis, J.M., Hulsey, C.D., </w:t>
      </w:r>
      <w:r w:rsidRPr="00D80272">
        <w:rPr>
          <w:rFonts w:ascii="Arial" w:hAnsi="Arial" w:cs="Arial"/>
          <w:i/>
          <w:iCs/>
          <w:noProof/>
          <w:sz w:val="20"/>
          <w:szCs w:val="20"/>
        </w:rPr>
        <w:t>et al.</w:t>
      </w:r>
      <w:r w:rsidRPr="00D80272">
        <w:rPr>
          <w:rFonts w:ascii="Arial" w:hAnsi="Arial" w:cs="Arial"/>
          <w:noProof/>
          <w:sz w:val="20"/>
          <w:szCs w:val="20"/>
        </w:rPr>
        <w:t xml:space="preserve"> 2003. The</w:t>
      </w:r>
    </w:p>
    <w:p w14:paraId="248A4E08" w14:textId="77777777" w:rsidR="00346479" w:rsidRPr="00D80272" w:rsidRDefault="0007799B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ec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ology of </w:t>
      </w:r>
      <w:r w:rsidRPr="00D80272">
        <w:rPr>
          <w:rFonts w:ascii="Arial" w:hAnsi="Arial" w:cs="Arial"/>
          <w:noProof/>
          <w:sz w:val="20"/>
          <w:szCs w:val="20"/>
        </w:rPr>
        <w:t>i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ndividuals: </w:t>
      </w:r>
      <w:r w:rsidRPr="00D80272">
        <w:rPr>
          <w:rFonts w:ascii="Arial" w:hAnsi="Arial" w:cs="Arial"/>
          <w:noProof/>
          <w:sz w:val="20"/>
          <w:szCs w:val="20"/>
        </w:rPr>
        <w:t>i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ncidence and </w:t>
      </w:r>
      <w:r w:rsidRPr="00D80272">
        <w:rPr>
          <w:rFonts w:ascii="Arial" w:hAnsi="Arial" w:cs="Arial"/>
          <w:noProof/>
          <w:sz w:val="20"/>
          <w:szCs w:val="20"/>
        </w:rPr>
        <w:t>i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mplications of </w:t>
      </w:r>
      <w:r w:rsidRPr="00D80272">
        <w:rPr>
          <w:rFonts w:ascii="Arial" w:hAnsi="Arial" w:cs="Arial"/>
          <w:noProof/>
          <w:sz w:val="20"/>
          <w:szCs w:val="20"/>
        </w:rPr>
        <w:t>i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ndividual </w:t>
      </w:r>
      <w:r w:rsidRPr="00D80272">
        <w:rPr>
          <w:rFonts w:ascii="Arial" w:hAnsi="Arial" w:cs="Arial"/>
          <w:noProof/>
          <w:sz w:val="20"/>
          <w:szCs w:val="20"/>
        </w:rPr>
        <w:t>s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pecialization. </w:t>
      </w:r>
      <w:r w:rsidR="00346479" w:rsidRPr="00D80272">
        <w:rPr>
          <w:rFonts w:ascii="Arial" w:hAnsi="Arial" w:cs="Arial"/>
          <w:noProof/>
          <w:sz w:val="20"/>
          <w:szCs w:val="20"/>
        </w:rPr>
        <w:t>The American</w:t>
      </w:r>
    </w:p>
    <w:p w14:paraId="74F4C96E" w14:textId="57DF1736" w:rsidR="00E34EEF" w:rsidRPr="00D80272" w:rsidRDefault="00346479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i/>
          <w:iCs/>
          <w:noProof/>
          <w:sz w:val="20"/>
          <w:szCs w:val="20"/>
        </w:rPr>
        <w:t xml:space="preserve">Naturalist </w:t>
      </w:r>
      <w:r w:rsidR="00E34EEF" w:rsidRPr="00D80272">
        <w:rPr>
          <w:rFonts w:ascii="Arial" w:hAnsi="Arial" w:cs="Arial"/>
          <w:noProof/>
          <w:sz w:val="20"/>
          <w:szCs w:val="20"/>
        </w:rPr>
        <w:t>161</w:t>
      </w:r>
      <w:r w:rsidRPr="00D80272">
        <w:rPr>
          <w:rFonts w:ascii="Arial" w:hAnsi="Arial" w:cs="Arial"/>
          <w:noProof/>
          <w:sz w:val="20"/>
          <w:szCs w:val="20"/>
        </w:rPr>
        <w:t>: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 1–28.</w:t>
      </w:r>
    </w:p>
    <w:p w14:paraId="1FAF5C50" w14:textId="1D607D17" w:rsidR="00967857" w:rsidRPr="00D80272" w:rsidRDefault="00967857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196E34DF" w14:textId="77777777" w:rsidR="00361FFF" w:rsidRDefault="0044768B" w:rsidP="00361FFF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  <w:lang w:eastAsia="ja-JP"/>
        </w:rPr>
      </w:pPr>
      <w:r w:rsidRPr="00A51029">
        <w:rPr>
          <w:rFonts w:ascii="Arial" w:hAnsi="Arial" w:cs="Arial"/>
          <w:sz w:val="20"/>
          <w:szCs w:val="20"/>
          <w:lang w:eastAsia="ja-JP"/>
        </w:rPr>
        <w:t>Boyer F, Mercier</w:t>
      </w:r>
      <w:r w:rsidR="00361FFF">
        <w:rPr>
          <w:rFonts w:ascii="Arial" w:hAnsi="Arial" w:cs="Arial"/>
          <w:sz w:val="20"/>
          <w:szCs w:val="20"/>
          <w:lang w:eastAsia="ja-JP"/>
        </w:rPr>
        <w:t xml:space="preserve"> C</w:t>
      </w:r>
      <w:r w:rsidRPr="00A51029">
        <w:rPr>
          <w:rFonts w:ascii="Arial" w:hAnsi="Arial" w:cs="Arial"/>
          <w:sz w:val="20"/>
          <w:szCs w:val="20"/>
          <w:lang w:eastAsia="ja-JP"/>
        </w:rPr>
        <w:t>, Bonin</w:t>
      </w:r>
      <w:r w:rsidR="00361FFF">
        <w:rPr>
          <w:rFonts w:ascii="Arial" w:hAnsi="Arial" w:cs="Arial"/>
          <w:sz w:val="20"/>
          <w:szCs w:val="20"/>
          <w:lang w:eastAsia="ja-JP"/>
        </w:rPr>
        <w:t xml:space="preserve"> A</w:t>
      </w:r>
      <w:r w:rsidRPr="00A51029">
        <w:rPr>
          <w:rFonts w:ascii="Arial" w:hAnsi="Arial" w:cs="Arial"/>
          <w:sz w:val="20"/>
          <w:szCs w:val="20"/>
          <w:lang w:eastAsia="ja-JP"/>
        </w:rPr>
        <w:t>, Le Bras</w:t>
      </w:r>
      <w:r w:rsidR="00361FFF">
        <w:rPr>
          <w:rFonts w:ascii="Arial" w:hAnsi="Arial" w:cs="Arial"/>
          <w:sz w:val="20"/>
          <w:szCs w:val="20"/>
          <w:lang w:eastAsia="ja-JP"/>
        </w:rPr>
        <w:t xml:space="preserve"> Y</w:t>
      </w:r>
      <w:r w:rsidRPr="00A51029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A51029">
        <w:rPr>
          <w:rFonts w:ascii="Arial" w:hAnsi="Arial" w:cs="Arial"/>
          <w:sz w:val="20"/>
          <w:szCs w:val="20"/>
          <w:lang w:eastAsia="ja-JP"/>
        </w:rPr>
        <w:t>Taberlet</w:t>
      </w:r>
      <w:proofErr w:type="spellEnd"/>
      <w:r w:rsidR="00361FFF">
        <w:rPr>
          <w:rFonts w:ascii="Arial" w:hAnsi="Arial" w:cs="Arial"/>
          <w:sz w:val="20"/>
          <w:szCs w:val="20"/>
          <w:lang w:eastAsia="ja-JP"/>
        </w:rPr>
        <w:t xml:space="preserve"> P</w:t>
      </w:r>
      <w:r w:rsidRPr="00A51029">
        <w:rPr>
          <w:rFonts w:ascii="Arial" w:hAnsi="Arial" w:cs="Arial"/>
          <w:sz w:val="20"/>
          <w:szCs w:val="20"/>
          <w:lang w:eastAsia="ja-JP"/>
        </w:rPr>
        <w:t>,</w:t>
      </w:r>
      <w:r w:rsidR="00361FFF">
        <w:rPr>
          <w:rFonts w:ascii="Arial" w:hAnsi="Arial" w:cs="Arial"/>
          <w:sz w:val="20"/>
          <w:szCs w:val="20"/>
          <w:lang w:eastAsia="ja-JP"/>
        </w:rPr>
        <w:t xml:space="preserve"> </w:t>
      </w:r>
      <w:proofErr w:type="spellStart"/>
      <w:r w:rsidRPr="00A51029">
        <w:rPr>
          <w:rFonts w:ascii="Arial" w:hAnsi="Arial" w:cs="Arial"/>
          <w:sz w:val="20"/>
          <w:szCs w:val="20"/>
          <w:lang w:eastAsia="ja-JP"/>
        </w:rPr>
        <w:t>Coissac</w:t>
      </w:r>
      <w:proofErr w:type="spellEnd"/>
      <w:r w:rsidR="00361FFF">
        <w:rPr>
          <w:rFonts w:ascii="Arial" w:hAnsi="Arial" w:cs="Arial"/>
          <w:sz w:val="20"/>
          <w:szCs w:val="20"/>
          <w:lang w:eastAsia="ja-JP"/>
        </w:rPr>
        <w:t xml:space="preserve"> E</w:t>
      </w:r>
      <w:r w:rsidRPr="00A51029">
        <w:rPr>
          <w:rFonts w:ascii="Arial" w:hAnsi="Arial" w:cs="Arial"/>
          <w:sz w:val="20"/>
          <w:szCs w:val="20"/>
          <w:lang w:eastAsia="ja-JP"/>
        </w:rPr>
        <w:t>. 2016.</w:t>
      </w:r>
      <w:r w:rsidR="00A51029">
        <w:rPr>
          <w:rFonts w:ascii="Arial" w:hAnsi="Arial" w:cs="Arial"/>
          <w:sz w:val="20"/>
          <w:szCs w:val="20"/>
          <w:lang w:eastAsia="ja-JP"/>
        </w:rPr>
        <w:t xml:space="preserve"> </w:t>
      </w:r>
      <w:proofErr w:type="spellStart"/>
      <w:r w:rsidRPr="00A51029">
        <w:rPr>
          <w:rFonts w:ascii="Arial" w:hAnsi="Arial" w:cs="Arial"/>
          <w:sz w:val="20"/>
          <w:szCs w:val="20"/>
          <w:lang w:eastAsia="ja-JP"/>
        </w:rPr>
        <w:t>OBITOOLS</w:t>
      </w:r>
      <w:proofErr w:type="spellEnd"/>
      <w:r w:rsidRPr="00A51029">
        <w:rPr>
          <w:rFonts w:ascii="Arial" w:hAnsi="Arial" w:cs="Arial"/>
          <w:sz w:val="20"/>
          <w:szCs w:val="20"/>
          <w:lang w:eastAsia="ja-JP"/>
        </w:rPr>
        <w:t>: a unix</w:t>
      </w:r>
      <w:r w:rsidR="00361FFF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A51029">
        <w:rPr>
          <w:rFonts w:ascii="Arial" w:hAnsi="Arial" w:cs="Arial"/>
          <w:sz w:val="20"/>
          <w:szCs w:val="20"/>
          <w:lang w:eastAsia="ja-JP"/>
        </w:rPr>
        <w:t xml:space="preserve">inspired </w:t>
      </w:r>
    </w:p>
    <w:p w14:paraId="504082D1" w14:textId="7CCDDCEB" w:rsidR="0044768B" w:rsidRPr="00A51029" w:rsidRDefault="0044768B" w:rsidP="00361FFF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A51029">
        <w:rPr>
          <w:rFonts w:ascii="Arial" w:hAnsi="Arial" w:cs="Arial"/>
          <w:sz w:val="20"/>
          <w:szCs w:val="20"/>
          <w:lang w:eastAsia="ja-JP"/>
        </w:rPr>
        <w:t>software package for DNA metabarcoding. Molecular</w:t>
      </w:r>
      <w:r w:rsidR="00A51029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A51029">
        <w:rPr>
          <w:rFonts w:ascii="Arial" w:hAnsi="Arial" w:cs="Arial"/>
          <w:sz w:val="20"/>
          <w:szCs w:val="20"/>
          <w:lang w:eastAsia="ja-JP"/>
        </w:rPr>
        <w:t>Ecology Resources 16:</w:t>
      </w:r>
      <w:r w:rsidR="004B27B5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A51029">
        <w:rPr>
          <w:rFonts w:ascii="Arial" w:hAnsi="Arial" w:cs="Arial"/>
          <w:sz w:val="20"/>
          <w:szCs w:val="20"/>
          <w:lang w:eastAsia="ja-JP"/>
        </w:rPr>
        <w:t>176</w:t>
      </w:r>
      <w:r w:rsidR="00890D39">
        <w:rPr>
          <w:rFonts w:ascii="Arial" w:hAnsi="Arial" w:cs="Arial"/>
          <w:sz w:val="20"/>
          <w:szCs w:val="20"/>
          <w:lang w:eastAsia="ja-JP"/>
        </w:rPr>
        <w:t>–</w:t>
      </w:r>
      <w:r w:rsidRPr="00A51029">
        <w:rPr>
          <w:rFonts w:ascii="Arial" w:hAnsi="Arial" w:cs="Arial"/>
          <w:sz w:val="20"/>
          <w:szCs w:val="20"/>
          <w:lang w:eastAsia="ja-JP"/>
        </w:rPr>
        <w:t>182.</w:t>
      </w:r>
    </w:p>
    <w:p w14:paraId="3062241E" w14:textId="77777777" w:rsidR="005D7B46" w:rsidRPr="00D80272" w:rsidRDefault="005D7B46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09FE2851" w14:textId="77777777" w:rsidR="00686073" w:rsidRPr="00D80272" w:rsidRDefault="000963EC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  <w:proofErr w:type="spellStart"/>
      <w:r w:rsidRPr="00D80272">
        <w:rPr>
          <w:rFonts w:ascii="Arial" w:eastAsia="Times New Roman" w:hAnsi="Arial" w:cs="Arial"/>
          <w:sz w:val="20"/>
          <w:szCs w:val="20"/>
        </w:rPr>
        <w:t>Breshears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</w:t>
      </w:r>
      <w:r w:rsidR="008B3955" w:rsidRPr="00D80272">
        <w:rPr>
          <w:rFonts w:ascii="Arial" w:eastAsia="Times New Roman" w:hAnsi="Arial" w:cs="Arial"/>
          <w:sz w:val="20"/>
          <w:szCs w:val="20"/>
        </w:rPr>
        <w:t xml:space="preserve">DD, Myers OB, Meyer CW, Barnes FJ, Zou CB, Allen CD, McDowell NG, and Pockman WT. </w:t>
      </w:r>
    </w:p>
    <w:p w14:paraId="1004E899" w14:textId="2EC3B930" w:rsidR="000963EC" w:rsidRPr="00B918A9" w:rsidRDefault="008B3955" w:rsidP="00B918A9">
      <w:pPr>
        <w:tabs>
          <w:tab w:val="left" w:pos="432"/>
        </w:tabs>
        <w:ind w:left="432"/>
        <w:rPr>
          <w:rFonts w:ascii="Arial" w:eastAsia="Times New Roman" w:hAnsi="Arial" w:cs="Arial"/>
          <w:sz w:val="20"/>
          <w:szCs w:val="20"/>
        </w:rPr>
      </w:pPr>
      <w:r w:rsidRPr="00B918A9">
        <w:rPr>
          <w:rFonts w:ascii="Arial" w:eastAsia="Times New Roman" w:hAnsi="Arial" w:cs="Arial"/>
          <w:sz w:val="20"/>
          <w:szCs w:val="20"/>
        </w:rPr>
        <w:t>2009. Tree die-off in response to global change-type drought: mortality insights from a decade of plant water potential measurements. Frontiers in Ecology and the Environment 7:</w:t>
      </w:r>
      <w:r w:rsidR="008E0E5C" w:rsidRPr="00B918A9">
        <w:rPr>
          <w:rFonts w:ascii="Arial" w:eastAsia="Times New Roman" w:hAnsi="Arial" w:cs="Arial"/>
          <w:sz w:val="20"/>
          <w:szCs w:val="20"/>
        </w:rPr>
        <w:t xml:space="preserve"> </w:t>
      </w:r>
      <w:r w:rsidRPr="00B918A9">
        <w:rPr>
          <w:rFonts w:ascii="Arial" w:eastAsia="Times New Roman" w:hAnsi="Arial" w:cs="Arial"/>
          <w:sz w:val="20"/>
          <w:szCs w:val="20"/>
        </w:rPr>
        <w:t>185–189.</w:t>
      </w:r>
    </w:p>
    <w:p w14:paraId="275BFB7E" w14:textId="77777777" w:rsidR="000963EC" w:rsidRPr="00D80272" w:rsidRDefault="000963EC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6473B921" w14:textId="77777777" w:rsidR="00B918A9" w:rsidRDefault="0032250E" w:rsidP="00B918A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>Brown JH. 1973 Species diversity of seed-eating desert rodents in sand dune habitats.</w:t>
      </w:r>
      <w:r w:rsidR="00B918A9">
        <w:rPr>
          <w:rFonts w:ascii="Arial" w:eastAsia="Times New Roman" w:hAnsi="Arial" w:cs="Arial"/>
          <w:sz w:val="20"/>
          <w:szCs w:val="20"/>
        </w:rPr>
        <w:t xml:space="preserve"> </w:t>
      </w:r>
      <w:r w:rsidRPr="00B918A9">
        <w:rPr>
          <w:rStyle w:val="Emphasis"/>
          <w:rFonts w:ascii="Arial" w:eastAsia="Times New Roman" w:hAnsi="Arial" w:cs="Arial"/>
          <w:i w:val="0"/>
          <w:sz w:val="20"/>
          <w:szCs w:val="20"/>
        </w:rPr>
        <w:t>Ecology</w:t>
      </w:r>
      <w:r w:rsidRPr="00B918A9">
        <w:rPr>
          <w:rFonts w:ascii="Arial" w:eastAsia="Times New Roman" w:hAnsi="Arial" w:cs="Arial"/>
          <w:sz w:val="20"/>
          <w:szCs w:val="20"/>
        </w:rPr>
        <w:t xml:space="preserve"> 54:</w:t>
      </w:r>
    </w:p>
    <w:p w14:paraId="295BB2BE" w14:textId="469222FF" w:rsidR="0032250E" w:rsidRPr="00B918A9" w:rsidRDefault="00B918A9" w:rsidP="00B918A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="0032250E" w:rsidRPr="00B918A9">
        <w:rPr>
          <w:rFonts w:ascii="Arial" w:eastAsia="Times New Roman" w:hAnsi="Arial" w:cs="Arial"/>
          <w:sz w:val="20"/>
          <w:szCs w:val="20"/>
        </w:rPr>
        <w:t>775–787.</w:t>
      </w:r>
    </w:p>
    <w:p w14:paraId="3DE4DEE4" w14:textId="77777777" w:rsidR="0032250E" w:rsidRPr="00D80272" w:rsidRDefault="0032250E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0A9B9523" w14:textId="77777777" w:rsidR="00B918A9" w:rsidRDefault="0060743B" w:rsidP="00B918A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>Brown JH and Lieberman GA. 1973. Resource utilization and coexistence of seed-eating desert rodents</w:t>
      </w:r>
    </w:p>
    <w:p w14:paraId="61361786" w14:textId="0DB51584" w:rsidR="0060743B" w:rsidRPr="00B918A9" w:rsidRDefault="00B918A9" w:rsidP="00B918A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  <w:r>
        <w:rPr>
          <w:rFonts w:ascii="Arial" w:hAnsi="Arial" w:cs="Arial"/>
          <w:color w:val="1F1C1D"/>
          <w:sz w:val="20"/>
          <w:szCs w:val="20"/>
          <w:lang w:eastAsia="ja-JP"/>
        </w:rPr>
        <w:tab/>
      </w:r>
      <w:r w:rsidR="0060743B" w:rsidRPr="00B918A9">
        <w:rPr>
          <w:rFonts w:ascii="Arial" w:hAnsi="Arial" w:cs="Arial"/>
          <w:color w:val="1F1C1D"/>
          <w:sz w:val="20"/>
          <w:szCs w:val="20"/>
          <w:lang w:eastAsia="ja-JP"/>
        </w:rPr>
        <w:t>in sand dune habitats. Ecology 54: 788–797.</w:t>
      </w:r>
    </w:p>
    <w:p w14:paraId="390F1FDE" w14:textId="77777777" w:rsidR="00F57F23" w:rsidRPr="00D80272" w:rsidRDefault="00F57F23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</w:p>
    <w:p w14:paraId="4D743AA6" w14:textId="77777777" w:rsidR="00E828D3" w:rsidRDefault="00E828D3">
      <w:pPr>
        <w:divId w:val="1583759494"/>
        <w:rPr>
          <w:ins w:id="23" w:author="Justin Yeakel" w:date="2021-10-06T10:22:00Z"/>
          <w:rFonts w:eastAsia="Times New Roman"/>
        </w:rPr>
      </w:pPr>
      <w:commentRangeStart w:id="24"/>
      <w:ins w:id="25" w:author="Justin Yeakel" w:date="2021-10-06T10:22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lastRenderedPageBreak/>
          <w:t>Callahan</w:t>
        </w:r>
        <w:commentRangeEnd w:id="24"/>
        <w:r w:rsidR="00771278">
          <w:rPr>
            <w:rStyle w:val="CommentReference"/>
          </w:rPr>
          <w:commentReference w:id="24"/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B.J.,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McMurdie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P.J., Rosen, M.J., Han, A.W., Johnson, A.J.A. and Holmes, S.P., 2016. DADA2: high-resolution sample inference from Illumina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amplicon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data.</w:t>
        </w:r>
        <w:r>
          <w:rPr>
            <w:rStyle w:val="apple-converted-space"/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 </w:t>
        </w:r>
        <w:r>
          <w:rPr>
            <w:rFonts w:ascii="Arial" w:eastAsia="Times New Roman" w:hAnsi="Arial" w:cs="Arial"/>
            <w:i/>
            <w:iCs/>
            <w:color w:val="222222"/>
            <w:sz w:val="20"/>
            <w:szCs w:val="20"/>
          </w:rPr>
          <w:t>Nature methods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,</w:t>
        </w:r>
        <w:r>
          <w:rPr>
            <w:rStyle w:val="apple-converted-space"/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 </w:t>
        </w:r>
        <w:r>
          <w:rPr>
            <w:rFonts w:ascii="Arial" w:eastAsia="Times New Roman" w:hAnsi="Arial" w:cs="Arial"/>
            <w:i/>
            <w:iCs/>
            <w:color w:val="222222"/>
            <w:sz w:val="20"/>
            <w:szCs w:val="20"/>
          </w:rPr>
          <w:t>13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(7), pp.581-583.</w:t>
        </w:r>
      </w:ins>
    </w:p>
    <w:p w14:paraId="69A3FAC3" w14:textId="19041A5E" w:rsidR="00F57F23" w:rsidRPr="00D80272" w:rsidDel="00E828D3" w:rsidRDefault="00F57F23" w:rsidP="005F7B99">
      <w:pPr>
        <w:pStyle w:val="ListParagraph"/>
        <w:tabs>
          <w:tab w:val="left" w:pos="432"/>
        </w:tabs>
        <w:ind w:left="0"/>
        <w:rPr>
          <w:del w:id="27" w:author="Justin Yeakel" w:date="2021-10-06T10:22:00Z"/>
          <w:rFonts w:ascii="Arial" w:hAnsi="Arial" w:cs="Arial"/>
          <w:sz w:val="20"/>
          <w:szCs w:val="20"/>
        </w:rPr>
      </w:pPr>
      <w:del w:id="28" w:author="Justin Yeakel" w:date="2021-10-06T10:22:00Z">
        <w:r w:rsidRPr="00D80272" w:rsidDel="00E828D3">
          <w:rPr>
            <w:rFonts w:ascii="Arial" w:hAnsi="Arial" w:cs="Arial"/>
            <w:sz w:val="20"/>
            <w:szCs w:val="20"/>
            <w:highlight w:val="yellow"/>
          </w:rPr>
          <w:delText>Callahan et al. 2016</w:delText>
        </w:r>
      </w:del>
    </w:p>
    <w:p w14:paraId="444960E2" w14:textId="77777777" w:rsidR="00F57F23" w:rsidRPr="00D80272" w:rsidRDefault="00F57F23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</w:p>
    <w:p w14:paraId="636601F9" w14:textId="77777777" w:rsidR="00B918A9" w:rsidRDefault="00A80D0C" w:rsidP="00B918A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 xml:space="preserve">Caswell H, Reed FC, Stephenson SN, and Werner P. 1973. Photosynthetic pathways and selective </w:t>
      </w:r>
    </w:p>
    <w:p w14:paraId="380DFEF9" w14:textId="36C6C545" w:rsidR="00A80D0C" w:rsidRPr="00B918A9" w:rsidRDefault="00B918A9" w:rsidP="00B918A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80D0C" w:rsidRPr="00B918A9">
        <w:rPr>
          <w:rFonts w:ascii="Arial" w:hAnsi="Arial" w:cs="Arial"/>
          <w:sz w:val="20"/>
          <w:szCs w:val="20"/>
        </w:rPr>
        <w:t>herbivory: a hypothesis. American Naturalist 107:</w:t>
      </w:r>
      <w:r w:rsidR="008E0E5C" w:rsidRPr="00B918A9">
        <w:rPr>
          <w:rFonts w:ascii="Arial" w:hAnsi="Arial" w:cs="Arial"/>
          <w:sz w:val="20"/>
          <w:szCs w:val="20"/>
        </w:rPr>
        <w:t xml:space="preserve"> </w:t>
      </w:r>
      <w:r w:rsidR="00A80D0C" w:rsidRPr="00B918A9">
        <w:rPr>
          <w:rFonts w:ascii="Arial" w:hAnsi="Arial" w:cs="Arial"/>
          <w:sz w:val="20"/>
          <w:szCs w:val="20"/>
        </w:rPr>
        <w:t>465–480.</w:t>
      </w:r>
    </w:p>
    <w:p w14:paraId="0BFB7638" w14:textId="77777777" w:rsidR="00A80D0C" w:rsidRPr="00D80272" w:rsidRDefault="00A80D0C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</w:p>
    <w:p w14:paraId="33042DA4" w14:textId="77777777" w:rsidR="00B918A9" w:rsidRDefault="00A80D0C" w:rsidP="00B918A9">
      <w:pPr>
        <w:pStyle w:val="ListParagraph"/>
        <w:tabs>
          <w:tab w:val="left" w:pos="432"/>
        </w:tabs>
        <w:ind w:left="0"/>
        <w:rPr>
          <w:rFonts w:ascii="Arial" w:hAnsi="Arial" w:cs="Arial"/>
          <w:i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>Caswell H and Reed FC. 1975. Indigestibility of C</w:t>
      </w:r>
      <w:r w:rsidRPr="00D80272">
        <w:rPr>
          <w:rFonts w:ascii="Arial" w:hAnsi="Arial" w:cs="Arial"/>
          <w:sz w:val="20"/>
          <w:szCs w:val="20"/>
          <w:vertAlign w:val="subscript"/>
        </w:rPr>
        <w:t>4</w:t>
      </w:r>
      <w:r w:rsidRPr="00D80272">
        <w:rPr>
          <w:rFonts w:ascii="Arial" w:hAnsi="Arial" w:cs="Arial"/>
          <w:sz w:val="20"/>
          <w:szCs w:val="20"/>
        </w:rPr>
        <w:t xml:space="preserve"> bundle sheath cells by the grasshopper, </w:t>
      </w:r>
      <w:proofErr w:type="spellStart"/>
      <w:r w:rsidRPr="00D80272">
        <w:rPr>
          <w:rFonts w:ascii="Arial" w:hAnsi="Arial" w:cs="Arial"/>
          <w:i/>
          <w:sz w:val="20"/>
          <w:szCs w:val="20"/>
        </w:rPr>
        <w:t>Melanoplus</w:t>
      </w:r>
      <w:proofErr w:type="spellEnd"/>
    </w:p>
    <w:p w14:paraId="4F49D824" w14:textId="4257B017" w:rsidR="00A80D0C" w:rsidRPr="00B918A9" w:rsidRDefault="00B918A9" w:rsidP="00B918A9">
      <w:pPr>
        <w:pStyle w:val="ListParagraph"/>
        <w:tabs>
          <w:tab w:val="left" w:pos="432"/>
        </w:tabs>
        <w:ind w:left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proofErr w:type="spellStart"/>
      <w:r w:rsidR="00A80D0C" w:rsidRPr="00B918A9">
        <w:rPr>
          <w:rFonts w:ascii="Arial" w:hAnsi="Arial" w:cs="Arial"/>
          <w:i/>
          <w:sz w:val="20"/>
          <w:szCs w:val="20"/>
        </w:rPr>
        <w:t>confusus</w:t>
      </w:r>
      <w:proofErr w:type="spellEnd"/>
      <w:r w:rsidR="00A80D0C" w:rsidRPr="00B918A9">
        <w:rPr>
          <w:rFonts w:ascii="Arial" w:hAnsi="Arial" w:cs="Arial"/>
          <w:sz w:val="20"/>
          <w:szCs w:val="20"/>
        </w:rPr>
        <w:t>. Entomological Society of America 68:</w:t>
      </w:r>
      <w:r w:rsidR="008E0E5C" w:rsidRPr="00B918A9">
        <w:rPr>
          <w:rFonts w:ascii="Arial" w:hAnsi="Arial" w:cs="Arial"/>
          <w:sz w:val="20"/>
          <w:szCs w:val="20"/>
        </w:rPr>
        <w:t xml:space="preserve"> </w:t>
      </w:r>
      <w:r w:rsidR="00A80D0C" w:rsidRPr="00B918A9">
        <w:rPr>
          <w:rFonts w:ascii="Arial" w:hAnsi="Arial" w:cs="Arial"/>
          <w:sz w:val="20"/>
          <w:szCs w:val="20"/>
        </w:rPr>
        <w:t>686–688.</w:t>
      </w:r>
    </w:p>
    <w:p w14:paraId="161BF286" w14:textId="77777777" w:rsidR="00E126DE" w:rsidRPr="00D80272" w:rsidRDefault="00E126DE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</w:p>
    <w:p w14:paraId="32EAA4E9" w14:textId="77777777" w:rsidR="00D12DB1" w:rsidRDefault="00A80D0C" w:rsidP="00D12DB1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 xml:space="preserve">Caswell H and Reed FC. 1976. </w:t>
      </w:r>
      <w:r w:rsidR="00646876" w:rsidRPr="00D80272">
        <w:rPr>
          <w:rFonts w:ascii="Arial" w:hAnsi="Arial" w:cs="Arial"/>
          <w:sz w:val="20"/>
          <w:szCs w:val="20"/>
        </w:rPr>
        <w:t>Plant-herbivore interactions: the indigestibility of C</w:t>
      </w:r>
      <w:r w:rsidR="00646876" w:rsidRPr="00D80272">
        <w:rPr>
          <w:rFonts w:ascii="Arial" w:hAnsi="Arial" w:cs="Arial"/>
          <w:sz w:val="20"/>
          <w:szCs w:val="20"/>
          <w:vertAlign w:val="subscript"/>
        </w:rPr>
        <w:t>4</w:t>
      </w:r>
      <w:r w:rsidR="00646876" w:rsidRPr="00D80272">
        <w:rPr>
          <w:rFonts w:ascii="Arial" w:hAnsi="Arial" w:cs="Arial"/>
          <w:sz w:val="20"/>
          <w:szCs w:val="20"/>
        </w:rPr>
        <w:t xml:space="preserve"> bundle sheath cells by</w:t>
      </w:r>
    </w:p>
    <w:p w14:paraId="1CE203AA" w14:textId="6EC53A6F" w:rsidR="00A80D0C" w:rsidRPr="00D12DB1" w:rsidRDefault="00D12DB1" w:rsidP="00D12DB1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46876" w:rsidRPr="00D12DB1">
        <w:rPr>
          <w:rFonts w:ascii="Arial" w:hAnsi="Arial" w:cs="Arial"/>
          <w:sz w:val="20"/>
          <w:szCs w:val="20"/>
        </w:rPr>
        <w:t xml:space="preserve">grasshoppers. </w:t>
      </w:r>
      <w:proofErr w:type="spellStart"/>
      <w:r w:rsidR="00646876" w:rsidRPr="00D12DB1">
        <w:rPr>
          <w:rFonts w:ascii="Arial" w:hAnsi="Arial" w:cs="Arial"/>
          <w:sz w:val="20"/>
          <w:szCs w:val="20"/>
        </w:rPr>
        <w:t>Oecologia</w:t>
      </w:r>
      <w:proofErr w:type="spellEnd"/>
      <w:r w:rsidR="00646876" w:rsidRPr="00D12DB1">
        <w:rPr>
          <w:rFonts w:ascii="Arial" w:hAnsi="Arial" w:cs="Arial"/>
          <w:sz w:val="20"/>
          <w:szCs w:val="20"/>
        </w:rPr>
        <w:t xml:space="preserve"> 26:</w:t>
      </w:r>
      <w:r w:rsidR="008E0E5C" w:rsidRPr="00D12DB1">
        <w:rPr>
          <w:rFonts w:ascii="Arial" w:hAnsi="Arial" w:cs="Arial"/>
          <w:sz w:val="20"/>
          <w:szCs w:val="20"/>
        </w:rPr>
        <w:t xml:space="preserve"> </w:t>
      </w:r>
      <w:r w:rsidR="00646876" w:rsidRPr="00D12DB1">
        <w:rPr>
          <w:rFonts w:ascii="Arial" w:hAnsi="Arial" w:cs="Arial"/>
          <w:sz w:val="20"/>
          <w:szCs w:val="20"/>
        </w:rPr>
        <w:t>151–156.</w:t>
      </w:r>
    </w:p>
    <w:p w14:paraId="758ECBF4" w14:textId="77777777" w:rsidR="00AB5DBF" w:rsidRPr="00D80272" w:rsidRDefault="00AB5DBF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0A6272C6" w14:textId="77777777" w:rsidR="00D12DB1" w:rsidRDefault="003559B7" w:rsidP="00D12DB1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  <w:proofErr w:type="spellStart"/>
      <w:r w:rsidRPr="00D80272">
        <w:rPr>
          <w:rFonts w:ascii="Arial" w:eastAsia="Times New Roman" w:hAnsi="Arial" w:cs="Arial"/>
          <w:sz w:val="20"/>
          <w:szCs w:val="20"/>
        </w:rPr>
        <w:t>Chesson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, P,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Gebauer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RLE,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Schwinning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S,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Huntly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N, Wiegand K, Ernest MSK,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Sher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A,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Novoplansky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A, </w:t>
      </w:r>
    </w:p>
    <w:p w14:paraId="42736460" w14:textId="465CEA14" w:rsidR="003559B7" w:rsidRPr="00D12DB1" w:rsidRDefault="003559B7" w:rsidP="00D12DB1">
      <w:pPr>
        <w:pStyle w:val="ListParagraph"/>
        <w:tabs>
          <w:tab w:val="left" w:pos="432"/>
        </w:tabs>
        <w:ind w:left="432"/>
        <w:rPr>
          <w:rFonts w:ascii="Arial" w:eastAsia="Times New Roman" w:hAnsi="Arial" w:cs="Arial"/>
          <w:sz w:val="20"/>
          <w:szCs w:val="20"/>
        </w:rPr>
      </w:pPr>
      <w:r w:rsidRPr="00D12DB1">
        <w:rPr>
          <w:rFonts w:ascii="Arial" w:eastAsia="Times New Roman" w:hAnsi="Arial" w:cs="Arial"/>
          <w:sz w:val="20"/>
          <w:szCs w:val="20"/>
        </w:rPr>
        <w:t xml:space="preserve">and </w:t>
      </w:r>
      <w:proofErr w:type="spellStart"/>
      <w:r w:rsidRPr="00D12DB1">
        <w:rPr>
          <w:rFonts w:ascii="Arial" w:eastAsia="Times New Roman" w:hAnsi="Arial" w:cs="Arial"/>
          <w:sz w:val="20"/>
          <w:szCs w:val="20"/>
        </w:rPr>
        <w:t>Weltzin</w:t>
      </w:r>
      <w:proofErr w:type="spellEnd"/>
      <w:r w:rsidRPr="00D12DB1">
        <w:rPr>
          <w:rFonts w:ascii="Arial" w:eastAsia="Times New Roman" w:hAnsi="Arial" w:cs="Arial"/>
          <w:sz w:val="20"/>
          <w:szCs w:val="20"/>
        </w:rPr>
        <w:t xml:space="preserve"> JF. 2004. Resource pulses, species interactions, and diversity maintenance in arid and semi-arid environments. </w:t>
      </w:r>
      <w:proofErr w:type="spellStart"/>
      <w:r w:rsidRPr="00D12DB1">
        <w:rPr>
          <w:rFonts w:ascii="Arial" w:eastAsia="Times New Roman" w:hAnsi="Arial" w:cs="Arial"/>
          <w:sz w:val="20"/>
          <w:szCs w:val="20"/>
        </w:rPr>
        <w:t>Oecologia</w:t>
      </w:r>
      <w:proofErr w:type="spellEnd"/>
      <w:r w:rsidRPr="00D12DB1">
        <w:rPr>
          <w:rFonts w:ascii="Arial" w:eastAsia="Times New Roman" w:hAnsi="Arial" w:cs="Arial"/>
          <w:sz w:val="20"/>
          <w:szCs w:val="20"/>
        </w:rPr>
        <w:t xml:space="preserve"> 141: 236–253.</w:t>
      </w:r>
    </w:p>
    <w:p w14:paraId="5FDE96A2" w14:textId="77777777" w:rsidR="003559B7" w:rsidRPr="00D80272" w:rsidDel="00F52B6B" w:rsidRDefault="003559B7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29" w:author="Justin Yeakel" w:date="2021-10-06T10:24:00Z"/>
          <w:rFonts w:ascii="Arial" w:hAnsi="Arial" w:cs="Arial"/>
          <w:sz w:val="20"/>
          <w:szCs w:val="20"/>
        </w:rPr>
      </w:pPr>
    </w:p>
    <w:p w14:paraId="5449F326" w14:textId="781C9E0A" w:rsidR="00721DEF" w:rsidRPr="00D80272" w:rsidDel="00F52B6B" w:rsidRDefault="00721DEF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30" w:author="Justin Yeakel" w:date="2021-10-06T10:24:00Z"/>
          <w:rFonts w:ascii="Arial" w:eastAsia="Arial Unicode MS" w:hAnsi="Arial" w:cs="Arial"/>
          <w:sz w:val="20"/>
          <w:szCs w:val="20"/>
        </w:rPr>
      </w:pPr>
      <w:del w:id="31" w:author="Justin Yeakel" w:date="2021-10-06T10:24:00Z">
        <w:r w:rsidRPr="00D80272" w:rsidDel="00F52B6B">
          <w:rPr>
            <w:rFonts w:ascii="Arial" w:eastAsia="Arial Unicode MS" w:hAnsi="Arial" w:cs="Arial"/>
            <w:sz w:val="20"/>
            <w:szCs w:val="20"/>
            <w:highlight w:val="yellow"/>
          </w:rPr>
          <w:delText>Clark and Mangel 1996.</w:delText>
        </w:r>
      </w:del>
    </w:p>
    <w:p w14:paraId="45CF8C0B" w14:textId="77777777" w:rsidR="00721DEF" w:rsidRPr="00D80272" w:rsidRDefault="00721DEF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Arial Unicode MS" w:hAnsi="Arial" w:cs="Arial"/>
          <w:sz w:val="20"/>
          <w:szCs w:val="20"/>
        </w:rPr>
      </w:pPr>
    </w:p>
    <w:p w14:paraId="3471E2A0" w14:textId="77777777" w:rsidR="0051445F" w:rsidRDefault="00D73280" w:rsidP="0051445F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Arial Unicode MS" w:hAnsi="Arial" w:cs="Arial"/>
          <w:sz w:val="20"/>
          <w:szCs w:val="20"/>
        </w:rPr>
      </w:pPr>
      <w:r w:rsidRPr="00D80272">
        <w:rPr>
          <w:rFonts w:ascii="Arial" w:eastAsia="Arial Unicode MS" w:hAnsi="Arial" w:cs="Arial"/>
          <w:sz w:val="20"/>
          <w:szCs w:val="20"/>
        </w:rPr>
        <w:t xml:space="preserve">Clark CW and Mangel M. 2000. Dynamic state variable models in ecology: methods and applications. </w:t>
      </w:r>
    </w:p>
    <w:p w14:paraId="191D640B" w14:textId="100FE32D" w:rsidR="00D73280" w:rsidRPr="00D80272" w:rsidRDefault="0051445F" w:rsidP="0051445F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ab/>
      </w:r>
      <w:r w:rsidR="00D73280" w:rsidRPr="00D80272">
        <w:rPr>
          <w:rFonts w:ascii="Arial" w:eastAsia="Arial Unicode MS" w:hAnsi="Arial" w:cs="Arial"/>
          <w:sz w:val="20"/>
          <w:szCs w:val="20"/>
        </w:rPr>
        <w:t>Oxford University Press, USA.</w:t>
      </w:r>
    </w:p>
    <w:p w14:paraId="4ADCD8FD" w14:textId="77777777" w:rsidR="00F6599C" w:rsidRPr="00D80272" w:rsidRDefault="00F6599C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6BC1E214" w14:textId="77777777" w:rsidR="0051445F" w:rsidRDefault="003C13E1" w:rsidP="0051445F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Cook </w:t>
      </w:r>
      <w:r w:rsidR="00767680" w:rsidRPr="00D80272">
        <w:rPr>
          <w:rFonts w:ascii="Arial" w:hAnsi="Arial" w:cs="Arial"/>
          <w:sz w:val="20"/>
          <w:szCs w:val="20"/>
          <w:lang w:eastAsia="ja-JP"/>
        </w:rPr>
        <w:t xml:space="preserve">BI, </w:t>
      </w:r>
      <w:proofErr w:type="spellStart"/>
      <w:r w:rsidR="00767680" w:rsidRPr="00D80272">
        <w:rPr>
          <w:rFonts w:ascii="Arial" w:hAnsi="Arial" w:cs="Arial"/>
          <w:sz w:val="20"/>
          <w:szCs w:val="20"/>
          <w:lang w:eastAsia="ja-JP"/>
        </w:rPr>
        <w:t>Ault</w:t>
      </w:r>
      <w:proofErr w:type="spellEnd"/>
      <w:r w:rsidR="00767680" w:rsidRPr="00D80272">
        <w:rPr>
          <w:rFonts w:ascii="Arial" w:hAnsi="Arial" w:cs="Arial"/>
          <w:sz w:val="20"/>
          <w:szCs w:val="20"/>
          <w:lang w:eastAsia="ja-JP"/>
        </w:rPr>
        <w:t xml:space="preserve"> TR, and </w:t>
      </w:r>
      <w:proofErr w:type="spellStart"/>
      <w:r w:rsidR="00767680" w:rsidRPr="00D80272">
        <w:rPr>
          <w:rFonts w:ascii="Arial" w:hAnsi="Arial" w:cs="Arial"/>
          <w:sz w:val="20"/>
          <w:szCs w:val="20"/>
          <w:lang w:eastAsia="ja-JP"/>
        </w:rPr>
        <w:t>Smerdon</w:t>
      </w:r>
      <w:proofErr w:type="spellEnd"/>
      <w:r w:rsidR="00767680" w:rsidRPr="00D80272">
        <w:rPr>
          <w:rFonts w:ascii="Arial" w:hAnsi="Arial" w:cs="Arial"/>
          <w:sz w:val="20"/>
          <w:szCs w:val="20"/>
          <w:lang w:eastAsia="ja-JP"/>
        </w:rPr>
        <w:t xml:space="preserve"> JE. </w:t>
      </w:r>
      <w:r w:rsidRPr="00D80272">
        <w:rPr>
          <w:rFonts w:ascii="Arial" w:hAnsi="Arial" w:cs="Arial"/>
          <w:sz w:val="20"/>
          <w:szCs w:val="20"/>
          <w:lang w:eastAsia="ja-JP"/>
        </w:rPr>
        <w:t>2015</w:t>
      </w:r>
      <w:r w:rsidR="00767680" w:rsidRPr="00D80272">
        <w:rPr>
          <w:rFonts w:ascii="Arial" w:hAnsi="Arial" w:cs="Arial"/>
          <w:sz w:val="20"/>
          <w:szCs w:val="20"/>
          <w:lang w:eastAsia="ja-JP"/>
        </w:rPr>
        <w:t>. Unprecedented 21</w:t>
      </w:r>
      <w:r w:rsidR="00767680" w:rsidRPr="00D80272">
        <w:rPr>
          <w:rFonts w:ascii="Arial" w:hAnsi="Arial" w:cs="Arial"/>
          <w:sz w:val="20"/>
          <w:szCs w:val="20"/>
          <w:vertAlign w:val="superscript"/>
          <w:lang w:eastAsia="ja-JP"/>
        </w:rPr>
        <w:t>st</w:t>
      </w:r>
      <w:r w:rsidR="00767680" w:rsidRPr="00D80272">
        <w:rPr>
          <w:rFonts w:ascii="Arial" w:hAnsi="Arial" w:cs="Arial"/>
          <w:sz w:val="20"/>
          <w:szCs w:val="20"/>
          <w:lang w:eastAsia="ja-JP"/>
        </w:rPr>
        <w:t xml:space="preserve"> century drought risk in the American </w:t>
      </w:r>
    </w:p>
    <w:p w14:paraId="562CE147" w14:textId="1FC5FF64" w:rsidR="003C13E1" w:rsidRPr="0051445F" w:rsidRDefault="0051445F" w:rsidP="0051445F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767680" w:rsidRPr="0051445F">
        <w:rPr>
          <w:rFonts w:ascii="Arial" w:hAnsi="Arial" w:cs="Arial"/>
          <w:sz w:val="20"/>
          <w:szCs w:val="20"/>
          <w:lang w:eastAsia="ja-JP"/>
        </w:rPr>
        <w:t>Southwest and Great Plains. Science Advances 1: e1400082.</w:t>
      </w:r>
    </w:p>
    <w:p w14:paraId="12CB431A" w14:textId="77777777" w:rsidR="003C13E1" w:rsidRPr="00D80272" w:rsidRDefault="003C13E1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478BE2AA" w14:textId="77777777" w:rsidR="00195306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Cork SJ, Kenagy GJ</w:t>
      </w:r>
      <w:r w:rsidR="004E0E82">
        <w:rPr>
          <w:rFonts w:ascii="Arial" w:hAnsi="Arial" w:cs="Arial"/>
          <w:noProof/>
          <w:sz w:val="20"/>
          <w:szCs w:val="20"/>
        </w:rPr>
        <w:t xml:space="preserve">. </w:t>
      </w:r>
      <w:r w:rsidRPr="00D80272">
        <w:rPr>
          <w:rFonts w:ascii="Arial" w:hAnsi="Arial" w:cs="Arial"/>
          <w:noProof/>
          <w:sz w:val="20"/>
          <w:szCs w:val="20"/>
        </w:rPr>
        <w:t>1989. Rates of gut passage and retention of hypogeous fungal spores in two forest</w:t>
      </w:r>
    </w:p>
    <w:p w14:paraId="54DC848A" w14:textId="2C72B4B9" w:rsidR="00D80272" w:rsidRPr="00D80272" w:rsidRDefault="00D80272" w:rsidP="00195306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dwelling rodents. </w:t>
      </w:r>
      <w:r w:rsidRPr="004E0E82">
        <w:rPr>
          <w:rFonts w:ascii="Arial" w:hAnsi="Arial" w:cs="Arial"/>
          <w:noProof/>
          <w:sz w:val="20"/>
          <w:szCs w:val="20"/>
        </w:rPr>
        <w:t>Journal of Mammalogy 70</w:t>
      </w:r>
      <w:r w:rsidR="004E0E82">
        <w:rPr>
          <w:rFonts w:ascii="Arial" w:hAnsi="Arial" w:cs="Arial"/>
          <w:noProof/>
          <w:sz w:val="20"/>
          <w:szCs w:val="20"/>
        </w:rPr>
        <w:t xml:space="preserve">: </w:t>
      </w:r>
      <w:r w:rsidRPr="00D80272">
        <w:rPr>
          <w:rFonts w:ascii="Arial" w:hAnsi="Arial" w:cs="Arial"/>
          <w:noProof/>
          <w:sz w:val="20"/>
          <w:szCs w:val="20"/>
        </w:rPr>
        <w:t xml:space="preserve">512–519. </w:t>
      </w:r>
    </w:p>
    <w:p w14:paraId="168D7E8D" w14:textId="77777777" w:rsidR="00F90CEC" w:rsidRPr="00D80272" w:rsidRDefault="00F90CEC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79FDF9D4" w14:textId="77777777" w:rsidR="00195306" w:rsidRDefault="00D26485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Davidson DW, Samson DA, and Inouye RS. 1985.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Granivory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in the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Chihuahuan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Desert: interactions </w:t>
      </w:r>
    </w:p>
    <w:p w14:paraId="55719EEF" w14:textId="642BFD07" w:rsidR="00D26485" w:rsidRPr="00195306" w:rsidRDefault="00195306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D26485" w:rsidRPr="00195306">
        <w:rPr>
          <w:rFonts w:ascii="Arial" w:hAnsi="Arial" w:cs="Arial"/>
          <w:sz w:val="20"/>
          <w:szCs w:val="20"/>
          <w:lang w:eastAsia="ja-JP"/>
        </w:rPr>
        <w:t>within and between trophic levels. Ecology 66:</w:t>
      </w:r>
      <w:r w:rsidR="008E0E5C" w:rsidRPr="00195306">
        <w:rPr>
          <w:rFonts w:ascii="Arial" w:hAnsi="Arial" w:cs="Arial"/>
          <w:sz w:val="20"/>
          <w:szCs w:val="20"/>
          <w:lang w:eastAsia="ja-JP"/>
        </w:rPr>
        <w:t xml:space="preserve"> </w:t>
      </w:r>
      <w:r w:rsidR="00D26485" w:rsidRPr="00195306">
        <w:rPr>
          <w:rFonts w:ascii="Arial" w:hAnsi="Arial" w:cs="Arial"/>
          <w:sz w:val="20"/>
          <w:szCs w:val="20"/>
          <w:lang w:eastAsia="ja-JP"/>
        </w:rPr>
        <w:t>486–502.</w:t>
      </w:r>
    </w:p>
    <w:p w14:paraId="37A1EDB7" w14:textId="77777777" w:rsidR="003C13E1" w:rsidRPr="0073534D" w:rsidRDefault="003C13E1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3F953B48" w14:textId="77777777" w:rsidR="0073534D" w:rsidRDefault="0044768B" w:rsidP="0073534D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73534D">
        <w:rPr>
          <w:rFonts w:ascii="Arial" w:hAnsi="Arial" w:cs="Arial"/>
          <w:sz w:val="20"/>
          <w:szCs w:val="20"/>
          <w:lang w:eastAsia="ja-JP"/>
        </w:rPr>
        <w:t>Deagle</w:t>
      </w:r>
      <w:proofErr w:type="spellEnd"/>
      <w:r w:rsidRPr="0073534D">
        <w:rPr>
          <w:rFonts w:ascii="Arial" w:hAnsi="Arial" w:cs="Arial"/>
          <w:sz w:val="20"/>
          <w:szCs w:val="20"/>
          <w:lang w:eastAsia="ja-JP"/>
        </w:rPr>
        <w:t xml:space="preserve"> B</w:t>
      </w:r>
      <w:r w:rsidR="0073534D">
        <w:rPr>
          <w:rFonts w:ascii="Arial" w:hAnsi="Arial" w:cs="Arial"/>
          <w:sz w:val="20"/>
          <w:szCs w:val="20"/>
          <w:lang w:eastAsia="ja-JP"/>
        </w:rPr>
        <w:t>E</w:t>
      </w:r>
      <w:r w:rsidRPr="0073534D">
        <w:rPr>
          <w:rFonts w:ascii="Arial" w:hAnsi="Arial" w:cs="Arial"/>
          <w:sz w:val="20"/>
          <w:szCs w:val="20"/>
          <w:lang w:eastAsia="ja-JP"/>
        </w:rPr>
        <w:t>, Thomas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AC</w:t>
      </w:r>
      <w:r w:rsidRPr="0073534D">
        <w:rPr>
          <w:rFonts w:ascii="Arial" w:hAnsi="Arial" w:cs="Arial"/>
          <w:sz w:val="20"/>
          <w:szCs w:val="20"/>
          <w:lang w:eastAsia="ja-JP"/>
        </w:rPr>
        <w:t>, McInnes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JC</w:t>
      </w:r>
      <w:r w:rsidRPr="0073534D">
        <w:rPr>
          <w:rFonts w:ascii="Arial" w:hAnsi="Arial" w:cs="Arial"/>
          <w:sz w:val="20"/>
          <w:szCs w:val="20"/>
          <w:lang w:eastAsia="ja-JP"/>
        </w:rPr>
        <w:t>, Clarke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LJ</w:t>
      </w:r>
      <w:r w:rsidRPr="0073534D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73534D">
        <w:rPr>
          <w:rFonts w:ascii="Arial" w:hAnsi="Arial" w:cs="Arial"/>
          <w:sz w:val="20"/>
          <w:szCs w:val="20"/>
          <w:lang w:eastAsia="ja-JP"/>
        </w:rPr>
        <w:t>Vesterinen</w:t>
      </w:r>
      <w:proofErr w:type="spellEnd"/>
      <w:r w:rsidR="0073534D">
        <w:rPr>
          <w:rFonts w:ascii="Arial" w:hAnsi="Arial" w:cs="Arial"/>
          <w:sz w:val="20"/>
          <w:szCs w:val="20"/>
          <w:lang w:eastAsia="ja-JP"/>
        </w:rPr>
        <w:t xml:space="preserve"> EJ</w:t>
      </w:r>
      <w:r w:rsidRPr="0073534D">
        <w:rPr>
          <w:rFonts w:ascii="Arial" w:hAnsi="Arial" w:cs="Arial"/>
          <w:sz w:val="20"/>
          <w:szCs w:val="20"/>
          <w:lang w:eastAsia="ja-JP"/>
        </w:rPr>
        <w:t>, Clare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EL</w:t>
      </w:r>
      <w:r w:rsidRPr="0073534D">
        <w:rPr>
          <w:rFonts w:ascii="Arial" w:hAnsi="Arial" w:cs="Arial"/>
          <w:sz w:val="20"/>
          <w:szCs w:val="20"/>
          <w:lang w:eastAsia="ja-JP"/>
        </w:rPr>
        <w:t>, Kartzinel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TR</w:t>
      </w:r>
      <w:r w:rsidRPr="0073534D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73534D">
        <w:rPr>
          <w:rFonts w:ascii="Arial" w:hAnsi="Arial" w:cs="Arial"/>
          <w:sz w:val="20"/>
          <w:szCs w:val="20"/>
          <w:lang w:eastAsia="ja-JP"/>
        </w:rPr>
        <w:t>Eveson</w:t>
      </w:r>
      <w:proofErr w:type="spellEnd"/>
      <w:r w:rsidR="0073534D">
        <w:rPr>
          <w:rFonts w:ascii="Arial" w:hAnsi="Arial" w:cs="Arial"/>
          <w:sz w:val="20"/>
          <w:szCs w:val="20"/>
          <w:lang w:eastAsia="ja-JP"/>
        </w:rPr>
        <w:t xml:space="preserve"> JP</w:t>
      </w:r>
      <w:r w:rsidRPr="0073534D">
        <w:rPr>
          <w:rFonts w:ascii="Arial" w:hAnsi="Arial" w:cs="Arial"/>
          <w:sz w:val="20"/>
          <w:szCs w:val="20"/>
          <w:lang w:eastAsia="ja-JP"/>
        </w:rPr>
        <w:t>. 2019.</w:t>
      </w:r>
    </w:p>
    <w:p w14:paraId="5A0575AF" w14:textId="4F8E1C81" w:rsidR="0044768B" w:rsidRPr="0073534D" w:rsidRDefault="0044768B" w:rsidP="0073534D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73534D">
        <w:rPr>
          <w:rFonts w:ascii="Arial" w:hAnsi="Arial" w:cs="Arial"/>
          <w:sz w:val="20"/>
          <w:szCs w:val="20"/>
          <w:lang w:eastAsia="ja-JP"/>
        </w:rPr>
        <w:t>Counting with DNA in metabarcoding studies: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73534D">
        <w:rPr>
          <w:rFonts w:ascii="Arial" w:hAnsi="Arial" w:cs="Arial"/>
          <w:sz w:val="20"/>
          <w:szCs w:val="20"/>
          <w:lang w:eastAsia="ja-JP"/>
        </w:rPr>
        <w:t>How should we convert sequence reads to dietary data?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73534D">
        <w:rPr>
          <w:rFonts w:ascii="Arial" w:hAnsi="Arial" w:cs="Arial"/>
          <w:sz w:val="20"/>
          <w:szCs w:val="20"/>
          <w:lang w:eastAsia="ja-JP"/>
        </w:rPr>
        <w:t>Molecular Ecology 28:</w:t>
      </w:r>
      <w:r w:rsidR="0073534D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73534D">
        <w:rPr>
          <w:rFonts w:ascii="Arial" w:hAnsi="Arial" w:cs="Arial"/>
          <w:sz w:val="20"/>
          <w:szCs w:val="20"/>
          <w:lang w:eastAsia="ja-JP"/>
        </w:rPr>
        <w:t>391</w:t>
      </w:r>
      <w:r w:rsidR="0073534D">
        <w:rPr>
          <w:rFonts w:ascii="Arial" w:hAnsi="Arial" w:cs="Arial"/>
          <w:sz w:val="20"/>
          <w:szCs w:val="20"/>
          <w:lang w:eastAsia="ja-JP"/>
        </w:rPr>
        <w:t>–</w:t>
      </w:r>
      <w:r w:rsidRPr="0073534D">
        <w:rPr>
          <w:rFonts w:ascii="Arial" w:hAnsi="Arial" w:cs="Arial"/>
          <w:sz w:val="20"/>
          <w:szCs w:val="20"/>
          <w:lang w:eastAsia="ja-JP"/>
        </w:rPr>
        <w:t>406.</w:t>
      </w:r>
    </w:p>
    <w:p w14:paraId="02B70401" w14:textId="77777777" w:rsidR="00B5213A" w:rsidRPr="00EE0391" w:rsidRDefault="00B5213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  <w:rPrChange w:id="32" w:author="Amy Trowbridge" w:date="2021-10-06T06:55:00Z">
            <w:rPr>
              <w:rFonts w:ascii="Arial" w:hAnsi="Arial" w:cs="Arial"/>
              <w:sz w:val="20"/>
              <w:szCs w:val="20"/>
              <w:highlight w:val="yellow"/>
              <w:lang w:eastAsia="ja-JP"/>
            </w:rPr>
          </w:rPrChange>
        </w:rPr>
      </w:pPr>
    </w:p>
    <w:p w14:paraId="11EC30B9" w14:textId="77777777" w:rsidR="00EE0391" w:rsidRDefault="00EE0391" w:rsidP="00EE0391">
      <w:pPr>
        <w:widowControl w:val="0"/>
        <w:tabs>
          <w:tab w:val="left" w:pos="432"/>
        </w:tabs>
        <w:autoSpaceDE w:val="0"/>
        <w:autoSpaceDN w:val="0"/>
        <w:adjustRightInd w:val="0"/>
        <w:rPr>
          <w:ins w:id="33" w:author="Amy Trowbridge" w:date="2021-10-06T06:56:00Z"/>
          <w:rFonts w:ascii="Arial" w:hAnsi="Arial" w:cs="Arial"/>
          <w:iCs/>
          <w:sz w:val="20"/>
          <w:szCs w:val="20"/>
        </w:rPr>
      </w:pPr>
      <w:ins w:id="34" w:author="Amy Trowbridge" w:date="2021-10-06T06:55:00Z">
        <w:r w:rsidRPr="00EE0391">
          <w:rPr>
            <w:rFonts w:ascii="Arial" w:hAnsi="Arial" w:cs="Arial"/>
            <w:iCs/>
            <w:sz w:val="20"/>
            <w:szCs w:val="20"/>
            <w:rPrChange w:id="35" w:author="Amy Trowbridge" w:date="2021-10-06T06:55:00Z">
              <w:rPr>
                <w:highlight w:val="yellow"/>
              </w:rPr>
            </w:rPrChange>
          </w:rPr>
          <w:t xml:space="preserve">Dickman LT, McDowell NG, </w:t>
        </w:r>
        <w:proofErr w:type="spellStart"/>
        <w:r w:rsidRPr="00EE0391">
          <w:rPr>
            <w:rFonts w:ascii="Arial" w:hAnsi="Arial" w:cs="Arial"/>
            <w:iCs/>
            <w:sz w:val="20"/>
            <w:szCs w:val="20"/>
            <w:rPrChange w:id="36" w:author="Amy Trowbridge" w:date="2021-10-06T06:55:00Z">
              <w:rPr>
                <w:highlight w:val="yellow"/>
              </w:rPr>
            </w:rPrChange>
          </w:rPr>
          <w:t>Sevanto</w:t>
        </w:r>
        <w:proofErr w:type="spellEnd"/>
        <w:r w:rsidRPr="00EE0391">
          <w:rPr>
            <w:rFonts w:ascii="Arial" w:hAnsi="Arial" w:cs="Arial"/>
            <w:iCs/>
            <w:sz w:val="20"/>
            <w:szCs w:val="20"/>
            <w:rPrChange w:id="37" w:author="Amy Trowbridge" w:date="2021-10-06T06:55:00Z">
              <w:rPr>
                <w:highlight w:val="yellow"/>
              </w:rPr>
            </w:rPrChange>
          </w:rPr>
          <w:t xml:space="preserve"> SA, </w:t>
        </w:r>
        <w:proofErr w:type="spellStart"/>
        <w:r w:rsidRPr="00EE0391">
          <w:rPr>
            <w:rFonts w:ascii="Arial" w:hAnsi="Arial" w:cs="Arial"/>
            <w:iCs/>
            <w:sz w:val="20"/>
            <w:szCs w:val="20"/>
            <w:rPrChange w:id="38" w:author="Amy Trowbridge" w:date="2021-10-06T06:55:00Z">
              <w:rPr>
                <w:highlight w:val="yellow"/>
              </w:rPr>
            </w:rPrChange>
          </w:rPr>
          <w:t>Pangle</w:t>
        </w:r>
        <w:proofErr w:type="spellEnd"/>
        <w:r w:rsidRPr="00EE0391">
          <w:rPr>
            <w:rFonts w:ascii="Arial" w:hAnsi="Arial" w:cs="Arial"/>
            <w:iCs/>
            <w:sz w:val="20"/>
            <w:szCs w:val="20"/>
            <w:rPrChange w:id="39" w:author="Amy Trowbridge" w:date="2021-10-06T06:55:00Z">
              <w:rPr>
                <w:highlight w:val="yellow"/>
              </w:rPr>
            </w:rPrChange>
          </w:rPr>
          <w:t xml:space="preserve"> RE and Pockman WT (2015)</w:t>
        </w:r>
      </w:ins>
      <w:ins w:id="40" w:author="Amy Trowbridge" w:date="2021-10-06T06:56:00Z">
        <w:r>
          <w:rPr>
            <w:rFonts w:ascii="Arial" w:hAnsi="Arial" w:cs="Arial"/>
            <w:iCs/>
            <w:sz w:val="20"/>
            <w:szCs w:val="20"/>
          </w:rPr>
          <w:t xml:space="preserve"> </w:t>
        </w:r>
      </w:ins>
      <w:ins w:id="41" w:author="Amy Trowbridge" w:date="2021-10-06T06:55:00Z">
        <w:r w:rsidRPr="00EE0391">
          <w:rPr>
            <w:rFonts w:ascii="Arial" w:hAnsi="Arial" w:cs="Arial"/>
            <w:iCs/>
            <w:sz w:val="20"/>
            <w:szCs w:val="20"/>
            <w:rPrChange w:id="42" w:author="Amy Trowbridge" w:date="2021-10-06T06:55:00Z">
              <w:rPr>
                <w:rFonts w:ascii="Arial" w:hAnsi="Arial" w:cs="Arial"/>
                <w:iCs/>
                <w:sz w:val="20"/>
                <w:szCs w:val="20"/>
                <w:highlight w:val="yellow"/>
              </w:rPr>
            </w:rPrChange>
          </w:rPr>
          <w:t>Carbohydrate</w:t>
        </w:r>
      </w:ins>
      <w:ins w:id="43" w:author="Amy Trowbridge" w:date="2021-10-06T06:56:00Z">
        <w:r>
          <w:rPr>
            <w:rFonts w:ascii="Arial" w:hAnsi="Arial" w:cs="Arial"/>
            <w:iCs/>
            <w:sz w:val="20"/>
            <w:szCs w:val="20"/>
          </w:rPr>
          <w:t xml:space="preserve"> </w:t>
        </w:r>
      </w:ins>
      <w:ins w:id="44" w:author="Amy Trowbridge" w:date="2021-10-06T06:55:00Z">
        <w:r w:rsidRPr="00EE0391">
          <w:rPr>
            <w:rFonts w:ascii="Arial" w:hAnsi="Arial" w:cs="Arial"/>
            <w:iCs/>
            <w:sz w:val="20"/>
            <w:szCs w:val="20"/>
            <w:rPrChange w:id="45" w:author="Amy Trowbridge" w:date="2021-10-06T06:55:00Z">
              <w:rPr>
                <w:rFonts w:ascii="Arial" w:hAnsi="Arial" w:cs="Arial"/>
                <w:iCs/>
                <w:sz w:val="20"/>
                <w:szCs w:val="20"/>
                <w:highlight w:val="yellow"/>
              </w:rPr>
            </w:rPrChange>
          </w:rPr>
          <w:t>dynamics</w:t>
        </w:r>
      </w:ins>
    </w:p>
    <w:p w14:paraId="5FCDD456" w14:textId="3C2A26F4" w:rsidR="00EE0391" w:rsidRPr="00EE0391" w:rsidRDefault="00EE0391">
      <w:pPr>
        <w:widowControl w:val="0"/>
        <w:tabs>
          <w:tab w:val="left" w:pos="432"/>
        </w:tabs>
        <w:autoSpaceDE w:val="0"/>
        <w:autoSpaceDN w:val="0"/>
        <w:adjustRightInd w:val="0"/>
        <w:ind w:left="432"/>
        <w:rPr>
          <w:ins w:id="46" w:author="Amy Trowbridge" w:date="2021-10-06T06:55:00Z"/>
          <w:rFonts w:ascii="Arial" w:hAnsi="Arial" w:cs="Arial"/>
          <w:iCs/>
          <w:sz w:val="20"/>
          <w:szCs w:val="20"/>
          <w:rPrChange w:id="47" w:author="Amy Trowbridge" w:date="2021-10-06T06:55:00Z">
            <w:rPr>
              <w:ins w:id="48" w:author="Amy Trowbridge" w:date="2021-10-06T06:55:00Z"/>
              <w:rFonts w:ascii="Arial" w:hAnsi="Arial" w:cs="Arial"/>
              <w:iCs/>
              <w:sz w:val="20"/>
              <w:szCs w:val="20"/>
              <w:highlight w:val="yellow"/>
            </w:rPr>
          </w:rPrChange>
        </w:rPr>
        <w:pPrChange w:id="49" w:author="Amy Trowbridge" w:date="2021-10-06T06:56:00Z">
          <w:pPr>
            <w:pStyle w:val="ListParagraph"/>
            <w:widowControl w:val="0"/>
            <w:tabs>
              <w:tab w:val="left" w:pos="432"/>
            </w:tabs>
            <w:autoSpaceDE w:val="0"/>
            <w:autoSpaceDN w:val="0"/>
            <w:adjustRightInd w:val="0"/>
            <w:ind w:left="0"/>
          </w:pPr>
        </w:pPrChange>
      </w:pPr>
      <w:ins w:id="50" w:author="Amy Trowbridge" w:date="2021-10-06T06:55:00Z">
        <w:r w:rsidRPr="00EE0391">
          <w:rPr>
            <w:rFonts w:ascii="Arial" w:hAnsi="Arial" w:cs="Arial"/>
            <w:iCs/>
            <w:sz w:val="20"/>
            <w:szCs w:val="20"/>
            <w:rPrChange w:id="51" w:author="Amy Trowbridge" w:date="2021-10-06T06:55:00Z">
              <w:rPr>
                <w:rFonts w:ascii="Arial" w:hAnsi="Arial" w:cs="Arial"/>
                <w:iCs/>
                <w:sz w:val="20"/>
                <w:szCs w:val="20"/>
                <w:highlight w:val="yellow"/>
              </w:rPr>
            </w:rPrChange>
          </w:rPr>
          <w:t>and mortality in a piñon</w:t>
        </w:r>
        <w:r w:rsidRPr="00EE0391">
          <w:rPr>
            <w:rFonts w:ascii="Cambria Math" w:hAnsi="Cambria Math" w:cs="Cambria Math" w:hint="eastAsia"/>
            <w:iCs/>
            <w:sz w:val="20"/>
            <w:szCs w:val="20"/>
            <w:rPrChange w:id="52" w:author="Amy Trowbridge" w:date="2021-10-06T06:55:00Z">
              <w:rPr>
                <w:rFonts w:ascii="Cambria Math" w:hAnsi="Cambria Math" w:cs="Cambria Math" w:hint="eastAsia"/>
                <w:iCs/>
                <w:sz w:val="20"/>
                <w:szCs w:val="20"/>
                <w:highlight w:val="yellow"/>
              </w:rPr>
            </w:rPrChange>
          </w:rPr>
          <w:t>‐</w:t>
        </w:r>
        <w:r w:rsidRPr="00EE0391">
          <w:rPr>
            <w:rFonts w:ascii="Arial" w:hAnsi="Arial" w:cs="Arial"/>
            <w:iCs/>
            <w:sz w:val="20"/>
            <w:szCs w:val="20"/>
            <w:rPrChange w:id="53" w:author="Amy Trowbridge" w:date="2021-10-06T06:55:00Z">
              <w:rPr>
                <w:rFonts w:ascii="Arial" w:hAnsi="Arial" w:cs="Arial"/>
                <w:iCs/>
                <w:sz w:val="20"/>
                <w:szCs w:val="20"/>
                <w:highlight w:val="yellow"/>
              </w:rPr>
            </w:rPrChange>
          </w:rPr>
          <w:t>juniper woodland under three future precipitation scenarios. </w:t>
        </w:r>
        <w:r w:rsidRPr="00EE0391">
          <w:rPr>
            <w:rFonts w:ascii="Arial" w:hAnsi="Arial" w:cs="Arial"/>
            <w:i/>
            <w:iCs/>
            <w:sz w:val="20"/>
            <w:szCs w:val="20"/>
            <w:rPrChange w:id="54" w:author="Amy Trowbridge" w:date="2021-10-06T06:55:00Z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rPrChange>
          </w:rPr>
          <w:t>Plant, Cell &amp; Environment</w:t>
        </w:r>
        <w:r w:rsidRPr="00EE0391">
          <w:rPr>
            <w:rFonts w:ascii="Arial" w:hAnsi="Arial" w:cs="Arial"/>
            <w:iCs/>
            <w:sz w:val="20"/>
            <w:szCs w:val="20"/>
            <w:rPrChange w:id="55" w:author="Amy Trowbridge" w:date="2021-10-06T06:55:00Z">
              <w:rPr>
                <w:rFonts w:ascii="Arial" w:hAnsi="Arial" w:cs="Arial"/>
                <w:iCs/>
                <w:sz w:val="20"/>
                <w:szCs w:val="20"/>
                <w:highlight w:val="yellow"/>
              </w:rPr>
            </w:rPrChange>
          </w:rPr>
          <w:t xml:space="preserve"> 38:729-739.</w:t>
        </w:r>
      </w:ins>
    </w:p>
    <w:p w14:paraId="6799D06F" w14:textId="21A413E9" w:rsidR="00F57F23" w:rsidRPr="00D80272" w:rsidDel="00EE0391" w:rsidRDefault="00F57F2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del w:id="56" w:author="Amy Trowbridge" w:date="2021-10-06T06:55:00Z"/>
          <w:rFonts w:ascii="Arial" w:hAnsi="Arial" w:cs="Arial"/>
          <w:sz w:val="20"/>
          <w:szCs w:val="20"/>
          <w:lang w:eastAsia="ja-JP"/>
        </w:rPr>
      </w:pPr>
      <w:del w:id="57" w:author="Amy Trowbridge" w:date="2021-10-06T06:55:00Z">
        <w:r w:rsidRPr="00D80272" w:rsidDel="00EE0391">
          <w:rPr>
            <w:rFonts w:ascii="Arial" w:hAnsi="Arial" w:cs="Arial"/>
            <w:iCs/>
            <w:sz w:val="20"/>
            <w:szCs w:val="20"/>
            <w:highlight w:val="yellow"/>
          </w:rPr>
          <w:delText xml:space="preserve">Dickman </w:delText>
        </w:r>
        <w:r w:rsidRPr="00D80272" w:rsidDel="00EE0391">
          <w:rPr>
            <w:rFonts w:ascii="Arial" w:hAnsi="Arial" w:cs="Arial"/>
            <w:sz w:val="20"/>
            <w:szCs w:val="20"/>
            <w:highlight w:val="yellow"/>
          </w:rPr>
          <w:delText>et al.</w:delText>
        </w:r>
        <w:r w:rsidRPr="00D80272" w:rsidDel="00EE0391">
          <w:rPr>
            <w:rFonts w:ascii="Arial" w:hAnsi="Arial" w:cs="Arial"/>
            <w:iCs/>
            <w:sz w:val="20"/>
            <w:szCs w:val="20"/>
            <w:highlight w:val="yellow"/>
          </w:rPr>
          <w:delText xml:space="preserve"> 2015</w:delText>
        </w:r>
      </w:del>
    </w:p>
    <w:p w14:paraId="32C736A8" w14:textId="77777777" w:rsidR="00C154A6" w:rsidRPr="00D80272" w:rsidRDefault="00C154A6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</w:p>
    <w:p w14:paraId="68A49E7D" w14:textId="77777777" w:rsidR="00195306" w:rsidRDefault="0032250E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 xml:space="preserve">Ernest SKM, Brown JH, and Parmenter RR. 2000. Rodents, plants, and precipitation: spatial and </w:t>
      </w:r>
    </w:p>
    <w:p w14:paraId="30D32687" w14:textId="57F6053F" w:rsidR="0032250E" w:rsidRPr="00195306" w:rsidRDefault="00195306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="0032250E" w:rsidRPr="00195306">
        <w:rPr>
          <w:rFonts w:ascii="Arial" w:eastAsia="Times New Roman" w:hAnsi="Arial" w:cs="Arial"/>
          <w:sz w:val="20"/>
          <w:szCs w:val="20"/>
        </w:rPr>
        <w:t xml:space="preserve">temporal dynamics of consumers and resources. </w:t>
      </w:r>
      <w:r w:rsidR="0032250E" w:rsidRPr="00195306">
        <w:rPr>
          <w:rStyle w:val="Emphasis"/>
          <w:rFonts w:ascii="Arial" w:eastAsia="Times New Roman" w:hAnsi="Arial" w:cs="Arial"/>
          <w:i w:val="0"/>
          <w:sz w:val="20"/>
          <w:szCs w:val="20"/>
        </w:rPr>
        <w:t>Oiko</w:t>
      </w:r>
      <w:r w:rsidR="0032250E" w:rsidRPr="00195306">
        <w:rPr>
          <w:rStyle w:val="Emphasis"/>
          <w:rFonts w:ascii="Arial" w:eastAsia="Times New Roman" w:hAnsi="Arial" w:cs="Arial"/>
          <w:sz w:val="20"/>
          <w:szCs w:val="20"/>
        </w:rPr>
        <w:t>s</w:t>
      </w:r>
      <w:r w:rsidR="0032250E" w:rsidRPr="00195306">
        <w:rPr>
          <w:rFonts w:ascii="Arial" w:eastAsia="Times New Roman" w:hAnsi="Arial" w:cs="Arial"/>
          <w:sz w:val="20"/>
          <w:szCs w:val="20"/>
        </w:rPr>
        <w:t xml:space="preserve"> 88: 470–482.</w:t>
      </w:r>
    </w:p>
    <w:p w14:paraId="3E26F3A0" w14:textId="09CA4D97" w:rsidR="0088453A" w:rsidRPr="00D80272" w:rsidRDefault="0088453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2BAB6380" w14:textId="77777777" w:rsidR="00653D0A" w:rsidRDefault="00653D0A">
      <w:pPr>
        <w:divId w:val="1702703164"/>
        <w:rPr>
          <w:ins w:id="58" w:author="Justin Yeakel" w:date="2021-10-06T10:26:00Z"/>
          <w:rFonts w:eastAsia="Times New Roman"/>
        </w:rPr>
      </w:pPr>
      <w:ins w:id="59" w:author="Justin Yeakel" w:date="2021-10-06T10:26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Fahimipour AK, Gross T. Mapping the bacterial metabolic niche space. Nature communications. 2020 Sep 28;11(1):1-8.</w:t>
        </w:r>
      </w:ins>
    </w:p>
    <w:p w14:paraId="310F5619" w14:textId="753C76ED" w:rsidR="00706079" w:rsidRPr="00D80272" w:rsidDel="00653D0A" w:rsidRDefault="0070607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del w:id="60" w:author="Justin Yeakel" w:date="2021-10-06T10:26:00Z"/>
          <w:rFonts w:ascii="Arial" w:hAnsi="Arial" w:cs="Arial"/>
          <w:sz w:val="20"/>
          <w:szCs w:val="20"/>
          <w:highlight w:val="yellow"/>
          <w:lang w:eastAsia="ja-JP"/>
        </w:rPr>
      </w:pPr>
      <w:del w:id="61" w:author="Justin Yeakel" w:date="2021-10-06T10:26:00Z">
        <w:r w:rsidRPr="00D80272" w:rsidDel="00653D0A">
          <w:rPr>
            <w:rFonts w:ascii="Arial" w:hAnsi="Arial" w:cs="Arial"/>
            <w:sz w:val="20"/>
            <w:szCs w:val="20"/>
            <w:highlight w:val="yellow"/>
          </w:rPr>
          <w:delText>Fahimipour et al. 2020</w:delText>
        </w:r>
      </w:del>
    </w:p>
    <w:p w14:paraId="68896AD1" w14:textId="77777777" w:rsidR="00706079" w:rsidRPr="00D80272" w:rsidRDefault="0070607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484585CB" w14:textId="5A03193E" w:rsidR="00196FFC" w:rsidRPr="00D80272" w:rsidRDefault="00196FFC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commentRangeStart w:id="62"/>
      <w:r w:rsidRPr="00D80272">
        <w:rPr>
          <w:rFonts w:ascii="Arial" w:eastAsia="Arial" w:hAnsi="Arial" w:cs="Arial"/>
          <w:sz w:val="20"/>
          <w:szCs w:val="20"/>
          <w:highlight w:val="yellow"/>
        </w:rPr>
        <w:t>Feng et al. 2020</w:t>
      </w:r>
      <w:commentRangeEnd w:id="62"/>
      <w:r w:rsidR="002B6066">
        <w:rPr>
          <w:rStyle w:val="CommentReference"/>
        </w:rPr>
        <w:commentReference w:id="62"/>
      </w:r>
    </w:p>
    <w:p w14:paraId="33D6FF0B" w14:textId="77777777" w:rsidR="00196FFC" w:rsidRPr="00D80272" w:rsidRDefault="00196FFC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2294EE69" w14:textId="77777777" w:rsidR="00195306" w:rsidRDefault="00B1519F" w:rsidP="00195306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Fogel ML, Griffin P, and Newsome SD. </w:t>
      </w:r>
      <w:r w:rsidR="00832939" w:rsidRPr="00D80272">
        <w:rPr>
          <w:rFonts w:ascii="Arial" w:hAnsi="Arial" w:cs="Arial"/>
          <w:sz w:val="20"/>
          <w:szCs w:val="20"/>
          <w:lang w:eastAsia="ja-JP"/>
        </w:rPr>
        <w:t xml:space="preserve">2016. </w:t>
      </w:r>
      <w:r w:rsidRPr="00D80272">
        <w:rPr>
          <w:rFonts w:ascii="Arial" w:hAnsi="Arial" w:cs="Arial"/>
          <w:sz w:val="20"/>
          <w:szCs w:val="20"/>
          <w:lang w:eastAsia="ja-JP"/>
        </w:rPr>
        <w:t>Compound specific δ</w:t>
      </w:r>
      <w:r w:rsidRPr="00D80272">
        <w:rPr>
          <w:rFonts w:ascii="Arial" w:hAnsi="Arial" w:cs="Arial"/>
          <w:sz w:val="20"/>
          <w:szCs w:val="20"/>
          <w:vertAlign w:val="superscript"/>
          <w:lang w:eastAsia="ja-JP"/>
        </w:rPr>
        <w:t>2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H analysis provides insight into </w:t>
      </w:r>
    </w:p>
    <w:p w14:paraId="311FB5B3" w14:textId="4209212F" w:rsidR="00B1519F" w:rsidRPr="00D80272" w:rsidRDefault="00195306" w:rsidP="00195306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B1519F" w:rsidRPr="00D80272">
        <w:rPr>
          <w:rFonts w:ascii="Arial" w:hAnsi="Arial" w:cs="Arial"/>
          <w:sz w:val="20"/>
          <w:szCs w:val="20"/>
          <w:lang w:eastAsia="ja-JP"/>
        </w:rPr>
        <w:t>prokaryotic synthesis of amino acids. </w:t>
      </w:r>
      <w:r w:rsidR="00B1519F" w:rsidRPr="00D80272">
        <w:rPr>
          <w:rFonts w:ascii="Arial" w:hAnsi="Arial" w:cs="Arial"/>
          <w:i/>
          <w:iCs/>
          <w:sz w:val="20"/>
          <w:szCs w:val="20"/>
          <w:lang w:eastAsia="ja-JP"/>
        </w:rPr>
        <w:t>PNAS</w:t>
      </w:r>
    </w:p>
    <w:p w14:paraId="251F71C6" w14:textId="77777777" w:rsidR="008E30A9" w:rsidRPr="00D80272" w:rsidRDefault="008E30A9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5877B77D" w14:textId="77777777" w:rsidR="00AB32D8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Freeland WJ, Janzen DH</w:t>
      </w:r>
      <w:r w:rsidR="00AB32D8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1974. Strategies in Herbivory by Mammals: The Role of Plant Secondary</w:t>
      </w:r>
    </w:p>
    <w:p w14:paraId="25CE8CA5" w14:textId="1F57F4C9" w:rsidR="00D80272" w:rsidRPr="00D80272" w:rsidRDefault="00D80272" w:rsidP="005F7B99">
      <w:pPr>
        <w:widowControl w:val="0"/>
        <w:autoSpaceDE w:val="0"/>
        <w:autoSpaceDN w:val="0"/>
        <w:adjustRightInd w:val="0"/>
        <w:ind w:firstLine="432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Compounds. </w:t>
      </w:r>
      <w:r w:rsidRPr="00AB32D8">
        <w:rPr>
          <w:rFonts w:ascii="Arial" w:hAnsi="Arial" w:cs="Arial"/>
          <w:noProof/>
          <w:sz w:val="20"/>
          <w:szCs w:val="20"/>
        </w:rPr>
        <w:t>The American Naturalist 108</w:t>
      </w:r>
      <w:r w:rsidR="00AB32D8">
        <w:rPr>
          <w:rFonts w:ascii="Arial" w:hAnsi="Arial" w:cs="Arial"/>
          <w:noProof/>
          <w:sz w:val="20"/>
          <w:szCs w:val="20"/>
        </w:rPr>
        <w:t xml:space="preserve">: </w:t>
      </w:r>
      <w:r w:rsidRPr="00D80272">
        <w:rPr>
          <w:rFonts w:ascii="Arial" w:hAnsi="Arial" w:cs="Arial"/>
          <w:noProof/>
          <w:sz w:val="20"/>
          <w:szCs w:val="20"/>
        </w:rPr>
        <w:t>269–289.</w:t>
      </w:r>
    </w:p>
    <w:p w14:paraId="2DAC420D" w14:textId="77777777" w:rsidR="006011BE" w:rsidRPr="00D80272" w:rsidRDefault="006011BE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14:paraId="524CE187" w14:textId="77777777" w:rsidR="006740F1" w:rsidRDefault="0044768B" w:rsidP="006740F1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  <w:lang w:eastAsia="ja-JP"/>
        </w:rPr>
      </w:pPr>
      <w:r w:rsidRPr="00BA181B">
        <w:rPr>
          <w:rFonts w:ascii="Arial" w:hAnsi="Arial" w:cs="Arial"/>
          <w:sz w:val="20"/>
          <w:szCs w:val="20"/>
          <w:lang w:eastAsia="ja-JP"/>
        </w:rPr>
        <w:t>Gill BA,</w:t>
      </w:r>
      <w:r w:rsidR="006740F1">
        <w:rPr>
          <w:rFonts w:ascii="Arial" w:hAnsi="Arial" w:cs="Arial"/>
          <w:sz w:val="20"/>
          <w:szCs w:val="20"/>
          <w:lang w:eastAsia="ja-JP"/>
        </w:rPr>
        <w:t xml:space="preserve"> </w:t>
      </w:r>
      <w:proofErr w:type="spellStart"/>
      <w:r w:rsidRPr="00BA181B">
        <w:rPr>
          <w:rFonts w:ascii="Arial" w:hAnsi="Arial" w:cs="Arial"/>
          <w:sz w:val="20"/>
          <w:szCs w:val="20"/>
          <w:lang w:eastAsia="ja-JP"/>
        </w:rPr>
        <w:t>Musili</w:t>
      </w:r>
      <w:proofErr w:type="spellEnd"/>
      <w:r w:rsidR="006740F1">
        <w:rPr>
          <w:rFonts w:ascii="Arial" w:hAnsi="Arial" w:cs="Arial"/>
          <w:sz w:val="20"/>
          <w:szCs w:val="20"/>
          <w:lang w:eastAsia="ja-JP"/>
        </w:rPr>
        <w:t xml:space="preserve"> PM</w:t>
      </w:r>
      <w:r w:rsidRPr="00BA181B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BA181B">
        <w:rPr>
          <w:rFonts w:ascii="Arial" w:hAnsi="Arial" w:cs="Arial"/>
          <w:sz w:val="20"/>
          <w:szCs w:val="20"/>
          <w:lang w:eastAsia="ja-JP"/>
        </w:rPr>
        <w:t>Kurukura</w:t>
      </w:r>
      <w:proofErr w:type="spellEnd"/>
      <w:r w:rsidR="006740F1">
        <w:rPr>
          <w:rFonts w:ascii="Arial" w:hAnsi="Arial" w:cs="Arial"/>
          <w:sz w:val="20"/>
          <w:szCs w:val="20"/>
          <w:lang w:eastAsia="ja-JP"/>
        </w:rPr>
        <w:t xml:space="preserve"> S</w:t>
      </w:r>
      <w:r w:rsidRPr="00BA181B">
        <w:rPr>
          <w:rFonts w:ascii="Arial" w:hAnsi="Arial" w:cs="Arial"/>
          <w:sz w:val="20"/>
          <w:szCs w:val="20"/>
          <w:lang w:eastAsia="ja-JP"/>
        </w:rPr>
        <w:t>, Hassan</w:t>
      </w:r>
      <w:r w:rsidR="006740F1">
        <w:rPr>
          <w:rFonts w:ascii="Arial" w:hAnsi="Arial" w:cs="Arial"/>
          <w:sz w:val="20"/>
          <w:szCs w:val="20"/>
          <w:lang w:eastAsia="ja-JP"/>
        </w:rPr>
        <w:t xml:space="preserve"> AA</w:t>
      </w:r>
      <w:r w:rsidRPr="00BA181B">
        <w:rPr>
          <w:rFonts w:ascii="Arial" w:hAnsi="Arial" w:cs="Arial"/>
          <w:sz w:val="20"/>
          <w:szCs w:val="20"/>
          <w:lang w:eastAsia="ja-JP"/>
        </w:rPr>
        <w:t>, Goheen</w:t>
      </w:r>
      <w:r w:rsidR="006740F1">
        <w:rPr>
          <w:rFonts w:ascii="Arial" w:hAnsi="Arial" w:cs="Arial"/>
          <w:sz w:val="20"/>
          <w:szCs w:val="20"/>
          <w:lang w:eastAsia="ja-JP"/>
        </w:rPr>
        <w:t xml:space="preserve"> JR</w:t>
      </w:r>
      <w:r w:rsidRPr="00BA181B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BA181B">
        <w:rPr>
          <w:rFonts w:ascii="Arial" w:hAnsi="Arial" w:cs="Arial"/>
          <w:sz w:val="20"/>
          <w:szCs w:val="20"/>
          <w:lang w:eastAsia="ja-JP"/>
        </w:rPr>
        <w:t>Kress</w:t>
      </w:r>
      <w:proofErr w:type="spellEnd"/>
      <w:r w:rsidR="006740F1">
        <w:rPr>
          <w:rFonts w:ascii="Arial" w:hAnsi="Arial" w:cs="Arial"/>
          <w:sz w:val="20"/>
          <w:szCs w:val="20"/>
          <w:lang w:eastAsia="ja-JP"/>
        </w:rPr>
        <w:t xml:space="preserve"> WJ</w:t>
      </w:r>
      <w:r w:rsidRPr="00BA181B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BA181B">
        <w:rPr>
          <w:rFonts w:ascii="Arial" w:hAnsi="Arial" w:cs="Arial"/>
          <w:sz w:val="20"/>
          <w:szCs w:val="20"/>
          <w:lang w:eastAsia="ja-JP"/>
        </w:rPr>
        <w:t>Kuzmina</w:t>
      </w:r>
      <w:proofErr w:type="spellEnd"/>
      <w:r w:rsidR="006740F1">
        <w:rPr>
          <w:rFonts w:ascii="Arial" w:hAnsi="Arial" w:cs="Arial"/>
          <w:sz w:val="20"/>
          <w:szCs w:val="20"/>
          <w:lang w:eastAsia="ja-JP"/>
        </w:rPr>
        <w:t xml:space="preserve"> ML</w:t>
      </w:r>
      <w:r w:rsidRPr="00BA181B">
        <w:rPr>
          <w:rFonts w:ascii="Arial" w:hAnsi="Arial" w:cs="Arial"/>
          <w:sz w:val="20"/>
          <w:szCs w:val="20"/>
          <w:lang w:eastAsia="ja-JP"/>
        </w:rPr>
        <w:t>, Pringle</w:t>
      </w:r>
      <w:r w:rsidR="006740F1">
        <w:rPr>
          <w:rFonts w:ascii="Arial" w:hAnsi="Arial" w:cs="Arial"/>
          <w:sz w:val="20"/>
          <w:szCs w:val="20"/>
          <w:lang w:eastAsia="ja-JP"/>
        </w:rPr>
        <w:t xml:space="preserve"> RM</w:t>
      </w:r>
      <w:r w:rsidRPr="00BA181B">
        <w:rPr>
          <w:rFonts w:ascii="Arial" w:hAnsi="Arial" w:cs="Arial"/>
          <w:sz w:val="20"/>
          <w:szCs w:val="20"/>
          <w:lang w:eastAsia="ja-JP"/>
        </w:rPr>
        <w:t>, Kartzinel</w:t>
      </w:r>
      <w:r w:rsidR="006740F1">
        <w:rPr>
          <w:rFonts w:ascii="Arial" w:hAnsi="Arial" w:cs="Arial"/>
          <w:sz w:val="20"/>
          <w:szCs w:val="20"/>
          <w:lang w:eastAsia="ja-JP"/>
        </w:rPr>
        <w:t xml:space="preserve"> </w:t>
      </w:r>
    </w:p>
    <w:p w14:paraId="33EFA379" w14:textId="77777777" w:rsidR="006740F1" w:rsidRDefault="006740F1" w:rsidP="006740F1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TR</w:t>
      </w:r>
      <w:r w:rsidR="0044768B" w:rsidRPr="00BA181B">
        <w:rPr>
          <w:rFonts w:ascii="Arial" w:hAnsi="Arial" w:cs="Arial"/>
          <w:sz w:val="20"/>
          <w:szCs w:val="20"/>
          <w:lang w:eastAsia="ja-JP"/>
        </w:rPr>
        <w:t>. 2019. Plant DNA barcode library and</w:t>
      </w:r>
      <w:r w:rsidR="00BA181B">
        <w:rPr>
          <w:rFonts w:ascii="Arial" w:hAnsi="Arial" w:cs="Arial"/>
          <w:sz w:val="20"/>
          <w:szCs w:val="20"/>
          <w:lang w:eastAsia="ja-JP"/>
        </w:rPr>
        <w:t xml:space="preserve"> </w:t>
      </w:r>
      <w:r w:rsidR="0044768B" w:rsidRPr="00BA181B">
        <w:rPr>
          <w:rFonts w:ascii="Arial" w:hAnsi="Arial" w:cs="Arial"/>
          <w:sz w:val="20"/>
          <w:szCs w:val="20"/>
          <w:lang w:eastAsia="ja-JP"/>
        </w:rPr>
        <w:t>community phylogeny for a semi-arid savanna in Kenya.</w:t>
      </w:r>
    </w:p>
    <w:p w14:paraId="04B374BF" w14:textId="6497F06E" w:rsidR="0044768B" w:rsidRPr="00BA181B" w:rsidRDefault="0044768B" w:rsidP="006740F1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BA181B">
        <w:rPr>
          <w:rFonts w:ascii="Arial" w:hAnsi="Arial" w:cs="Arial"/>
          <w:sz w:val="20"/>
          <w:szCs w:val="20"/>
          <w:lang w:eastAsia="ja-JP"/>
        </w:rPr>
        <w:t>Molecular Ecology Resources</w:t>
      </w:r>
      <w:r w:rsidR="00BA181B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BA181B">
        <w:rPr>
          <w:rFonts w:ascii="Arial" w:hAnsi="Arial" w:cs="Arial"/>
          <w:sz w:val="20"/>
          <w:szCs w:val="20"/>
          <w:lang w:eastAsia="ja-JP"/>
        </w:rPr>
        <w:t>19:</w:t>
      </w:r>
      <w:r w:rsidR="00BA181B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BA181B">
        <w:rPr>
          <w:rFonts w:ascii="Arial" w:hAnsi="Arial" w:cs="Arial"/>
          <w:sz w:val="20"/>
          <w:szCs w:val="20"/>
          <w:lang w:eastAsia="ja-JP"/>
        </w:rPr>
        <w:t>838</w:t>
      </w:r>
      <w:r w:rsidR="00BA181B">
        <w:rPr>
          <w:rFonts w:ascii="Arial" w:hAnsi="Arial" w:cs="Arial"/>
          <w:sz w:val="20"/>
          <w:szCs w:val="20"/>
          <w:lang w:eastAsia="ja-JP"/>
        </w:rPr>
        <w:t>–</w:t>
      </w:r>
      <w:r w:rsidRPr="00BA181B">
        <w:rPr>
          <w:rFonts w:ascii="Arial" w:hAnsi="Arial" w:cs="Arial"/>
          <w:sz w:val="20"/>
          <w:szCs w:val="20"/>
          <w:lang w:eastAsia="ja-JP"/>
        </w:rPr>
        <w:t>846.</w:t>
      </w:r>
    </w:p>
    <w:p w14:paraId="44311C60" w14:textId="77777777" w:rsidR="00051B72" w:rsidRPr="00D80272" w:rsidRDefault="00051B72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</w:p>
    <w:p w14:paraId="22460F55" w14:textId="77777777" w:rsidR="00195306" w:rsidRDefault="003559B7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 xml:space="preserve">Guo Q and Brown JH. 1996. Temporal fluctuations and experimental effects in desert plant communities. </w:t>
      </w:r>
    </w:p>
    <w:p w14:paraId="5A787352" w14:textId="6A61A135" w:rsidR="006E0520" w:rsidRPr="00195306" w:rsidRDefault="00195306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ab/>
      </w:r>
      <w:proofErr w:type="spellStart"/>
      <w:r w:rsidR="003559B7" w:rsidRPr="00195306">
        <w:rPr>
          <w:rStyle w:val="Emphasis"/>
          <w:rFonts w:ascii="Arial" w:eastAsia="Times New Roman" w:hAnsi="Arial" w:cs="Arial"/>
          <w:i w:val="0"/>
          <w:sz w:val="20"/>
          <w:szCs w:val="20"/>
        </w:rPr>
        <w:t>Oecologia</w:t>
      </w:r>
      <w:proofErr w:type="spellEnd"/>
      <w:r w:rsidR="003559B7" w:rsidRPr="00195306">
        <w:rPr>
          <w:rFonts w:ascii="Arial" w:eastAsia="Times New Roman" w:hAnsi="Arial" w:cs="Arial"/>
          <w:sz w:val="20"/>
          <w:szCs w:val="20"/>
        </w:rPr>
        <w:t xml:space="preserve"> 107: 568–577.</w:t>
      </w:r>
    </w:p>
    <w:p w14:paraId="79B10DCF" w14:textId="77777777" w:rsidR="002F035F" w:rsidRPr="00D80272" w:rsidRDefault="002F035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2BA52763" w14:textId="77777777" w:rsidR="00195306" w:rsidRDefault="003559B7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Guo </w:t>
      </w:r>
      <w:r w:rsidR="003A3029" w:rsidRPr="00D80272">
        <w:rPr>
          <w:rFonts w:ascii="Arial" w:hAnsi="Arial" w:cs="Arial"/>
          <w:sz w:val="20"/>
          <w:szCs w:val="20"/>
          <w:lang w:eastAsia="ja-JP"/>
        </w:rPr>
        <w:t xml:space="preserve">Q, Brown JH, and </w:t>
      </w:r>
      <w:proofErr w:type="spellStart"/>
      <w:r w:rsidR="003A3029" w:rsidRPr="00D80272">
        <w:rPr>
          <w:rFonts w:ascii="Arial" w:hAnsi="Arial" w:cs="Arial"/>
          <w:sz w:val="20"/>
          <w:szCs w:val="20"/>
          <w:lang w:eastAsia="ja-JP"/>
        </w:rPr>
        <w:t>Valone</w:t>
      </w:r>
      <w:proofErr w:type="spellEnd"/>
      <w:r w:rsidR="003A3029" w:rsidRPr="00D80272">
        <w:rPr>
          <w:rFonts w:ascii="Arial" w:hAnsi="Arial" w:cs="Arial"/>
          <w:sz w:val="20"/>
          <w:szCs w:val="20"/>
          <w:lang w:eastAsia="ja-JP"/>
        </w:rPr>
        <w:t xml:space="preserve"> TJ. 2002. Long-term dynamics of winter and summer annual communities </w:t>
      </w:r>
    </w:p>
    <w:p w14:paraId="3CB1D9CC" w14:textId="131621E4" w:rsidR="003559B7" w:rsidRPr="00195306" w:rsidRDefault="00195306" w:rsidP="00195306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3A3029" w:rsidRPr="00195306">
        <w:rPr>
          <w:rFonts w:ascii="Arial" w:hAnsi="Arial" w:cs="Arial"/>
          <w:sz w:val="20"/>
          <w:szCs w:val="20"/>
          <w:lang w:eastAsia="ja-JP"/>
        </w:rPr>
        <w:t xml:space="preserve">in the </w:t>
      </w:r>
      <w:proofErr w:type="spellStart"/>
      <w:r w:rsidR="003A3029" w:rsidRPr="00195306">
        <w:rPr>
          <w:rFonts w:ascii="Arial" w:hAnsi="Arial" w:cs="Arial"/>
          <w:sz w:val="20"/>
          <w:szCs w:val="20"/>
          <w:lang w:eastAsia="ja-JP"/>
        </w:rPr>
        <w:t>Chihuahuan</w:t>
      </w:r>
      <w:proofErr w:type="spellEnd"/>
      <w:r w:rsidR="003A3029" w:rsidRPr="00195306">
        <w:rPr>
          <w:rFonts w:ascii="Arial" w:hAnsi="Arial" w:cs="Arial"/>
          <w:sz w:val="20"/>
          <w:szCs w:val="20"/>
          <w:lang w:eastAsia="ja-JP"/>
        </w:rPr>
        <w:t xml:space="preserve"> Desert. Journal of Vegetation Science 13:</w:t>
      </w:r>
      <w:r w:rsidR="0051584D" w:rsidRPr="00195306">
        <w:rPr>
          <w:rFonts w:ascii="Arial" w:hAnsi="Arial" w:cs="Arial"/>
          <w:sz w:val="20"/>
          <w:szCs w:val="20"/>
          <w:lang w:eastAsia="ja-JP"/>
        </w:rPr>
        <w:t xml:space="preserve"> </w:t>
      </w:r>
      <w:r w:rsidR="003A3029" w:rsidRPr="00195306">
        <w:rPr>
          <w:rFonts w:ascii="Arial" w:hAnsi="Arial" w:cs="Arial"/>
          <w:sz w:val="20"/>
          <w:szCs w:val="20"/>
          <w:lang w:eastAsia="ja-JP"/>
        </w:rPr>
        <w:t>565–574.</w:t>
      </w:r>
    </w:p>
    <w:p w14:paraId="78DFFEF6" w14:textId="77777777" w:rsidR="00A53EFA" w:rsidRPr="00D80272" w:rsidRDefault="00A53EFA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</w:p>
    <w:p w14:paraId="4747DC8E" w14:textId="77777777" w:rsidR="00195306" w:rsidRDefault="00390420" w:rsidP="00195306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proofErr w:type="spellStart"/>
      <w:r w:rsidRPr="00D80272">
        <w:rPr>
          <w:rFonts w:ascii="Arial" w:hAnsi="Arial" w:cs="Arial"/>
          <w:sz w:val="20"/>
          <w:szCs w:val="20"/>
        </w:rPr>
        <w:t>Gutzler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DS and Robbins TO. 2007. Climate variability and projected change in the western United States:</w:t>
      </w:r>
    </w:p>
    <w:p w14:paraId="5E878E35" w14:textId="2AE4FCF1" w:rsidR="00390420" w:rsidRPr="00195306" w:rsidRDefault="00195306" w:rsidP="00195306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90420" w:rsidRPr="00195306">
        <w:rPr>
          <w:rFonts w:ascii="Arial" w:hAnsi="Arial" w:cs="Arial"/>
          <w:sz w:val="20"/>
          <w:szCs w:val="20"/>
        </w:rPr>
        <w:t>regional downscaling and drought statistics. Climate Dynamics.</w:t>
      </w:r>
      <w:r w:rsidR="00390420" w:rsidRPr="00195306">
        <w:rPr>
          <w:rFonts w:ascii="Arial" w:eastAsia="Times New Roman" w:hAnsi="Arial" w:cs="Arial"/>
          <w:sz w:val="20"/>
          <w:szCs w:val="20"/>
        </w:rPr>
        <w:t xml:space="preserve"> DOI: 10.1007/s00382-010-0838-7.</w:t>
      </w:r>
    </w:p>
    <w:p w14:paraId="38141731" w14:textId="77777777" w:rsidR="0085785E" w:rsidRPr="00D80272" w:rsidRDefault="0085785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62B89F08" w14:textId="7D90D3A3" w:rsidR="00D26485" w:rsidRPr="00D80272" w:rsidRDefault="00D26485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Harper JL. 1977. Population biology of plants. Academic Press, San Francisco, California.</w:t>
      </w:r>
    </w:p>
    <w:p w14:paraId="28CB8A53" w14:textId="77777777" w:rsidR="004733A0" w:rsidRPr="00D80272" w:rsidRDefault="004733A0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0B88B105" w14:textId="77777777" w:rsidR="00942FCD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Henderson</w:t>
      </w:r>
      <w:r w:rsidR="00942FCD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>CB</w:t>
      </w:r>
      <w:r w:rsidR="00942FCD">
        <w:rPr>
          <w:rFonts w:ascii="Arial" w:hAnsi="Arial" w:cs="Arial"/>
          <w:noProof/>
          <w:sz w:val="20"/>
          <w:szCs w:val="20"/>
        </w:rPr>
        <w:t xml:space="preserve">. </w:t>
      </w:r>
      <w:r w:rsidRPr="00D80272">
        <w:rPr>
          <w:rFonts w:ascii="Arial" w:hAnsi="Arial" w:cs="Arial"/>
          <w:noProof/>
          <w:sz w:val="20"/>
          <w:szCs w:val="20"/>
        </w:rPr>
        <w:t>1990. The influence of seed apparency, nutrient content and chemical defenses on</w:t>
      </w:r>
      <w:r w:rsidR="00942FCD">
        <w:rPr>
          <w:rFonts w:ascii="Arial" w:hAnsi="Arial" w:cs="Arial"/>
          <w:noProof/>
          <w:sz w:val="20"/>
          <w:szCs w:val="20"/>
        </w:rPr>
        <w:t xml:space="preserve"> </w:t>
      </w:r>
    </w:p>
    <w:p w14:paraId="2E7C680A" w14:textId="107C4C52" w:rsidR="00D80272" w:rsidRPr="00D80272" w:rsidRDefault="00D80272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dietary preference in </w:t>
      </w:r>
      <w:r w:rsidRPr="00942FCD">
        <w:rPr>
          <w:rFonts w:ascii="Arial" w:hAnsi="Arial" w:cs="Arial"/>
          <w:i/>
          <w:iCs/>
          <w:noProof/>
          <w:sz w:val="20"/>
          <w:szCs w:val="20"/>
        </w:rPr>
        <w:t>Dipodomys ordii</w:t>
      </w:r>
      <w:r w:rsidRPr="00D80272">
        <w:rPr>
          <w:rFonts w:ascii="Arial" w:hAnsi="Arial" w:cs="Arial"/>
          <w:noProof/>
          <w:sz w:val="20"/>
          <w:szCs w:val="20"/>
        </w:rPr>
        <w:t xml:space="preserve">. </w:t>
      </w:r>
      <w:r w:rsidRPr="00942FCD">
        <w:rPr>
          <w:rFonts w:ascii="Arial" w:hAnsi="Arial" w:cs="Arial"/>
          <w:noProof/>
          <w:sz w:val="20"/>
          <w:szCs w:val="20"/>
        </w:rPr>
        <w:t>Oecologia</w:t>
      </w:r>
      <w:r w:rsidR="00942FCD">
        <w:rPr>
          <w:rFonts w:ascii="Arial" w:hAnsi="Arial" w:cs="Arial"/>
          <w:noProof/>
          <w:sz w:val="20"/>
          <w:szCs w:val="20"/>
        </w:rPr>
        <w:t xml:space="preserve">: </w:t>
      </w:r>
      <w:r w:rsidRPr="00D80272">
        <w:rPr>
          <w:rFonts w:ascii="Arial" w:hAnsi="Arial" w:cs="Arial"/>
          <w:noProof/>
          <w:sz w:val="20"/>
          <w:szCs w:val="20"/>
        </w:rPr>
        <w:t xml:space="preserve">333–341. </w:t>
      </w:r>
    </w:p>
    <w:p w14:paraId="7F410026" w14:textId="77777777" w:rsidR="00EF10A2" w:rsidRPr="00D80272" w:rsidRDefault="00EF10A2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4127E059" w14:textId="08D57047" w:rsidR="002D71BB" w:rsidRPr="00D80272" w:rsidRDefault="001E186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Hickling GJ, Millar JS, Moses RA. 1991. Reproduction and nutrient reserves of bushy-tailed wood rats </w:t>
      </w:r>
    </w:p>
    <w:p w14:paraId="39725D56" w14:textId="7078CCE3" w:rsidR="001E186A" w:rsidRPr="00D80272" w:rsidRDefault="001E186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(</w:t>
      </w:r>
      <w:r w:rsidRPr="00D80272">
        <w:rPr>
          <w:rFonts w:ascii="Arial" w:hAnsi="Arial" w:cs="Arial"/>
          <w:i/>
          <w:sz w:val="20"/>
          <w:szCs w:val="20"/>
          <w:lang w:eastAsia="ja-JP"/>
        </w:rPr>
        <w:t>Neotoma cinerea</w:t>
      </w:r>
      <w:r w:rsidRPr="00D80272">
        <w:rPr>
          <w:rFonts w:ascii="Arial" w:hAnsi="Arial" w:cs="Arial"/>
          <w:sz w:val="20"/>
          <w:szCs w:val="20"/>
          <w:lang w:eastAsia="ja-JP"/>
        </w:rPr>
        <w:t>). Canad</w:t>
      </w:r>
      <w:r w:rsidR="002B47C7" w:rsidRPr="00D80272">
        <w:rPr>
          <w:rFonts w:ascii="Arial" w:hAnsi="Arial" w:cs="Arial"/>
          <w:sz w:val="20"/>
          <w:szCs w:val="20"/>
          <w:lang w:eastAsia="ja-JP"/>
        </w:rPr>
        <w:t>ian Journal of Zoology 69: 3088–</w:t>
      </w:r>
      <w:r w:rsidRPr="00D80272">
        <w:rPr>
          <w:rFonts w:ascii="Arial" w:hAnsi="Arial" w:cs="Arial"/>
          <w:sz w:val="20"/>
          <w:szCs w:val="20"/>
          <w:lang w:eastAsia="ja-JP"/>
        </w:rPr>
        <w:t>3092.</w:t>
      </w:r>
    </w:p>
    <w:p w14:paraId="5E98262D" w14:textId="77777777" w:rsidR="00EE0391" w:rsidRDefault="00EE0391" w:rsidP="00EE0391">
      <w:pPr>
        <w:widowControl w:val="0"/>
        <w:tabs>
          <w:tab w:val="left" w:pos="432"/>
        </w:tabs>
        <w:autoSpaceDE w:val="0"/>
        <w:autoSpaceDN w:val="0"/>
        <w:adjustRightInd w:val="0"/>
        <w:rPr>
          <w:ins w:id="63" w:author="Amy Trowbridge" w:date="2021-10-06T06:56:00Z"/>
          <w:rFonts w:ascii="Arial" w:hAnsi="Arial" w:cs="Arial"/>
          <w:iCs/>
          <w:sz w:val="20"/>
          <w:szCs w:val="20"/>
          <w:lang w:eastAsia="ja-JP"/>
        </w:rPr>
      </w:pPr>
    </w:p>
    <w:p w14:paraId="3DF27CB7" w14:textId="77777777" w:rsidR="00EE0391" w:rsidRDefault="00EE0391" w:rsidP="00EE0391">
      <w:pPr>
        <w:widowControl w:val="0"/>
        <w:tabs>
          <w:tab w:val="left" w:pos="432"/>
        </w:tabs>
        <w:autoSpaceDE w:val="0"/>
        <w:autoSpaceDN w:val="0"/>
        <w:adjustRightInd w:val="0"/>
        <w:rPr>
          <w:ins w:id="64" w:author="Amy Trowbridge" w:date="2021-10-06T06:56:00Z"/>
          <w:rFonts w:ascii="Arial" w:hAnsi="Arial" w:cs="Arial"/>
          <w:iCs/>
          <w:sz w:val="20"/>
          <w:szCs w:val="20"/>
          <w:lang w:eastAsia="ja-JP"/>
        </w:rPr>
      </w:pPr>
      <w:ins w:id="65" w:author="Amy Trowbridge" w:date="2021-10-06T06:56:00Z"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66" w:author="Amy Trowbridge" w:date="2021-10-06T06:56:00Z">
              <w:rPr>
                <w:lang w:eastAsia="ja-JP"/>
              </w:rPr>
            </w:rPrChange>
          </w:rPr>
          <w:t xml:space="preserve">Hoch, G., Popp, M. and </w:t>
        </w:r>
        <w:proofErr w:type="spellStart"/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67" w:author="Amy Trowbridge" w:date="2021-10-06T06:56:00Z">
              <w:rPr>
                <w:lang w:eastAsia="ja-JP"/>
              </w:rPr>
            </w:rPrChange>
          </w:rPr>
          <w:t>Körner</w:t>
        </w:r>
        <w:proofErr w:type="spellEnd"/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68" w:author="Amy Trowbridge" w:date="2021-10-06T06:56:00Z">
              <w:rPr>
                <w:lang w:eastAsia="ja-JP"/>
              </w:rPr>
            </w:rPrChange>
          </w:rPr>
          <w:t>, C., 2002. Altitudinal increase of mobile carbon pools in Pinus</w:t>
        </w:r>
        <w:r>
          <w:rPr>
            <w:rFonts w:ascii="Arial" w:hAnsi="Arial" w:cs="Arial"/>
            <w:iCs/>
            <w:sz w:val="20"/>
            <w:szCs w:val="20"/>
            <w:lang w:eastAsia="ja-JP"/>
          </w:rPr>
          <w:t xml:space="preserve"> </w:t>
        </w:r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69" w:author="Amy Trowbridge" w:date="2021-10-06T06:56:00Z">
              <w:rPr>
                <w:lang w:eastAsia="ja-JP"/>
              </w:rPr>
            </w:rPrChange>
          </w:rPr>
          <w:t>cembra</w:t>
        </w:r>
      </w:ins>
    </w:p>
    <w:p w14:paraId="0D91A7E6" w14:textId="09AB268D" w:rsidR="00EE0391" w:rsidRPr="00EE0391" w:rsidRDefault="00EE0391">
      <w:pPr>
        <w:widowControl w:val="0"/>
        <w:tabs>
          <w:tab w:val="left" w:pos="432"/>
        </w:tabs>
        <w:autoSpaceDE w:val="0"/>
        <w:autoSpaceDN w:val="0"/>
        <w:adjustRightInd w:val="0"/>
        <w:rPr>
          <w:ins w:id="70" w:author="Amy Trowbridge" w:date="2021-10-06T06:56:00Z"/>
          <w:rFonts w:ascii="Arial" w:hAnsi="Arial" w:cs="Arial"/>
          <w:iCs/>
          <w:sz w:val="20"/>
          <w:szCs w:val="20"/>
          <w:lang w:eastAsia="ja-JP"/>
          <w:rPrChange w:id="71" w:author="Amy Trowbridge" w:date="2021-10-06T06:56:00Z">
            <w:rPr>
              <w:ins w:id="72" w:author="Amy Trowbridge" w:date="2021-10-06T06:56:00Z"/>
              <w:lang w:eastAsia="ja-JP"/>
            </w:rPr>
          </w:rPrChange>
        </w:rPr>
        <w:pPrChange w:id="73" w:author="Amy Trowbridge" w:date="2021-10-06T06:56:00Z">
          <w:pPr>
            <w:pStyle w:val="ListParagraph"/>
            <w:widowControl w:val="0"/>
            <w:tabs>
              <w:tab w:val="left" w:pos="432"/>
            </w:tabs>
            <w:autoSpaceDE w:val="0"/>
            <w:autoSpaceDN w:val="0"/>
            <w:adjustRightInd w:val="0"/>
            <w:ind w:firstLine="360"/>
          </w:pPr>
        </w:pPrChange>
      </w:pPr>
      <w:ins w:id="74" w:author="Amy Trowbridge" w:date="2021-10-06T06:56:00Z">
        <w:r>
          <w:rPr>
            <w:rFonts w:ascii="Arial" w:hAnsi="Arial" w:cs="Arial"/>
            <w:iCs/>
            <w:sz w:val="20"/>
            <w:szCs w:val="20"/>
            <w:lang w:eastAsia="ja-JP"/>
          </w:rPr>
          <w:tab/>
        </w:r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75" w:author="Amy Trowbridge" w:date="2021-10-06T06:56:00Z">
              <w:rPr>
                <w:lang w:eastAsia="ja-JP"/>
              </w:rPr>
            </w:rPrChange>
          </w:rPr>
          <w:t xml:space="preserve">suggests sink limitation of growth at the Swiss </w:t>
        </w:r>
        <w:proofErr w:type="spellStart"/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76" w:author="Amy Trowbridge" w:date="2021-10-06T06:56:00Z">
              <w:rPr>
                <w:lang w:eastAsia="ja-JP"/>
              </w:rPr>
            </w:rPrChange>
          </w:rPr>
          <w:t>treeline</w:t>
        </w:r>
        <w:proofErr w:type="spellEnd"/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77" w:author="Amy Trowbridge" w:date="2021-10-06T06:56:00Z">
              <w:rPr>
                <w:lang w:eastAsia="ja-JP"/>
              </w:rPr>
            </w:rPrChange>
          </w:rPr>
          <w:t>. </w:t>
        </w:r>
        <w:r w:rsidRPr="00EE0391">
          <w:rPr>
            <w:rFonts w:ascii="Arial" w:hAnsi="Arial" w:cs="Arial"/>
            <w:i/>
            <w:iCs/>
            <w:sz w:val="20"/>
            <w:szCs w:val="20"/>
            <w:lang w:eastAsia="ja-JP"/>
            <w:rPrChange w:id="78" w:author="Amy Trowbridge" w:date="2021-10-06T06:56:00Z">
              <w:rPr>
                <w:i/>
                <w:lang w:eastAsia="ja-JP"/>
              </w:rPr>
            </w:rPrChange>
          </w:rPr>
          <w:t>Oikos</w:t>
        </w:r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79" w:author="Amy Trowbridge" w:date="2021-10-06T06:56:00Z">
              <w:rPr>
                <w:lang w:eastAsia="ja-JP"/>
              </w:rPr>
            </w:rPrChange>
          </w:rPr>
          <w:t>,</w:t>
        </w:r>
      </w:ins>
      <w:ins w:id="80" w:author="Amy Trowbridge" w:date="2021-10-06T06:57:00Z">
        <w:r>
          <w:rPr>
            <w:rFonts w:ascii="Arial" w:hAnsi="Arial" w:cs="Arial"/>
            <w:iCs/>
            <w:sz w:val="20"/>
            <w:szCs w:val="20"/>
            <w:lang w:eastAsia="ja-JP"/>
          </w:rPr>
          <w:t xml:space="preserve"> 98: </w:t>
        </w:r>
      </w:ins>
      <w:ins w:id="81" w:author="Amy Trowbridge" w:date="2021-10-06T06:56:00Z">
        <w:r w:rsidRPr="00EE0391">
          <w:rPr>
            <w:rFonts w:ascii="Arial" w:hAnsi="Arial" w:cs="Arial"/>
            <w:iCs/>
            <w:sz w:val="20"/>
            <w:szCs w:val="20"/>
            <w:lang w:eastAsia="ja-JP"/>
            <w:rPrChange w:id="82" w:author="Amy Trowbridge" w:date="2021-10-06T06:56:00Z">
              <w:rPr>
                <w:lang w:eastAsia="ja-JP"/>
              </w:rPr>
            </w:rPrChange>
          </w:rPr>
          <w:t>361-374.</w:t>
        </w:r>
      </w:ins>
    </w:p>
    <w:p w14:paraId="737384E1" w14:textId="79E22998" w:rsidR="001E186A" w:rsidRPr="00D80272" w:rsidDel="00EE0391" w:rsidRDefault="001E186A" w:rsidP="005F7B99">
      <w:pPr>
        <w:pStyle w:val="ListParagraph"/>
        <w:tabs>
          <w:tab w:val="left" w:pos="432"/>
        </w:tabs>
        <w:ind w:left="0"/>
        <w:rPr>
          <w:del w:id="83" w:author="Amy Trowbridge" w:date="2021-10-06T06:56:00Z"/>
          <w:rFonts w:ascii="Arial" w:hAnsi="Arial" w:cs="Arial"/>
          <w:sz w:val="20"/>
          <w:szCs w:val="20"/>
          <w:lang w:eastAsia="ja-JP"/>
        </w:rPr>
      </w:pPr>
    </w:p>
    <w:p w14:paraId="2EF4F34F" w14:textId="06F68E93" w:rsidR="00F57F23" w:rsidRPr="00D80272" w:rsidDel="00EE0391" w:rsidRDefault="00F57F23" w:rsidP="005F7B99">
      <w:pPr>
        <w:pStyle w:val="ListParagraph"/>
        <w:tabs>
          <w:tab w:val="left" w:pos="432"/>
        </w:tabs>
        <w:ind w:left="0"/>
        <w:rPr>
          <w:del w:id="84" w:author="Amy Trowbridge" w:date="2021-10-06T06:56:00Z"/>
          <w:rFonts w:ascii="Arial" w:hAnsi="Arial" w:cs="Arial"/>
          <w:sz w:val="20"/>
          <w:szCs w:val="20"/>
          <w:lang w:eastAsia="ja-JP"/>
        </w:rPr>
      </w:pPr>
      <w:del w:id="85" w:author="Amy Trowbridge" w:date="2021-10-06T06:56:00Z">
        <w:r w:rsidRPr="00D80272" w:rsidDel="00EE0391">
          <w:rPr>
            <w:rFonts w:ascii="Arial" w:hAnsi="Arial" w:cs="Arial"/>
            <w:sz w:val="20"/>
            <w:szCs w:val="20"/>
            <w:highlight w:val="yellow"/>
            <w:lang w:eastAsia="ja-JP"/>
          </w:rPr>
          <w:delText>Hoch et al. 2002</w:delText>
        </w:r>
      </w:del>
    </w:p>
    <w:p w14:paraId="1B391141" w14:textId="77777777" w:rsidR="00F57F23" w:rsidRPr="00D80272" w:rsidRDefault="00F57F23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  <w:lang w:eastAsia="ja-JP"/>
        </w:rPr>
      </w:pPr>
    </w:p>
    <w:p w14:paraId="430B3AAB" w14:textId="0626D7FF" w:rsidR="000929A0" w:rsidRPr="00D80272" w:rsidRDefault="000929A0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Hoffmeister DF. 1986. Mammal of Arizona. University of Arizona Press. Pp 602.</w:t>
      </w:r>
    </w:p>
    <w:p w14:paraId="2A35EB7B" w14:textId="77777777" w:rsidR="0051584D" w:rsidRPr="00D80272" w:rsidRDefault="0051584D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D71902A" w14:textId="77777777" w:rsidR="002D71BB" w:rsidRPr="00D80272" w:rsidRDefault="00E93901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Hope AG and Parmenter RR. 2007. Food habits of rodents inhabiting arid and semi-arid ecosystems of </w:t>
      </w:r>
    </w:p>
    <w:p w14:paraId="2C15B884" w14:textId="37FE1CB4" w:rsidR="00E93901" w:rsidRPr="00D80272" w:rsidRDefault="00E93901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central New Mexico. Special Publication of the Muse</w:t>
      </w:r>
      <w:r w:rsidR="0045470A" w:rsidRPr="00D80272">
        <w:rPr>
          <w:rFonts w:ascii="Arial" w:hAnsi="Arial" w:cs="Arial"/>
          <w:sz w:val="20"/>
          <w:szCs w:val="20"/>
          <w:lang w:eastAsia="ja-JP"/>
        </w:rPr>
        <w:t>um of Southwestern Biology 9:</w:t>
      </w:r>
      <w:r w:rsidR="005F5ED9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sz w:val="20"/>
          <w:szCs w:val="20"/>
          <w:lang w:eastAsia="ja-JP"/>
        </w:rPr>
        <w:t>1–75.</w:t>
      </w:r>
    </w:p>
    <w:p w14:paraId="45AF0C44" w14:textId="570AD9F7" w:rsidR="005A0F29" w:rsidRPr="00D80272" w:rsidRDefault="005A0F29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2213AD3" w14:textId="77777777" w:rsidR="00EE0391" w:rsidRDefault="00EE0391" w:rsidP="00EE0391">
      <w:pPr>
        <w:rPr>
          <w:ins w:id="86" w:author="Amy Trowbridge" w:date="2021-10-06T07:02:00Z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ins w:id="87" w:author="Amy Trowbridge" w:date="2021-10-06T07:02:00Z"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Huang J, Kautz M, Trowbridge AM, </w:t>
        </w:r>
        <w:proofErr w:type="spellStart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Hammerbacher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A, </w:t>
        </w:r>
        <w:proofErr w:type="spellStart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Raffa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KF, Adams HD, </w:t>
        </w:r>
        <w:proofErr w:type="spellStart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Goodsman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DW, Xu C,</w:t>
        </w:r>
      </w:ins>
    </w:p>
    <w:p w14:paraId="2908CAD8" w14:textId="730D3D90" w:rsidR="00EE0391" w:rsidRPr="00EE0391" w:rsidRDefault="00EE0391">
      <w:pPr>
        <w:ind w:left="432"/>
        <w:rPr>
          <w:ins w:id="88" w:author="Amy Trowbridge" w:date="2021-10-06T07:02:00Z"/>
          <w:rFonts w:eastAsia="Times New Roman"/>
        </w:rPr>
        <w:pPrChange w:id="89" w:author="Amy Trowbridge" w:date="2021-10-06T07:02:00Z">
          <w:pPr/>
        </w:pPrChange>
      </w:pPr>
      <w:proofErr w:type="spellStart"/>
      <w:ins w:id="90" w:author="Amy Trowbridge" w:date="2021-10-06T07:02:00Z"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Meddens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AJ, </w:t>
        </w:r>
        <w:proofErr w:type="spellStart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Kandasamy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D, </w:t>
        </w:r>
        <w:proofErr w:type="spellStart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Gershenzon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J</w:t>
        </w:r>
      </w:ins>
      <w:ins w:id="91" w:author="Amy Trowbridge" w:date="2021-10-06T07:03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(2020) </w:t>
        </w:r>
      </w:ins>
      <w:ins w:id="92" w:author="Amy Trowbridge" w:date="2021-10-06T07:02:00Z"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Tree </w:t>
        </w:r>
        <w:proofErr w:type="spellStart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defence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and bark beetles in a drying world: carbon partitioning, functioning and modelling. </w:t>
        </w:r>
        <w:r w:rsidRPr="00EE0391">
          <w:rPr>
            <w:rFonts w:ascii="Arial" w:eastAsia="Times New Roman" w:hAnsi="Arial" w:cs="Arial"/>
            <w:i/>
            <w:iCs/>
            <w:color w:val="222222"/>
            <w:sz w:val="20"/>
            <w:szCs w:val="20"/>
            <w:shd w:val="clear" w:color="auto" w:fill="FFFFFF"/>
            <w:rPrChange w:id="93" w:author="Amy Trowbridge" w:date="2021-10-06T07:03:00Z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New Phytologist</w:t>
        </w:r>
      </w:ins>
      <w:ins w:id="94" w:author="Amy Trowbridge" w:date="2021-10-06T07:03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</w:ins>
      <w:ins w:id="95" w:author="Amy Trowbridge" w:date="2021-10-06T07:02:00Z"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22</w:t>
        </w:r>
      </w:ins>
      <w:ins w:id="96" w:author="Amy Trowbridge" w:date="2021-10-06T07:03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5</w:t>
        </w:r>
      </w:ins>
      <w:ins w:id="97" w:author="Amy Trowbridge" w:date="2021-10-06T07:02:00Z"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:26-36.</w:t>
        </w:r>
      </w:ins>
    </w:p>
    <w:p w14:paraId="7E2A8BD8" w14:textId="5BBE27C6" w:rsidR="00832939" w:rsidRPr="00D80272" w:rsidDel="00EE0391" w:rsidRDefault="002244D0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98" w:author="Amy Trowbridge" w:date="2021-10-06T07:02:00Z"/>
          <w:rFonts w:ascii="Arial" w:hAnsi="Arial" w:cs="Arial"/>
          <w:sz w:val="20"/>
          <w:szCs w:val="20"/>
        </w:rPr>
      </w:pPr>
      <w:del w:id="99" w:author="Amy Trowbridge" w:date="2021-10-06T07:02:00Z">
        <w:r w:rsidDel="00EE0391">
          <w:fldChar w:fldCharType="begin"/>
        </w:r>
        <w:r w:rsidDel="00EE0391">
          <w:delInstrText xml:space="preserve"> HYPERLINK "https://www.zotero.org/google-docs/?e7MJz6" \h </w:delInstrText>
        </w:r>
        <w:r w:rsidDel="00EE0391">
          <w:fldChar w:fldCharType="separate"/>
        </w:r>
        <w:r w:rsidR="00832939" w:rsidRPr="00D80272" w:rsidDel="00EE0391">
          <w:rPr>
            <w:rFonts w:ascii="Arial" w:hAnsi="Arial" w:cs="Arial"/>
            <w:color w:val="000000" w:themeColor="text1"/>
            <w:sz w:val="20"/>
            <w:szCs w:val="20"/>
            <w:highlight w:val="yellow"/>
          </w:rPr>
          <w:delText>Huang et al. 2020</w:delText>
        </w:r>
        <w:r w:rsidDel="00EE0391">
          <w:rPr>
            <w:rFonts w:ascii="Arial" w:hAnsi="Arial" w:cs="Arial"/>
            <w:color w:val="000000" w:themeColor="text1"/>
            <w:sz w:val="20"/>
            <w:szCs w:val="20"/>
            <w:highlight w:val="yellow"/>
          </w:rPr>
          <w:fldChar w:fldCharType="end"/>
        </w:r>
      </w:del>
    </w:p>
    <w:p w14:paraId="63F4FD4C" w14:textId="77777777" w:rsidR="00832939" w:rsidRPr="00D80272" w:rsidRDefault="00832939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09BD112" w14:textId="7D2FCF87" w:rsidR="00EE0391" w:rsidRDefault="00EE0391" w:rsidP="00EE0391">
      <w:pPr>
        <w:rPr>
          <w:ins w:id="100" w:author="Amy Trowbridge" w:date="2021-10-06T07:03:00Z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proofErr w:type="spellStart"/>
      <w:ins w:id="101" w:author="Amy Trowbridge" w:date="2021-10-06T07:03:00Z"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Iason</w:t>
        </w:r>
        <w:proofErr w:type="spellEnd"/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G. The role of plant secondary metabolites in mammalian herbivory: ecological perspectives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(2005)</w:t>
        </w:r>
      </w:ins>
    </w:p>
    <w:p w14:paraId="3381DD3C" w14:textId="1AE1DE9F" w:rsidR="00EE0391" w:rsidRPr="00EE0391" w:rsidRDefault="00EE0391">
      <w:pPr>
        <w:ind w:firstLine="432"/>
        <w:rPr>
          <w:ins w:id="102" w:author="Amy Trowbridge" w:date="2021-10-06T07:03:00Z"/>
          <w:rFonts w:eastAsia="Times New Roman"/>
        </w:rPr>
        <w:pPrChange w:id="103" w:author="Amy Trowbridge" w:date="2021-10-06T07:03:00Z">
          <w:pPr/>
        </w:pPrChange>
      </w:pPr>
      <w:ins w:id="104" w:author="Amy Trowbridge" w:date="2021-10-06T07:03:00Z">
        <w:r w:rsidRPr="00EE0391">
          <w:rPr>
            <w:rFonts w:ascii="Arial" w:eastAsia="Times New Roman" w:hAnsi="Arial" w:cs="Arial"/>
            <w:i/>
            <w:iCs/>
            <w:color w:val="222222"/>
            <w:sz w:val="20"/>
            <w:szCs w:val="20"/>
            <w:shd w:val="clear" w:color="auto" w:fill="FFFFFF"/>
            <w:rPrChange w:id="105" w:author="Amy Trowbridge" w:date="2021-10-06T07:03:00Z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Proceedings of the Nutrition Society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Pr="00EE0391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64:123-31.</w:t>
        </w:r>
      </w:ins>
    </w:p>
    <w:p w14:paraId="5658B15F" w14:textId="7427BCC6" w:rsidR="001F728D" w:rsidRPr="00D80272" w:rsidDel="00EE0391" w:rsidRDefault="001F728D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106" w:author="Amy Trowbridge" w:date="2021-10-06T07:03:00Z"/>
          <w:rFonts w:ascii="Arial" w:hAnsi="Arial" w:cs="Arial"/>
          <w:sz w:val="20"/>
          <w:szCs w:val="20"/>
        </w:rPr>
      </w:pPr>
      <w:del w:id="107" w:author="Amy Trowbridge" w:date="2021-10-06T07:03:00Z">
        <w:r w:rsidRPr="00D80272" w:rsidDel="00EE0391">
          <w:rPr>
            <w:rFonts w:ascii="Arial" w:hAnsi="Arial" w:cs="Arial"/>
            <w:sz w:val="20"/>
            <w:szCs w:val="20"/>
            <w:highlight w:val="yellow"/>
          </w:rPr>
          <w:delText>Iason 2005</w:delText>
        </w:r>
      </w:del>
    </w:p>
    <w:p w14:paraId="4DD5ED41" w14:textId="77777777" w:rsidR="001F728D" w:rsidRPr="00D80272" w:rsidRDefault="001F728D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4404ACE" w14:textId="77777777" w:rsidR="00FC6B37" w:rsidRDefault="008D299B" w:rsidP="00FC6B37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 xml:space="preserve">Jackson AL, Inger R, Parnell AC, and </w:t>
      </w:r>
      <w:proofErr w:type="spellStart"/>
      <w:r w:rsidRPr="00D80272">
        <w:rPr>
          <w:rFonts w:ascii="Arial" w:hAnsi="Arial" w:cs="Arial"/>
          <w:sz w:val="20"/>
          <w:szCs w:val="20"/>
        </w:rPr>
        <w:t>Bearhop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S. 2011. Comparing isotopic niche widths among and </w:t>
      </w:r>
    </w:p>
    <w:p w14:paraId="5B526A4D" w14:textId="4FC7A77A" w:rsidR="005F5ED9" w:rsidRPr="00D80272" w:rsidRDefault="00FC6B37" w:rsidP="00FC6B37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D299B" w:rsidRPr="00D80272">
        <w:rPr>
          <w:rFonts w:ascii="Arial" w:hAnsi="Arial" w:cs="Arial"/>
          <w:sz w:val="20"/>
          <w:szCs w:val="20"/>
        </w:rPr>
        <w:t xml:space="preserve">within communities: SIBER––Stable Isotope Bayesian Ellipses </w:t>
      </w:r>
      <w:r w:rsidR="005F5ED9" w:rsidRPr="00D80272">
        <w:rPr>
          <w:rFonts w:ascii="Arial" w:hAnsi="Arial" w:cs="Arial"/>
          <w:sz w:val="20"/>
          <w:szCs w:val="20"/>
        </w:rPr>
        <w:t>in R. Journal of Animal Ecology</w:t>
      </w:r>
    </w:p>
    <w:p w14:paraId="3C8A5BC6" w14:textId="3970E0FB" w:rsidR="008D299B" w:rsidRPr="00D80272" w:rsidRDefault="00FC6B37" w:rsidP="005F7B99">
      <w:pPr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D299B" w:rsidRPr="00D80272">
        <w:rPr>
          <w:rFonts w:ascii="Arial" w:hAnsi="Arial" w:cs="Arial"/>
          <w:sz w:val="20"/>
          <w:szCs w:val="20"/>
        </w:rPr>
        <w:t>80:</w:t>
      </w:r>
      <w:r w:rsidR="005F5ED9" w:rsidRPr="00D80272">
        <w:rPr>
          <w:rFonts w:ascii="Arial" w:hAnsi="Arial" w:cs="Arial"/>
          <w:sz w:val="20"/>
          <w:szCs w:val="20"/>
        </w:rPr>
        <w:t xml:space="preserve"> </w:t>
      </w:r>
      <w:r w:rsidR="008D299B" w:rsidRPr="00D80272">
        <w:rPr>
          <w:rFonts w:ascii="Arial" w:hAnsi="Arial" w:cs="Arial"/>
          <w:sz w:val="20"/>
          <w:szCs w:val="20"/>
        </w:rPr>
        <w:t>595–602</w:t>
      </w:r>
      <w:r w:rsidR="00823DDA" w:rsidRPr="00D80272">
        <w:rPr>
          <w:rFonts w:ascii="Arial" w:hAnsi="Arial" w:cs="Arial"/>
          <w:sz w:val="20"/>
          <w:szCs w:val="20"/>
        </w:rPr>
        <w:t>.</w:t>
      </w:r>
    </w:p>
    <w:p w14:paraId="7F156BA6" w14:textId="77777777" w:rsidR="003C13E1" w:rsidRPr="00D80272" w:rsidRDefault="003C13E1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4B599908" w14:textId="77777777" w:rsidR="000B1A74" w:rsidRDefault="009C6939" w:rsidP="009C693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0B1A74">
        <w:rPr>
          <w:rFonts w:ascii="Arial" w:hAnsi="Arial" w:cs="Arial"/>
          <w:sz w:val="20"/>
          <w:szCs w:val="20"/>
          <w:lang w:eastAsia="ja-JP"/>
        </w:rPr>
        <w:t xml:space="preserve">Kartzinel, TR, </w:t>
      </w:r>
      <w:proofErr w:type="spellStart"/>
      <w:r w:rsidRPr="000B1A74">
        <w:rPr>
          <w:rFonts w:ascii="Arial" w:hAnsi="Arial" w:cs="Arial"/>
          <w:sz w:val="20"/>
          <w:szCs w:val="20"/>
          <w:lang w:eastAsia="ja-JP"/>
        </w:rPr>
        <w:t>Trapnell</w:t>
      </w:r>
      <w:proofErr w:type="spellEnd"/>
      <w:r w:rsidR="000B1A74">
        <w:rPr>
          <w:rFonts w:ascii="Arial" w:hAnsi="Arial" w:cs="Arial"/>
          <w:sz w:val="20"/>
          <w:szCs w:val="20"/>
          <w:lang w:eastAsia="ja-JP"/>
        </w:rPr>
        <w:t xml:space="preserve"> DW</w:t>
      </w:r>
      <w:r w:rsidRPr="000B1A74">
        <w:rPr>
          <w:rFonts w:ascii="Arial" w:hAnsi="Arial" w:cs="Arial"/>
          <w:sz w:val="20"/>
          <w:szCs w:val="20"/>
          <w:lang w:eastAsia="ja-JP"/>
        </w:rPr>
        <w:t>, Glenn</w:t>
      </w:r>
      <w:r w:rsidR="000B1A74">
        <w:rPr>
          <w:rFonts w:ascii="Arial" w:hAnsi="Arial" w:cs="Arial"/>
          <w:sz w:val="20"/>
          <w:szCs w:val="20"/>
          <w:lang w:eastAsia="ja-JP"/>
        </w:rPr>
        <w:t xml:space="preserve"> TC</w:t>
      </w:r>
      <w:r w:rsidRPr="000B1A74">
        <w:rPr>
          <w:rFonts w:ascii="Arial" w:hAnsi="Arial" w:cs="Arial"/>
          <w:sz w:val="20"/>
          <w:szCs w:val="20"/>
          <w:lang w:eastAsia="ja-JP"/>
        </w:rPr>
        <w:t xml:space="preserve">. 2012. Microsatellite primers for the Neotropical epiphyte </w:t>
      </w:r>
    </w:p>
    <w:p w14:paraId="599BA8BD" w14:textId="51DB3FB6" w:rsidR="009C6939" w:rsidRPr="000B1A74" w:rsidRDefault="000B1A74" w:rsidP="009C693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proofErr w:type="spellStart"/>
      <w:r w:rsidR="009C6939" w:rsidRPr="000B1A74">
        <w:rPr>
          <w:rFonts w:ascii="Arial" w:hAnsi="Arial" w:cs="Arial"/>
          <w:i/>
          <w:iCs/>
          <w:sz w:val="20"/>
          <w:szCs w:val="20"/>
          <w:lang w:eastAsia="ja-JP"/>
        </w:rPr>
        <w:t>Epidendrum</w:t>
      </w:r>
      <w:proofErr w:type="spellEnd"/>
      <w:r w:rsidR="009C6939" w:rsidRPr="000B1A74">
        <w:rPr>
          <w:rFonts w:ascii="Arial" w:hAnsi="Arial" w:cs="Arial"/>
          <w:i/>
          <w:iCs/>
          <w:sz w:val="20"/>
          <w:szCs w:val="20"/>
          <w:lang w:eastAsia="ja-JP"/>
        </w:rPr>
        <w:t xml:space="preserve"> </w:t>
      </w:r>
      <w:proofErr w:type="spellStart"/>
      <w:r w:rsidR="009C6939" w:rsidRPr="000B1A74">
        <w:rPr>
          <w:rFonts w:ascii="Arial" w:hAnsi="Arial" w:cs="Arial"/>
          <w:i/>
          <w:iCs/>
          <w:sz w:val="20"/>
          <w:szCs w:val="20"/>
          <w:lang w:eastAsia="ja-JP"/>
        </w:rPr>
        <w:t>firmum</w:t>
      </w:r>
      <w:proofErr w:type="spellEnd"/>
      <w:r w:rsidR="009C6939" w:rsidRPr="000B1A74">
        <w:rPr>
          <w:rFonts w:ascii="Arial" w:hAnsi="Arial" w:cs="Arial"/>
          <w:sz w:val="20"/>
          <w:szCs w:val="20"/>
          <w:lang w:eastAsia="ja-JP"/>
        </w:rPr>
        <w:t xml:space="preserve"> (</w:t>
      </w:r>
      <w:proofErr w:type="spellStart"/>
      <w:r w:rsidR="009C6939" w:rsidRPr="000B1A74">
        <w:rPr>
          <w:rFonts w:ascii="Arial" w:hAnsi="Arial" w:cs="Arial"/>
          <w:sz w:val="20"/>
          <w:szCs w:val="20"/>
          <w:lang w:eastAsia="ja-JP"/>
        </w:rPr>
        <w:t>Orchidaceae</w:t>
      </w:r>
      <w:proofErr w:type="spellEnd"/>
      <w:r w:rsidR="009C6939" w:rsidRPr="000B1A74">
        <w:rPr>
          <w:rFonts w:ascii="Arial" w:hAnsi="Arial" w:cs="Arial"/>
          <w:sz w:val="20"/>
          <w:szCs w:val="20"/>
          <w:lang w:eastAsia="ja-JP"/>
        </w:rPr>
        <w:t>). American Journal of Botany 99:</w:t>
      </w:r>
      <w:r>
        <w:rPr>
          <w:rFonts w:ascii="Arial" w:hAnsi="Arial" w:cs="Arial"/>
          <w:sz w:val="20"/>
          <w:szCs w:val="20"/>
          <w:lang w:eastAsia="ja-JP"/>
        </w:rPr>
        <w:t xml:space="preserve"> </w:t>
      </w:r>
      <w:r w:rsidR="009C6939" w:rsidRPr="000B1A74">
        <w:rPr>
          <w:rFonts w:ascii="Arial" w:hAnsi="Arial" w:cs="Arial"/>
          <w:sz w:val="20"/>
          <w:szCs w:val="20"/>
          <w:lang w:eastAsia="ja-JP"/>
        </w:rPr>
        <w:t>e450</w:t>
      </w:r>
      <w:r>
        <w:rPr>
          <w:rFonts w:ascii="Arial" w:hAnsi="Arial" w:cs="Arial"/>
          <w:sz w:val="20"/>
          <w:szCs w:val="20"/>
          <w:lang w:eastAsia="ja-JP"/>
        </w:rPr>
        <w:t>–</w:t>
      </w:r>
      <w:r w:rsidR="009C6939" w:rsidRPr="000B1A74">
        <w:rPr>
          <w:rFonts w:ascii="Arial" w:hAnsi="Arial" w:cs="Arial"/>
          <w:sz w:val="20"/>
          <w:szCs w:val="20"/>
          <w:lang w:eastAsia="ja-JP"/>
        </w:rPr>
        <w:t>452.</w:t>
      </w:r>
    </w:p>
    <w:p w14:paraId="3EB61C59" w14:textId="77777777" w:rsidR="00196FFC" w:rsidRPr="000B1A74" w:rsidRDefault="00196FFC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3F7FF9C5" w14:textId="77777777" w:rsidR="00FC6B37" w:rsidRPr="000B1A74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0B1A74">
        <w:rPr>
          <w:rFonts w:ascii="Arial" w:hAnsi="Arial" w:cs="Arial"/>
          <w:noProof/>
          <w:sz w:val="20"/>
          <w:szCs w:val="20"/>
        </w:rPr>
        <w:t>Kartzinel TR, Chen P</w:t>
      </w:r>
      <w:r w:rsidR="00942FCD" w:rsidRPr="000B1A74">
        <w:rPr>
          <w:rFonts w:ascii="Arial" w:hAnsi="Arial" w:cs="Arial"/>
          <w:noProof/>
          <w:sz w:val="20"/>
          <w:szCs w:val="20"/>
        </w:rPr>
        <w:t>A</w:t>
      </w:r>
      <w:r w:rsidRPr="000B1A74">
        <w:rPr>
          <w:rFonts w:ascii="Arial" w:hAnsi="Arial" w:cs="Arial"/>
          <w:noProof/>
          <w:sz w:val="20"/>
          <w:szCs w:val="20"/>
        </w:rPr>
        <w:t>, Coverdale TC, Erickson</w:t>
      </w:r>
      <w:r w:rsidR="00150D78" w:rsidRPr="000B1A74">
        <w:rPr>
          <w:rFonts w:ascii="Arial" w:hAnsi="Arial" w:cs="Arial"/>
          <w:noProof/>
          <w:sz w:val="20"/>
          <w:szCs w:val="20"/>
        </w:rPr>
        <w:t xml:space="preserve"> </w:t>
      </w:r>
      <w:r w:rsidRPr="000B1A74">
        <w:rPr>
          <w:rFonts w:ascii="Arial" w:hAnsi="Arial" w:cs="Arial"/>
          <w:noProof/>
          <w:sz w:val="20"/>
          <w:szCs w:val="20"/>
        </w:rPr>
        <w:t>DL, Kress WJ, Kuzmina ML</w:t>
      </w:r>
      <w:r w:rsidR="00150D78" w:rsidRPr="000B1A74">
        <w:rPr>
          <w:rFonts w:ascii="Arial" w:hAnsi="Arial" w:cs="Arial"/>
          <w:noProof/>
          <w:sz w:val="20"/>
          <w:szCs w:val="20"/>
        </w:rPr>
        <w:t xml:space="preserve"> </w:t>
      </w:r>
      <w:r w:rsidR="00150D78" w:rsidRPr="000B1A74">
        <w:rPr>
          <w:rFonts w:ascii="Arial" w:hAnsi="Arial" w:cs="Arial"/>
          <w:i/>
          <w:iCs/>
          <w:noProof/>
          <w:sz w:val="20"/>
          <w:szCs w:val="20"/>
        </w:rPr>
        <w:t>et al.</w:t>
      </w:r>
      <w:r w:rsidR="00150D78" w:rsidRPr="000B1A74">
        <w:rPr>
          <w:rFonts w:ascii="Arial" w:hAnsi="Arial" w:cs="Arial"/>
          <w:noProof/>
          <w:sz w:val="20"/>
          <w:szCs w:val="20"/>
        </w:rPr>
        <w:t xml:space="preserve"> </w:t>
      </w:r>
      <w:r w:rsidRPr="000B1A74">
        <w:rPr>
          <w:rFonts w:ascii="Arial" w:hAnsi="Arial" w:cs="Arial"/>
          <w:noProof/>
          <w:sz w:val="20"/>
          <w:szCs w:val="20"/>
        </w:rPr>
        <w:t>2015. DN</w:t>
      </w:r>
      <w:r w:rsidR="00FC6B37" w:rsidRPr="000B1A74">
        <w:rPr>
          <w:rFonts w:ascii="Arial" w:hAnsi="Arial" w:cs="Arial"/>
          <w:noProof/>
          <w:sz w:val="20"/>
          <w:szCs w:val="20"/>
        </w:rPr>
        <w:t>A</w:t>
      </w:r>
    </w:p>
    <w:p w14:paraId="0BA9EE17" w14:textId="77777777" w:rsidR="00FC6B37" w:rsidRPr="000B1A74" w:rsidRDefault="00D80272" w:rsidP="00FC6B37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0B1A74">
        <w:rPr>
          <w:rFonts w:ascii="Arial" w:hAnsi="Arial" w:cs="Arial"/>
          <w:noProof/>
          <w:sz w:val="20"/>
          <w:szCs w:val="20"/>
        </w:rPr>
        <w:t>metabarcoding illuminates dietary niche partitioning by African large herbivores. Proceedings of the</w:t>
      </w:r>
    </w:p>
    <w:p w14:paraId="3D321772" w14:textId="0532DF37" w:rsidR="00D80272" w:rsidRPr="000B1A74" w:rsidRDefault="00D80272" w:rsidP="00FC6B37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0B1A74">
        <w:rPr>
          <w:rFonts w:ascii="Arial" w:hAnsi="Arial" w:cs="Arial"/>
          <w:noProof/>
          <w:sz w:val="20"/>
          <w:szCs w:val="20"/>
        </w:rPr>
        <w:t>National Academy of Sciences</w:t>
      </w:r>
      <w:r w:rsidR="00150D78" w:rsidRPr="000B1A74">
        <w:rPr>
          <w:rFonts w:ascii="Arial" w:hAnsi="Arial" w:cs="Arial"/>
          <w:noProof/>
          <w:sz w:val="20"/>
          <w:szCs w:val="20"/>
        </w:rPr>
        <w:t xml:space="preserve"> </w:t>
      </w:r>
      <w:r w:rsidRPr="000B1A74">
        <w:rPr>
          <w:rFonts w:ascii="Arial" w:hAnsi="Arial" w:cs="Arial"/>
          <w:noProof/>
          <w:sz w:val="20"/>
          <w:szCs w:val="20"/>
        </w:rPr>
        <w:t>112</w:t>
      </w:r>
      <w:r w:rsidR="00150D78" w:rsidRPr="000B1A74">
        <w:rPr>
          <w:rFonts w:ascii="Arial" w:hAnsi="Arial" w:cs="Arial"/>
          <w:noProof/>
          <w:sz w:val="20"/>
          <w:szCs w:val="20"/>
        </w:rPr>
        <w:t xml:space="preserve">: </w:t>
      </w:r>
      <w:r w:rsidRPr="000B1A74">
        <w:rPr>
          <w:rFonts w:ascii="Arial" w:hAnsi="Arial" w:cs="Arial"/>
          <w:noProof/>
          <w:sz w:val="20"/>
          <w:szCs w:val="20"/>
        </w:rPr>
        <w:t xml:space="preserve">8019–8024. </w:t>
      </w:r>
    </w:p>
    <w:p w14:paraId="66C00F9C" w14:textId="77777777" w:rsidR="009C6939" w:rsidRPr="000B1A74" w:rsidRDefault="009C6939" w:rsidP="009C693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27E699FC" w14:textId="77777777" w:rsidR="004C4AB9" w:rsidRDefault="009C6939" w:rsidP="004C4AB9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  <w:lang w:eastAsia="ja-JP"/>
        </w:rPr>
      </w:pPr>
      <w:r w:rsidRPr="000B1A74">
        <w:rPr>
          <w:rFonts w:ascii="Arial" w:hAnsi="Arial" w:cs="Arial"/>
          <w:sz w:val="20"/>
          <w:szCs w:val="20"/>
          <w:lang w:eastAsia="ja-JP"/>
        </w:rPr>
        <w:t xml:space="preserve">Kartzinel TR, </w:t>
      </w:r>
      <w:proofErr w:type="spellStart"/>
      <w:r w:rsidRPr="000B1A74">
        <w:rPr>
          <w:rFonts w:ascii="Arial" w:hAnsi="Arial" w:cs="Arial"/>
          <w:sz w:val="20"/>
          <w:szCs w:val="20"/>
          <w:lang w:eastAsia="ja-JP"/>
        </w:rPr>
        <w:t>Hamrick</w:t>
      </w:r>
      <w:proofErr w:type="spellEnd"/>
      <w:r w:rsidR="004C4AB9">
        <w:rPr>
          <w:rFonts w:ascii="Arial" w:hAnsi="Arial" w:cs="Arial"/>
          <w:sz w:val="20"/>
          <w:szCs w:val="20"/>
          <w:lang w:eastAsia="ja-JP"/>
        </w:rPr>
        <w:t xml:space="preserve"> JL</w:t>
      </w:r>
      <w:r w:rsidRPr="000B1A74">
        <w:rPr>
          <w:rFonts w:ascii="Arial" w:hAnsi="Arial" w:cs="Arial"/>
          <w:sz w:val="20"/>
          <w:szCs w:val="20"/>
          <w:lang w:eastAsia="ja-JP"/>
        </w:rPr>
        <w:t>, Wang</w:t>
      </w:r>
      <w:r w:rsidR="004C4AB9">
        <w:rPr>
          <w:rFonts w:ascii="Arial" w:hAnsi="Arial" w:cs="Arial"/>
          <w:sz w:val="20"/>
          <w:szCs w:val="20"/>
          <w:lang w:eastAsia="ja-JP"/>
        </w:rPr>
        <w:t xml:space="preserve"> C</w:t>
      </w:r>
      <w:r w:rsidRPr="000B1A74">
        <w:rPr>
          <w:rFonts w:ascii="Arial" w:hAnsi="Arial" w:cs="Arial"/>
          <w:sz w:val="20"/>
          <w:szCs w:val="20"/>
          <w:lang w:eastAsia="ja-JP"/>
        </w:rPr>
        <w:t>, Bowsher</w:t>
      </w:r>
      <w:r w:rsidR="004C4AB9">
        <w:rPr>
          <w:rFonts w:ascii="Arial" w:hAnsi="Arial" w:cs="Arial"/>
          <w:sz w:val="20"/>
          <w:szCs w:val="20"/>
          <w:lang w:eastAsia="ja-JP"/>
        </w:rPr>
        <w:t xml:space="preserve"> AW</w:t>
      </w:r>
      <w:r w:rsidRPr="000B1A74">
        <w:rPr>
          <w:rFonts w:ascii="Arial" w:hAnsi="Arial" w:cs="Arial"/>
          <w:sz w:val="20"/>
          <w:szCs w:val="20"/>
          <w:lang w:eastAsia="ja-JP"/>
        </w:rPr>
        <w:t>,</w:t>
      </w:r>
      <w:r w:rsidR="004C4AB9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0B1A74">
        <w:rPr>
          <w:rFonts w:ascii="Arial" w:hAnsi="Arial" w:cs="Arial"/>
          <w:sz w:val="20"/>
          <w:szCs w:val="20"/>
          <w:lang w:eastAsia="ja-JP"/>
        </w:rPr>
        <w:t>Quigley</w:t>
      </w:r>
      <w:r w:rsidR="004C4AB9">
        <w:rPr>
          <w:rFonts w:ascii="Arial" w:hAnsi="Arial" w:cs="Arial"/>
          <w:sz w:val="20"/>
          <w:szCs w:val="20"/>
          <w:lang w:eastAsia="ja-JP"/>
        </w:rPr>
        <w:t xml:space="preserve"> BGP</w:t>
      </w:r>
      <w:r w:rsidRPr="000B1A74">
        <w:rPr>
          <w:rFonts w:ascii="Arial" w:hAnsi="Arial" w:cs="Arial"/>
          <w:sz w:val="20"/>
          <w:szCs w:val="20"/>
          <w:lang w:eastAsia="ja-JP"/>
        </w:rPr>
        <w:t>. 2015.</w:t>
      </w:r>
      <w:r w:rsidR="004C4AB9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0B1A74">
        <w:rPr>
          <w:rFonts w:ascii="Arial" w:hAnsi="Arial" w:cs="Arial"/>
          <w:sz w:val="20"/>
          <w:szCs w:val="20"/>
          <w:lang w:eastAsia="ja-JP"/>
        </w:rPr>
        <w:t>Heterogeneity of clonal patterns</w:t>
      </w:r>
    </w:p>
    <w:p w14:paraId="06FE0F07" w14:textId="77777777" w:rsidR="00947F65" w:rsidRDefault="009C6939" w:rsidP="00947F65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0B1A74">
        <w:rPr>
          <w:rFonts w:ascii="Arial" w:hAnsi="Arial" w:cs="Arial"/>
          <w:sz w:val="20"/>
          <w:szCs w:val="20"/>
          <w:lang w:eastAsia="ja-JP"/>
        </w:rPr>
        <w:t xml:space="preserve">among patches of kudzu, </w:t>
      </w:r>
      <w:proofErr w:type="spellStart"/>
      <w:r w:rsidRPr="000B1A74">
        <w:rPr>
          <w:rFonts w:ascii="Arial" w:hAnsi="Arial" w:cs="Arial"/>
          <w:i/>
          <w:iCs/>
          <w:sz w:val="20"/>
          <w:szCs w:val="20"/>
          <w:lang w:eastAsia="ja-JP"/>
        </w:rPr>
        <w:t>Pueraria</w:t>
      </w:r>
      <w:proofErr w:type="spellEnd"/>
      <w:r w:rsidRPr="000B1A74">
        <w:rPr>
          <w:rFonts w:ascii="Arial" w:hAnsi="Arial" w:cs="Arial"/>
          <w:i/>
          <w:iCs/>
          <w:sz w:val="20"/>
          <w:szCs w:val="20"/>
          <w:lang w:eastAsia="ja-JP"/>
        </w:rPr>
        <w:t xml:space="preserve"> </w:t>
      </w:r>
      <w:proofErr w:type="spellStart"/>
      <w:r w:rsidRPr="000B1A74">
        <w:rPr>
          <w:rFonts w:ascii="Arial" w:hAnsi="Arial" w:cs="Arial"/>
          <w:i/>
          <w:iCs/>
          <w:sz w:val="20"/>
          <w:szCs w:val="20"/>
          <w:lang w:eastAsia="ja-JP"/>
        </w:rPr>
        <w:t>montana</w:t>
      </w:r>
      <w:proofErr w:type="spellEnd"/>
      <w:r w:rsidRPr="000B1A74">
        <w:rPr>
          <w:rFonts w:ascii="Arial" w:hAnsi="Arial" w:cs="Arial"/>
          <w:sz w:val="20"/>
          <w:szCs w:val="20"/>
          <w:lang w:eastAsia="ja-JP"/>
        </w:rPr>
        <w:t xml:space="preserve"> var. </w:t>
      </w:r>
      <w:r w:rsidRPr="000B1A74">
        <w:rPr>
          <w:rFonts w:ascii="Arial" w:hAnsi="Arial" w:cs="Arial"/>
          <w:i/>
          <w:iCs/>
          <w:sz w:val="20"/>
          <w:szCs w:val="20"/>
          <w:lang w:eastAsia="ja-JP"/>
        </w:rPr>
        <w:t>lobata</w:t>
      </w:r>
      <w:r w:rsidRPr="000B1A74">
        <w:rPr>
          <w:rFonts w:ascii="Arial" w:hAnsi="Arial" w:cs="Arial"/>
          <w:sz w:val="20"/>
          <w:szCs w:val="20"/>
          <w:lang w:eastAsia="ja-JP"/>
        </w:rPr>
        <w:t>,</w:t>
      </w:r>
      <w:r w:rsidR="004C4AB9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0B1A74">
        <w:rPr>
          <w:rFonts w:ascii="Arial" w:hAnsi="Arial" w:cs="Arial"/>
          <w:sz w:val="20"/>
          <w:szCs w:val="20"/>
          <w:lang w:eastAsia="ja-JP"/>
        </w:rPr>
        <w:t xml:space="preserve">an invasive plant. Annals of Botany </w:t>
      </w:r>
      <w:r w:rsidRPr="00947F65">
        <w:rPr>
          <w:rFonts w:ascii="Arial" w:hAnsi="Arial" w:cs="Arial"/>
          <w:sz w:val="20"/>
          <w:szCs w:val="20"/>
          <w:lang w:eastAsia="ja-JP"/>
        </w:rPr>
        <w:t>116</w:t>
      </w:r>
      <w:r w:rsidRPr="000B1A74">
        <w:rPr>
          <w:rFonts w:ascii="Arial" w:hAnsi="Arial" w:cs="Arial"/>
          <w:sz w:val="20"/>
          <w:szCs w:val="20"/>
          <w:lang w:eastAsia="ja-JP"/>
        </w:rPr>
        <w:t>:</w:t>
      </w:r>
      <w:r w:rsidR="00947F65">
        <w:rPr>
          <w:rFonts w:ascii="Arial" w:hAnsi="Arial" w:cs="Arial"/>
          <w:sz w:val="20"/>
          <w:szCs w:val="20"/>
          <w:lang w:eastAsia="ja-JP"/>
        </w:rPr>
        <w:t xml:space="preserve"> </w:t>
      </w:r>
    </w:p>
    <w:p w14:paraId="7123CF60" w14:textId="5B934214" w:rsidR="009C6939" w:rsidRPr="000B1A74" w:rsidRDefault="00947F65" w:rsidP="00947F65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7</w:t>
      </w:r>
      <w:r w:rsidR="009C6939" w:rsidRPr="000B1A74">
        <w:rPr>
          <w:rFonts w:ascii="Arial" w:hAnsi="Arial" w:cs="Arial"/>
          <w:sz w:val="20"/>
          <w:szCs w:val="20"/>
          <w:lang w:eastAsia="ja-JP"/>
        </w:rPr>
        <w:t>39</w:t>
      </w:r>
      <w:r>
        <w:rPr>
          <w:rFonts w:ascii="Arial" w:hAnsi="Arial" w:cs="Arial"/>
          <w:sz w:val="20"/>
          <w:szCs w:val="20"/>
          <w:lang w:eastAsia="ja-JP"/>
        </w:rPr>
        <w:t>–</w:t>
      </w:r>
      <w:r w:rsidR="009C6939" w:rsidRPr="000B1A74">
        <w:rPr>
          <w:rFonts w:ascii="Arial" w:hAnsi="Arial" w:cs="Arial"/>
          <w:sz w:val="20"/>
          <w:szCs w:val="20"/>
          <w:lang w:eastAsia="ja-JP"/>
        </w:rPr>
        <w:t>750.</w:t>
      </w:r>
    </w:p>
    <w:p w14:paraId="05D791CF" w14:textId="77777777" w:rsidR="009C6939" w:rsidRPr="000B1A74" w:rsidRDefault="009C6939" w:rsidP="009C693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452944F3" w14:textId="77777777" w:rsidR="001C1FF5" w:rsidRPr="001F10F4" w:rsidRDefault="009C6939" w:rsidP="009C693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1F10F4">
        <w:rPr>
          <w:rFonts w:ascii="Arial" w:hAnsi="Arial" w:cs="Arial"/>
          <w:sz w:val="20"/>
          <w:szCs w:val="20"/>
          <w:lang w:eastAsia="ja-JP"/>
        </w:rPr>
        <w:t>Kartzinel</w:t>
      </w:r>
      <w:r w:rsidR="001C1FF5" w:rsidRPr="001F10F4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1F10F4">
        <w:rPr>
          <w:rFonts w:ascii="Arial" w:hAnsi="Arial" w:cs="Arial"/>
          <w:sz w:val="20"/>
          <w:szCs w:val="20"/>
          <w:lang w:eastAsia="ja-JP"/>
        </w:rPr>
        <w:t>TR</w:t>
      </w:r>
      <w:r w:rsidR="001C1FF5" w:rsidRPr="001F10F4">
        <w:rPr>
          <w:rFonts w:ascii="Arial" w:hAnsi="Arial" w:cs="Arial"/>
          <w:sz w:val="20"/>
          <w:szCs w:val="20"/>
          <w:lang w:eastAsia="ja-JP"/>
        </w:rPr>
        <w:t>,</w:t>
      </w:r>
      <w:r w:rsidRPr="001F10F4">
        <w:rPr>
          <w:rFonts w:ascii="Arial" w:hAnsi="Arial" w:cs="Arial"/>
          <w:sz w:val="20"/>
          <w:szCs w:val="20"/>
          <w:lang w:eastAsia="ja-JP"/>
        </w:rPr>
        <w:t xml:space="preserve"> Pringle</w:t>
      </w:r>
      <w:r w:rsidR="001C1FF5" w:rsidRPr="001F10F4">
        <w:rPr>
          <w:rFonts w:ascii="Arial" w:hAnsi="Arial" w:cs="Arial"/>
          <w:sz w:val="20"/>
          <w:szCs w:val="20"/>
          <w:lang w:eastAsia="ja-JP"/>
        </w:rPr>
        <w:t xml:space="preserve"> RM</w:t>
      </w:r>
      <w:r w:rsidRPr="001F10F4">
        <w:rPr>
          <w:rFonts w:ascii="Arial" w:hAnsi="Arial" w:cs="Arial"/>
          <w:sz w:val="20"/>
          <w:szCs w:val="20"/>
          <w:lang w:eastAsia="ja-JP"/>
        </w:rPr>
        <w:t xml:space="preserve">. 2015. Molecular detection of invertebrate prey in vertebrate diets: Trophic </w:t>
      </w:r>
    </w:p>
    <w:p w14:paraId="3A017676" w14:textId="25DE6AA0" w:rsidR="009C6939" w:rsidRPr="001F10F4" w:rsidRDefault="001C1FF5" w:rsidP="009C693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1F10F4">
        <w:rPr>
          <w:rFonts w:ascii="Arial" w:hAnsi="Arial" w:cs="Arial"/>
          <w:sz w:val="20"/>
          <w:szCs w:val="20"/>
          <w:lang w:eastAsia="ja-JP"/>
        </w:rPr>
        <w:tab/>
      </w:r>
      <w:r w:rsidR="009C6939" w:rsidRPr="001F10F4">
        <w:rPr>
          <w:rFonts w:ascii="Arial" w:hAnsi="Arial" w:cs="Arial"/>
          <w:sz w:val="20"/>
          <w:szCs w:val="20"/>
          <w:lang w:eastAsia="ja-JP"/>
        </w:rPr>
        <w:t>ecology of Caribbean island lizards. Molecular Ecology Resources</w:t>
      </w:r>
      <w:r w:rsidR="001F10F4" w:rsidRPr="001F10F4">
        <w:rPr>
          <w:rFonts w:ascii="Arial" w:hAnsi="Arial" w:cs="Arial"/>
          <w:sz w:val="20"/>
          <w:szCs w:val="20"/>
          <w:lang w:eastAsia="ja-JP"/>
        </w:rPr>
        <w:t xml:space="preserve"> 15: 903–914</w:t>
      </w:r>
      <w:r w:rsidR="009C6939" w:rsidRPr="001F10F4">
        <w:rPr>
          <w:rFonts w:ascii="Arial" w:hAnsi="Arial" w:cs="Arial"/>
          <w:sz w:val="20"/>
          <w:szCs w:val="20"/>
          <w:lang w:eastAsia="ja-JP"/>
        </w:rPr>
        <w:t>.</w:t>
      </w:r>
    </w:p>
    <w:p w14:paraId="652A528C" w14:textId="77777777" w:rsidR="009C6939" w:rsidRPr="000B1A74" w:rsidRDefault="009C6939" w:rsidP="009C693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79AAC3FD" w14:textId="77777777" w:rsidR="0010778D" w:rsidRDefault="009C6939" w:rsidP="00F20948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  <w:lang w:eastAsia="ja-JP"/>
        </w:rPr>
      </w:pPr>
      <w:r w:rsidRPr="000B1A74">
        <w:rPr>
          <w:rFonts w:ascii="Arial" w:hAnsi="Arial" w:cs="Arial"/>
          <w:sz w:val="20"/>
          <w:szCs w:val="20"/>
          <w:lang w:eastAsia="ja-JP"/>
        </w:rPr>
        <w:t>Kartzine</w:t>
      </w:r>
      <w:r w:rsidR="0010778D">
        <w:rPr>
          <w:rFonts w:ascii="Arial" w:hAnsi="Arial" w:cs="Arial"/>
          <w:sz w:val="20"/>
          <w:szCs w:val="20"/>
          <w:lang w:eastAsia="ja-JP"/>
        </w:rPr>
        <w:t>l</w:t>
      </w:r>
      <w:r w:rsidRPr="000B1A74">
        <w:rPr>
          <w:rFonts w:ascii="Arial" w:hAnsi="Arial" w:cs="Arial"/>
          <w:sz w:val="20"/>
          <w:szCs w:val="20"/>
          <w:lang w:eastAsia="ja-JP"/>
        </w:rPr>
        <w:t xml:space="preserve">, TR, </w:t>
      </w:r>
      <w:proofErr w:type="spellStart"/>
      <w:r w:rsidRPr="000B1A74">
        <w:rPr>
          <w:rFonts w:ascii="Arial" w:hAnsi="Arial" w:cs="Arial"/>
          <w:sz w:val="20"/>
          <w:szCs w:val="20"/>
          <w:lang w:eastAsia="ja-JP"/>
        </w:rPr>
        <w:t>Hsing</w:t>
      </w:r>
      <w:proofErr w:type="spellEnd"/>
      <w:r w:rsidR="00F20948">
        <w:rPr>
          <w:rFonts w:ascii="Arial" w:hAnsi="Arial" w:cs="Arial"/>
          <w:sz w:val="20"/>
          <w:szCs w:val="20"/>
          <w:lang w:eastAsia="ja-JP"/>
        </w:rPr>
        <w:t xml:space="preserve"> JC</w:t>
      </w:r>
      <w:r w:rsidRPr="000B1A74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0B1A74">
        <w:rPr>
          <w:rFonts w:ascii="Arial" w:hAnsi="Arial" w:cs="Arial"/>
          <w:sz w:val="20"/>
          <w:szCs w:val="20"/>
          <w:lang w:eastAsia="ja-JP"/>
        </w:rPr>
        <w:t>Musili</w:t>
      </w:r>
      <w:proofErr w:type="spellEnd"/>
      <w:r w:rsidR="00F20948">
        <w:rPr>
          <w:rFonts w:ascii="Arial" w:hAnsi="Arial" w:cs="Arial"/>
          <w:sz w:val="20"/>
          <w:szCs w:val="20"/>
          <w:lang w:eastAsia="ja-JP"/>
        </w:rPr>
        <w:t xml:space="preserve"> PM</w:t>
      </w:r>
      <w:r w:rsidRPr="000B1A74">
        <w:rPr>
          <w:rFonts w:ascii="Arial" w:hAnsi="Arial" w:cs="Arial"/>
          <w:sz w:val="20"/>
          <w:szCs w:val="20"/>
          <w:lang w:eastAsia="ja-JP"/>
        </w:rPr>
        <w:t>, Brown</w:t>
      </w:r>
      <w:r w:rsidR="00F20948">
        <w:rPr>
          <w:rFonts w:ascii="Arial" w:hAnsi="Arial" w:cs="Arial"/>
          <w:sz w:val="20"/>
          <w:szCs w:val="20"/>
          <w:lang w:eastAsia="ja-JP"/>
        </w:rPr>
        <w:t xml:space="preserve"> BRP</w:t>
      </w:r>
      <w:r w:rsidRPr="000B1A74">
        <w:rPr>
          <w:rFonts w:ascii="Arial" w:hAnsi="Arial" w:cs="Arial"/>
          <w:sz w:val="20"/>
          <w:szCs w:val="20"/>
          <w:lang w:eastAsia="ja-JP"/>
        </w:rPr>
        <w:t>, Pringle</w:t>
      </w:r>
      <w:r w:rsidR="00F20948">
        <w:rPr>
          <w:rFonts w:ascii="Arial" w:hAnsi="Arial" w:cs="Arial"/>
          <w:sz w:val="20"/>
          <w:szCs w:val="20"/>
          <w:lang w:eastAsia="ja-JP"/>
        </w:rPr>
        <w:t xml:space="preserve"> RM</w:t>
      </w:r>
      <w:r w:rsidRPr="000B1A74">
        <w:rPr>
          <w:rFonts w:ascii="Arial" w:hAnsi="Arial" w:cs="Arial"/>
          <w:sz w:val="20"/>
          <w:szCs w:val="20"/>
          <w:lang w:eastAsia="ja-JP"/>
        </w:rPr>
        <w:t>. 2019.</w:t>
      </w:r>
      <w:r w:rsidR="00CF37CB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0B1A74">
        <w:rPr>
          <w:rFonts w:ascii="Arial" w:hAnsi="Arial" w:cs="Arial"/>
          <w:sz w:val="20"/>
          <w:szCs w:val="20"/>
          <w:lang w:eastAsia="ja-JP"/>
        </w:rPr>
        <w:t>Covariation of diet and</w:t>
      </w:r>
      <w:r w:rsidR="00F20948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0B1A74">
        <w:rPr>
          <w:rFonts w:ascii="Arial" w:hAnsi="Arial" w:cs="Arial"/>
          <w:sz w:val="20"/>
          <w:szCs w:val="20"/>
          <w:lang w:eastAsia="ja-JP"/>
        </w:rPr>
        <w:t>gut</w:t>
      </w:r>
      <w:r w:rsidR="0010778D">
        <w:rPr>
          <w:rFonts w:ascii="Arial" w:hAnsi="Arial" w:cs="Arial"/>
          <w:sz w:val="20"/>
          <w:szCs w:val="20"/>
          <w:lang w:eastAsia="ja-JP"/>
        </w:rPr>
        <w:t xml:space="preserve"> </w:t>
      </w:r>
    </w:p>
    <w:p w14:paraId="11E2236F" w14:textId="77777777" w:rsidR="0010778D" w:rsidRDefault="009C6939" w:rsidP="0010778D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0B1A74">
        <w:rPr>
          <w:rFonts w:ascii="Arial" w:hAnsi="Arial" w:cs="Arial"/>
          <w:sz w:val="20"/>
          <w:szCs w:val="20"/>
          <w:lang w:eastAsia="ja-JP"/>
        </w:rPr>
        <w:t>microbiome in African megafauna. Proceedings of the</w:t>
      </w:r>
      <w:r w:rsidR="00CF37CB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0B1A74">
        <w:rPr>
          <w:rFonts w:ascii="Arial" w:hAnsi="Arial" w:cs="Arial"/>
          <w:sz w:val="20"/>
          <w:szCs w:val="20"/>
          <w:lang w:eastAsia="ja-JP"/>
        </w:rPr>
        <w:t xml:space="preserve">National Academy of Sciences </w:t>
      </w:r>
      <w:r w:rsidRPr="00CF37CB">
        <w:rPr>
          <w:rFonts w:ascii="Arial" w:hAnsi="Arial" w:cs="Arial"/>
          <w:sz w:val="20"/>
          <w:szCs w:val="20"/>
          <w:lang w:eastAsia="ja-JP"/>
        </w:rPr>
        <w:t>116</w:t>
      </w:r>
      <w:r w:rsidRPr="000B1A74">
        <w:rPr>
          <w:rFonts w:ascii="Arial" w:hAnsi="Arial" w:cs="Arial"/>
          <w:sz w:val="20"/>
          <w:szCs w:val="20"/>
          <w:lang w:eastAsia="ja-JP"/>
        </w:rPr>
        <w:t>:</w:t>
      </w:r>
      <w:r w:rsidR="00CF37CB">
        <w:rPr>
          <w:rFonts w:ascii="Arial" w:hAnsi="Arial" w:cs="Arial"/>
          <w:sz w:val="20"/>
          <w:szCs w:val="20"/>
          <w:lang w:eastAsia="ja-JP"/>
        </w:rPr>
        <w:t xml:space="preserve"> </w:t>
      </w:r>
    </w:p>
    <w:p w14:paraId="23ADC237" w14:textId="1D4597ED" w:rsidR="009C6939" w:rsidRPr="000B1A74" w:rsidRDefault="009C6939" w:rsidP="0010778D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0B1A74">
        <w:rPr>
          <w:rFonts w:ascii="Arial" w:hAnsi="Arial" w:cs="Arial"/>
          <w:sz w:val="20"/>
          <w:szCs w:val="20"/>
          <w:lang w:eastAsia="ja-JP"/>
        </w:rPr>
        <w:t>23588</w:t>
      </w:r>
      <w:r w:rsidR="00CF37CB">
        <w:rPr>
          <w:rFonts w:ascii="Arial" w:hAnsi="Arial" w:cs="Arial"/>
          <w:sz w:val="20"/>
          <w:szCs w:val="20"/>
          <w:lang w:eastAsia="ja-JP"/>
        </w:rPr>
        <w:t>–</w:t>
      </w:r>
      <w:r w:rsidRPr="000B1A74">
        <w:rPr>
          <w:rFonts w:ascii="Arial" w:hAnsi="Arial" w:cs="Arial"/>
          <w:sz w:val="20"/>
          <w:szCs w:val="20"/>
          <w:lang w:eastAsia="ja-JP"/>
        </w:rPr>
        <w:t>23593.</w:t>
      </w:r>
    </w:p>
    <w:p w14:paraId="0BAFD88A" w14:textId="77777777" w:rsidR="00BA7415" w:rsidRPr="00D80272" w:rsidRDefault="00BA7415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1B437710" w14:textId="77777777" w:rsidR="004A2E9E" w:rsidRDefault="0032250E" w:rsidP="004A2E9E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Kearney M and Porter WP. 2006. Ecologists have already started rebuilding community ecology from </w:t>
      </w:r>
    </w:p>
    <w:p w14:paraId="4FFA6AE6" w14:textId="043A6E6F" w:rsidR="0032250E" w:rsidRPr="00E81160" w:rsidRDefault="004A2E9E" w:rsidP="004A2E9E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32250E" w:rsidRPr="00E81160">
        <w:rPr>
          <w:rFonts w:ascii="Arial" w:hAnsi="Arial" w:cs="Arial"/>
          <w:sz w:val="20"/>
          <w:szCs w:val="20"/>
          <w:lang w:eastAsia="ja-JP"/>
        </w:rPr>
        <w:t>functional traits. Trend</w:t>
      </w:r>
      <w:r w:rsidR="0045470A" w:rsidRPr="00E81160">
        <w:rPr>
          <w:rFonts w:ascii="Arial" w:hAnsi="Arial" w:cs="Arial"/>
          <w:sz w:val="20"/>
          <w:szCs w:val="20"/>
          <w:lang w:eastAsia="ja-JP"/>
        </w:rPr>
        <w:t>s in Ecology and Evolution 21:</w:t>
      </w:r>
      <w:r w:rsidR="005F5ED9" w:rsidRPr="00E81160">
        <w:rPr>
          <w:rFonts w:ascii="Arial" w:hAnsi="Arial" w:cs="Arial"/>
          <w:sz w:val="20"/>
          <w:szCs w:val="20"/>
          <w:lang w:eastAsia="ja-JP"/>
        </w:rPr>
        <w:t xml:space="preserve"> </w:t>
      </w:r>
      <w:r w:rsidR="0032250E" w:rsidRPr="00E81160">
        <w:rPr>
          <w:rFonts w:ascii="Arial" w:hAnsi="Arial" w:cs="Arial"/>
          <w:sz w:val="20"/>
          <w:szCs w:val="20"/>
          <w:lang w:eastAsia="ja-JP"/>
        </w:rPr>
        <w:t>481–482.</w:t>
      </w:r>
    </w:p>
    <w:p w14:paraId="775D10FF" w14:textId="77777777" w:rsidR="0088453A" w:rsidRPr="00D80272" w:rsidRDefault="0088453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6BE02C57" w14:textId="77777777" w:rsidR="004A2E9E" w:rsidRDefault="000B2F22" w:rsidP="007B4EA2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7B4EA2">
        <w:rPr>
          <w:rFonts w:ascii="Arial" w:hAnsi="Arial" w:cs="Arial"/>
          <w:sz w:val="20"/>
          <w:szCs w:val="20"/>
          <w:lang w:eastAsia="ja-JP"/>
        </w:rPr>
        <w:lastRenderedPageBreak/>
        <w:t xml:space="preserve">Keech MA, Bowyer RT, Ver </w:t>
      </w:r>
      <w:proofErr w:type="spellStart"/>
      <w:r w:rsidRPr="007B4EA2">
        <w:rPr>
          <w:rFonts w:ascii="Arial" w:hAnsi="Arial" w:cs="Arial"/>
          <w:sz w:val="20"/>
          <w:szCs w:val="20"/>
          <w:lang w:eastAsia="ja-JP"/>
        </w:rPr>
        <w:t>Hoef</w:t>
      </w:r>
      <w:proofErr w:type="spellEnd"/>
      <w:r w:rsidRPr="007B4EA2">
        <w:rPr>
          <w:rFonts w:ascii="Arial" w:hAnsi="Arial" w:cs="Arial"/>
          <w:sz w:val="20"/>
          <w:szCs w:val="20"/>
          <w:lang w:eastAsia="ja-JP"/>
        </w:rPr>
        <w:t xml:space="preserve"> JM, </w:t>
      </w:r>
      <w:proofErr w:type="spellStart"/>
      <w:r w:rsidRPr="007B4EA2">
        <w:rPr>
          <w:rFonts w:ascii="Arial" w:hAnsi="Arial" w:cs="Arial"/>
          <w:sz w:val="20"/>
          <w:szCs w:val="20"/>
          <w:lang w:eastAsia="ja-JP"/>
        </w:rPr>
        <w:t>Boertje</w:t>
      </w:r>
      <w:proofErr w:type="spellEnd"/>
      <w:r w:rsidRPr="007B4EA2">
        <w:rPr>
          <w:rFonts w:ascii="Arial" w:hAnsi="Arial" w:cs="Arial"/>
          <w:sz w:val="20"/>
          <w:szCs w:val="20"/>
          <w:lang w:eastAsia="ja-JP"/>
        </w:rPr>
        <w:t xml:space="preserve"> RD, Dale BW, and Stephenson TR. 2000. Life-history </w:t>
      </w:r>
    </w:p>
    <w:p w14:paraId="0EF13096" w14:textId="1211EFDB" w:rsidR="004733A0" w:rsidRPr="007B4EA2" w:rsidRDefault="004A2E9E" w:rsidP="007B4EA2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0B2F22" w:rsidRPr="007B4EA2">
        <w:rPr>
          <w:rFonts w:ascii="Arial" w:hAnsi="Arial" w:cs="Arial"/>
          <w:sz w:val="20"/>
          <w:szCs w:val="20"/>
          <w:lang w:eastAsia="ja-JP"/>
        </w:rPr>
        <w:t xml:space="preserve">consequences of maternal condition in Alaskan moose. Journal of Wildlife Management </w:t>
      </w:r>
      <w:r w:rsidR="000B2F22" w:rsidRPr="007B4EA2">
        <w:rPr>
          <w:rFonts w:ascii="Arial" w:hAnsi="Arial" w:cs="Arial"/>
          <w:bCs/>
          <w:sz w:val="20"/>
          <w:szCs w:val="20"/>
          <w:lang w:eastAsia="ja-JP"/>
        </w:rPr>
        <w:t>64</w:t>
      </w:r>
      <w:r w:rsidR="000B2F22" w:rsidRPr="007B4EA2">
        <w:rPr>
          <w:rFonts w:ascii="Arial" w:hAnsi="Arial" w:cs="Arial"/>
          <w:sz w:val="20"/>
          <w:szCs w:val="20"/>
          <w:lang w:eastAsia="ja-JP"/>
        </w:rPr>
        <w:t>:</w:t>
      </w:r>
      <w:r w:rsidR="005F5ED9" w:rsidRPr="007B4EA2">
        <w:rPr>
          <w:rFonts w:ascii="Arial" w:hAnsi="Arial" w:cs="Arial"/>
          <w:sz w:val="20"/>
          <w:szCs w:val="20"/>
          <w:lang w:eastAsia="ja-JP"/>
        </w:rPr>
        <w:t xml:space="preserve"> </w:t>
      </w:r>
      <w:r w:rsidR="000B2F22" w:rsidRPr="007B4EA2">
        <w:rPr>
          <w:rFonts w:ascii="Arial" w:hAnsi="Arial" w:cs="Arial"/>
          <w:sz w:val="20"/>
          <w:szCs w:val="20"/>
          <w:lang w:eastAsia="ja-JP"/>
        </w:rPr>
        <w:t>450–462.</w:t>
      </w:r>
    </w:p>
    <w:p w14:paraId="13207AB0" w14:textId="77777777" w:rsidR="00AB5DBF" w:rsidRPr="00D80272" w:rsidRDefault="00AB5DB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221F4E18" w14:textId="77777777" w:rsidR="004A2E9E" w:rsidRDefault="003559B7" w:rsidP="004A2E9E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Kelt DA. 2011. Comparative ecology of desert small mammals: a selective review of the past 30 years.</w:t>
      </w:r>
    </w:p>
    <w:p w14:paraId="0C45D572" w14:textId="2603B3F4" w:rsidR="003559B7" w:rsidRPr="007B4EA2" w:rsidRDefault="004A2E9E" w:rsidP="004A2E9E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3559B7" w:rsidRPr="007B4EA2">
        <w:rPr>
          <w:rFonts w:ascii="Arial" w:hAnsi="Arial" w:cs="Arial"/>
          <w:sz w:val="20"/>
          <w:szCs w:val="20"/>
          <w:lang w:eastAsia="ja-JP"/>
        </w:rPr>
        <w:t>Journal</w:t>
      </w:r>
      <w:r w:rsidR="005F5ED9" w:rsidRPr="007B4EA2">
        <w:rPr>
          <w:rFonts w:ascii="Arial" w:hAnsi="Arial" w:cs="Arial"/>
          <w:sz w:val="20"/>
          <w:szCs w:val="20"/>
          <w:lang w:eastAsia="ja-JP"/>
        </w:rPr>
        <w:t xml:space="preserve"> of Mammalogy 92</w:t>
      </w:r>
      <w:r w:rsidR="003559B7" w:rsidRPr="007B4EA2">
        <w:rPr>
          <w:rFonts w:ascii="Arial" w:hAnsi="Arial" w:cs="Arial"/>
          <w:sz w:val="20"/>
          <w:szCs w:val="20"/>
          <w:lang w:eastAsia="ja-JP"/>
        </w:rPr>
        <w:t>: 1158–1178.</w:t>
      </w:r>
    </w:p>
    <w:p w14:paraId="6E1A27F0" w14:textId="77777777" w:rsidR="003559B7" w:rsidRPr="00D80272" w:rsidRDefault="003559B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51BAF9C9" w14:textId="77777777" w:rsidR="004A2E9E" w:rsidRDefault="00FA4445" w:rsidP="007B4EA2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Kendall WL, Nichols JD, and Hines JE. 1997. Estimating temporary emigration using capture-recapture </w:t>
      </w:r>
    </w:p>
    <w:p w14:paraId="64D5A2CC" w14:textId="2EA1691E" w:rsidR="00FA4445" w:rsidRPr="00D80272" w:rsidRDefault="004A2E9E" w:rsidP="007B4EA2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FA4445" w:rsidRPr="00D80272">
        <w:rPr>
          <w:rFonts w:ascii="Arial" w:hAnsi="Arial" w:cs="Arial"/>
          <w:sz w:val="20"/>
          <w:szCs w:val="20"/>
          <w:lang w:eastAsia="ja-JP"/>
        </w:rPr>
        <w:t>data with Pollock’s robust design. Ecology 78:</w:t>
      </w:r>
      <w:r w:rsidR="005F5ED9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="00FA4445" w:rsidRPr="00D80272">
        <w:rPr>
          <w:rFonts w:ascii="Arial" w:hAnsi="Arial" w:cs="Arial"/>
          <w:sz w:val="20"/>
          <w:szCs w:val="20"/>
          <w:lang w:eastAsia="ja-JP"/>
        </w:rPr>
        <w:t>563–578.</w:t>
      </w:r>
    </w:p>
    <w:p w14:paraId="7D389E58" w14:textId="77777777" w:rsidR="00B47E60" w:rsidRPr="00D80272" w:rsidRDefault="00B47E60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14:paraId="71CDB7C9" w14:textId="77777777" w:rsidR="00FB61B6" w:rsidRPr="00D80272" w:rsidRDefault="00705CB8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proofErr w:type="spellStart"/>
      <w:r w:rsidRPr="00D80272">
        <w:rPr>
          <w:rFonts w:ascii="Arial" w:hAnsi="Arial" w:cs="Arial"/>
          <w:sz w:val="20"/>
          <w:szCs w:val="20"/>
        </w:rPr>
        <w:t>Klaasen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M, </w:t>
      </w:r>
      <w:proofErr w:type="spellStart"/>
      <w:r w:rsidRPr="00D80272">
        <w:rPr>
          <w:rFonts w:ascii="Arial" w:hAnsi="Arial" w:cs="Arial"/>
          <w:sz w:val="20"/>
          <w:szCs w:val="20"/>
        </w:rPr>
        <w:t>Piersma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T, </w:t>
      </w:r>
      <w:proofErr w:type="spellStart"/>
      <w:r w:rsidRPr="00D80272">
        <w:rPr>
          <w:rFonts w:ascii="Arial" w:hAnsi="Arial" w:cs="Arial"/>
          <w:sz w:val="20"/>
          <w:szCs w:val="20"/>
        </w:rPr>
        <w:t>Korthals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H, </w:t>
      </w:r>
      <w:proofErr w:type="spellStart"/>
      <w:r w:rsidRPr="00D80272">
        <w:rPr>
          <w:rFonts w:ascii="Arial" w:hAnsi="Arial" w:cs="Arial"/>
          <w:sz w:val="20"/>
          <w:szCs w:val="20"/>
        </w:rPr>
        <w:t>Dekinga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A, and Dietz MW. 2010. Single point isotope measurements </w:t>
      </w:r>
    </w:p>
    <w:p w14:paraId="0BFFF0F3" w14:textId="5ED10478" w:rsidR="00040779" w:rsidRPr="005F7B99" w:rsidRDefault="005F7B99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05CB8" w:rsidRPr="005F7B99">
        <w:rPr>
          <w:rFonts w:ascii="Arial" w:hAnsi="Arial" w:cs="Arial"/>
          <w:sz w:val="20"/>
          <w:szCs w:val="20"/>
        </w:rPr>
        <w:t>in blood cells and plasma to estimate the time since diet switches. Functional Ecology 24:</w:t>
      </w:r>
      <w:r w:rsidR="005F5ED9" w:rsidRPr="005F7B99">
        <w:rPr>
          <w:rFonts w:ascii="Arial" w:hAnsi="Arial" w:cs="Arial"/>
          <w:sz w:val="20"/>
          <w:szCs w:val="20"/>
        </w:rPr>
        <w:t xml:space="preserve"> </w:t>
      </w:r>
      <w:r w:rsidR="006011BE" w:rsidRPr="005F7B99">
        <w:rPr>
          <w:rFonts w:ascii="Arial" w:hAnsi="Arial" w:cs="Arial"/>
          <w:sz w:val="20"/>
          <w:szCs w:val="20"/>
        </w:rPr>
        <w:t>796–804.</w:t>
      </w:r>
    </w:p>
    <w:p w14:paraId="6628B5BF" w14:textId="77777777" w:rsidR="00C55C69" w:rsidRPr="00D80272" w:rsidRDefault="00C55C6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59D8797F" w14:textId="77777777" w:rsidR="004820A1" w:rsidRPr="007777AF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777AF">
        <w:rPr>
          <w:rFonts w:ascii="Arial" w:hAnsi="Arial" w:cs="Arial"/>
          <w:noProof/>
          <w:color w:val="000000" w:themeColor="text1"/>
          <w:sz w:val="20"/>
          <w:szCs w:val="20"/>
        </w:rPr>
        <w:t>Kohl KD, Weiss RB, Cox J, Dale C, Dearing MD. 2014. Gut microbes of mammalian herbivores facilitate</w:t>
      </w:r>
    </w:p>
    <w:p w14:paraId="758992A5" w14:textId="2BD21FAD" w:rsidR="00D80272" w:rsidRPr="007777AF" w:rsidRDefault="00D80272" w:rsidP="005F7B99">
      <w:pPr>
        <w:widowControl w:val="0"/>
        <w:autoSpaceDE w:val="0"/>
        <w:autoSpaceDN w:val="0"/>
        <w:adjustRightInd w:val="0"/>
        <w:ind w:firstLine="432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777AF">
        <w:rPr>
          <w:rFonts w:ascii="Arial" w:hAnsi="Arial" w:cs="Arial"/>
          <w:noProof/>
          <w:color w:val="000000" w:themeColor="text1"/>
          <w:sz w:val="20"/>
          <w:szCs w:val="20"/>
        </w:rPr>
        <w:t>intake of plant toxins. Ecology Letters 17</w:t>
      </w:r>
      <w:r w:rsidR="00FE2F5F" w:rsidRPr="007777AF">
        <w:rPr>
          <w:rFonts w:ascii="Arial" w:hAnsi="Arial" w:cs="Arial"/>
          <w:noProof/>
          <w:color w:val="000000" w:themeColor="text1"/>
          <w:sz w:val="20"/>
          <w:szCs w:val="20"/>
        </w:rPr>
        <w:t xml:space="preserve">: </w:t>
      </w:r>
      <w:r w:rsidRPr="007777AF">
        <w:rPr>
          <w:rFonts w:ascii="Arial" w:hAnsi="Arial" w:cs="Arial"/>
          <w:noProof/>
          <w:color w:val="000000" w:themeColor="text1"/>
          <w:sz w:val="20"/>
          <w:szCs w:val="20"/>
        </w:rPr>
        <w:t xml:space="preserve">1238–1246. </w:t>
      </w:r>
    </w:p>
    <w:p w14:paraId="09007748" w14:textId="77777777" w:rsidR="00BA7415" w:rsidRPr="007777AF" w:rsidRDefault="00BA7415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000000" w:themeColor="text1"/>
          <w:sz w:val="20"/>
          <w:szCs w:val="20"/>
          <w:highlight w:val="yellow"/>
          <w:lang w:eastAsia="ja-JP"/>
        </w:rPr>
      </w:pPr>
    </w:p>
    <w:p w14:paraId="354EC5F9" w14:textId="77777777" w:rsidR="00391E62" w:rsidRDefault="007777AF" w:rsidP="00391E6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Kohl</w:t>
      </w:r>
      <w:r w:rsid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KD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Luong</w:t>
      </w:r>
      <w:r w:rsid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K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Dearing</w:t>
      </w:r>
      <w:r w:rsid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MD</w:t>
      </w:r>
      <w:r w:rsidR="00391E6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2015.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Validating the use of trap-collected feces for studying the gut </w:t>
      </w:r>
    </w:p>
    <w:p w14:paraId="4D25CD42" w14:textId="27EC451D" w:rsidR="007777AF" w:rsidRPr="00391E62" w:rsidRDefault="007777AF" w:rsidP="00391E62">
      <w:pPr>
        <w:ind w:firstLine="432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microbiota of a small mammal (</w:t>
      </w:r>
      <w:proofErr w:type="spellStart"/>
      <w:r w:rsidRPr="008105D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bdr w:val="none" w:sz="0" w:space="0" w:color="auto" w:frame="1"/>
        </w:rPr>
        <w:t>Neotoma</w:t>
      </w:r>
      <w:proofErr w:type="spellEnd"/>
      <w:r w:rsidRPr="008105D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105D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bdr w:val="none" w:sz="0" w:space="0" w:color="auto" w:frame="1"/>
        </w:rPr>
        <w:t>lepida</w:t>
      </w:r>
      <w:proofErr w:type="spellEnd"/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391E6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Journal of Mammalogy</w:t>
      </w:r>
      <w:r w:rsid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96</w:t>
      </w:r>
      <w:r w:rsid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90–93</w:t>
      </w:r>
      <w:r w:rsidR="006A2EC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E404221" w14:textId="77777777" w:rsidR="007777AF" w:rsidRPr="008105D6" w:rsidRDefault="007777AF" w:rsidP="007777AF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000000" w:themeColor="text1"/>
          <w:sz w:val="20"/>
          <w:szCs w:val="20"/>
          <w:highlight w:val="yellow"/>
          <w:lang w:eastAsia="ja-JP"/>
        </w:rPr>
      </w:pPr>
    </w:p>
    <w:p w14:paraId="3EBC0528" w14:textId="77777777" w:rsidR="00152317" w:rsidRDefault="007777AF" w:rsidP="00152317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Kohl KD, Dearing MD. 2016. The </w:t>
      </w:r>
      <w:r w:rsid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oodrat </w:t>
      </w:r>
      <w:r w:rsid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ut </w:t>
      </w:r>
      <w:r w:rsid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icrobiota as an </w:t>
      </w:r>
      <w:r w:rsid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xperimental </w:t>
      </w:r>
      <w:r w:rsid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ystem for </w:t>
      </w:r>
      <w:r w:rsid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nderstanding </w:t>
      </w:r>
    </w:p>
    <w:p w14:paraId="4235CE12" w14:textId="4E1EB38F" w:rsidR="007777AF" w:rsidRPr="00152317" w:rsidRDefault="007663CF" w:rsidP="00152317">
      <w:pPr>
        <w:ind w:firstLine="432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7777AF"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icrobial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7777AF"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etabolism of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7777AF"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ietary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7777AF"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oxins. </w:t>
      </w:r>
      <w:r w:rsidR="007777AF" w:rsidRPr="007663C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Frontiers in </w:t>
      </w:r>
      <w:r w:rsidRPr="007663CF">
        <w:rPr>
          <w:rFonts w:ascii="Arial" w:eastAsia="Times New Roman" w:hAnsi="Arial" w:cs="Arial"/>
          <w:color w:val="000000" w:themeColor="text1"/>
          <w:sz w:val="20"/>
          <w:szCs w:val="20"/>
        </w:rPr>
        <w:t>M</w:t>
      </w:r>
      <w:r w:rsidR="007777AF" w:rsidRPr="007663CF">
        <w:rPr>
          <w:rFonts w:ascii="Arial" w:eastAsia="Times New Roman" w:hAnsi="Arial" w:cs="Arial"/>
          <w:color w:val="000000" w:themeColor="text1"/>
          <w:sz w:val="20"/>
          <w:szCs w:val="20"/>
        </w:rPr>
        <w:t>icrobiology</w:t>
      </w:r>
      <w:r w:rsidR="007777AF" w:rsidRP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7777AF" w:rsidRPr="007663CF">
        <w:rPr>
          <w:rFonts w:ascii="Arial" w:eastAsia="Times New Roman" w:hAnsi="Arial" w:cs="Arial"/>
          <w:color w:val="000000" w:themeColor="text1"/>
          <w:sz w:val="20"/>
          <w:szCs w:val="20"/>
        </w:rPr>
        <w:t>7</w:t>
      </w:r>
      <w:r w:rsidRPr="007663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7777AF" w:rsidRPr="008105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1165</w:t>
      </w:r>
    </w:p>
    <w:p w14:paraId="252F5977" w14:textId="77777777" w:rsidR="007777AF" w:rsidRPr="008105D6" w:rsidRDefault="007777AF" w:rsidP="007777AF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000000" w:themeColor="text1"/>
          <w:sz w:val="20"/>
          <w:szCs w:val="20"/>
          <w:highlight w:val="yellow"/>
          <w:lang w:eastAsia="ja-JP"/>
        </w:rPr>
      </w:pPr>
    </w:p>
    <w:p w14:paraId="73012BB7" w14:textId="77777777" w:rsidR="00314090" w:rsidRDefault="007777AF" w:rsidP="007777AF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>Kress WJ</w:t>
      </w:r>
      <w:r w:rsidR="00314090">
        <w:rPr>
          <w:rFonts w:ascii="Arial" w:hAnsi="Arial" w:cs="Arial"/>
          <w:color w:val="000000" w:themeColor="text1"/>
          <w:sz w:val="20"/>
          <w:szCs w:val="20"/>
          <w:lang w:eastAsia="ja-JP"/>
        </w:rPr>
        <w:t>,</w:t>
      </w:r>
      <w:r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Erickson</w:t>
      </w:r>
      <w:r w:rsidR="00314090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DL</w:t>
      </w:r>
      <w:r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. 2012. DNA barcodes: methods and protocols. Methods in </w:t>
      </w:r>
      <w:r w:rsidR="00314090">
        <w:rPr>
          <w:rFonts w:ascii="Arial" w:hAnsi="Arial" w:cs="Arial"/>
          <w:color w:val="000000" w:themeColor="text1"/>
          <w:sz w:val="20"/>
          <w:szCs w:val="20"/>
          <w:lang w:eastAsia="ja-JP"/>
        </w:rPr>
        <w:t>M</w:t>
      </w:r>
      <w:r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olecular </w:t>
      </w:r>
      <w:r w:rsidR="00314090">
        <w:rPr>
          <w:rFonts w:ascii="Arial" w:hAnsi="Arial" w:cs="Arial"/>
          <w:color w:val="000000" w:themeColor="text1"/>
          <w:sz w:val="20"/>
          <w:szCs w:val="20"/>
          <w:lang w:eastAsia="ja-JP"/>
        </w:rPr>
        <w:t>B</w:t>
      </w:r>
      <w:r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iology </w:t>
      </w:r>
    </w:p>
    <w:p w14:paraId="2EC2E07F" w14:textId="7A13CE58" w:rsidR="001B04D4" w:rsidRPr="008105D6" w:rsidRDefault="00314090" w:rsidP="007777AF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</w:r>
      <w:r w:rsidR="007777AF" w:rsidRPr="00314090">
        <w:rPr>
          <w:rFonts w:ascii="Arial" w:hAnsi="Arial" w:cs="Arial"/>
          <w:color w:val="000000" w:themeColor="text1"/>
          <w:sz w:val="20"/>
          <w:szCs w:val="20"/>
          <w:lang w:eastAsia="ja-JP"/>
        </w:rPr>
        <w:t>858</w:t>
      </w:r>
      <w:r w:rsidR="007777AF"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</w:t>
      </w:r>
      <w:r w:rsidR="007777AF"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>3</w:t>
      </w:r>
      <w:r>
        <w:rPr>
          <w:rFonts w:ascii="Arial" w:hAnsi="Arial" w:cs="Arial"/>
          <w:color w:val="000000" w:themeColor="text1"/>
          <w:sz w:val="20"/>
          <w:szCs w:val="20"/>
          <w:lang w:eastAsia="ja-JP"/>
        </w:rPr>
        <w:t>–</w:t>
      </w:r>
      <w:r w:rsidR="007777AF" w:rsidRPr="008105D6">
        <w:rPr>
          <w:rFonts w:ascii="Arial" w:hAnsi="Arial" w:cs="Arial"/>
          <w:color w:val="000000" w:themeColor="text1"/>
          <w:sz w:val="20"/>
          <w:szCs w:val="20"/>
          <w:lang w:eastAsia="ja-JP"/>
        </w:rPr>
        <w:t>8.</w:t>
      </w:r>
    </w:p>
    <w:p w14:paraId="6DDE2AF0" w14:textId="77777777" w:rsidR="007777AF" w:rsidRPr="00D80272" w:rsidRDefault="007777AF" w:rsidP="007777AF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0A98DC32" w14:textId="77777777" w:rsidR="00E52F7A" w:rsidRDefault="00E52F7A">
      <w:pPr>
        <w:divId w:val="550961644"/>
        <w:rPr>
          <w:ins w:id="108" w:author="Justin Yeakel" w:date="2021-10-06T10:28:00Z"/>
          <w:rFonts w:eastAsia="Times New Roman"/>
        </w:rPr>
      </w:pPr>
      <w:proofErr w:type="spellStart"/>
      <w:ins w:id="109" w:author="Justin Yeakel" w:date="2021-10-06T10:28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Kurle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CM, Koch PL,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Tershy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BR,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Croll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DA. The effects of sex, tissue type, and dietary components on stable isotope discrimination factors (Δ13C and Δ15N) in mammalian omnivores. Isotopes in environmental and health studies. 2014 Jul 3;50(3):307-21.</w:t>
        </w:r>
      </w:ins>
    </w:p>
    <w:p w14:paraId="0B2BDA20" w14:textId="40795AB0" w:rsidR="00B5213A" w:rsidRPr="00D80272" w:rsidDel="00E52F7A" w:rsidRDefault="00B5213A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110" w:author="Justin Yeakel" w:date="2021-10-06T10:28:00Z"/>
          <w:rFonts w:ascii="Arial" w:hAnsi="Arial" w:cs="Arial"/>
          <w:sz w:val="20"/>
          <w:szCs w:val="20"/>
          <w:highlight w:val="yellow"/>
          <w:lang w:eastAsia="ja-JP"/>
        </w:rPr>
      </w:pPr>
      <w:del w:id="111" w:author="Justin Yeakel" w:date="2021-10-06T10:28:00Z">
        <w:r w:rsidRPr="00D80272" w:rsidDel="00E52F7A">
          <w:rPr>
            <w:rFonts w:ascii="Arial" w:hAnsi="Arial" w:cs="Arial"/>
            <w:sz w:val="20"/>
            <w:szCs w:val="20"/>
            <w:highlight w:val="yellow"/>
            <w:lang w:eastAsia="ja-JP"/>
          </w:rPr>
          <w:delText>Kurle et al. 2014</w:delText>
        </w:r>
      </w:del>
    </w:p>
    <w:p w14:paraId="5641119F" w14:textId="77777777" w:rsidR="00B5213A" w:rsidRPr="00D80272" w:rsidRDefault="00B5213A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17BA88AF" w14:textId="52B4F0E1" w:rsidR="00E34EEF" w:rsidRPr="00D80272" w:rsidRDefault="00E34EEF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Laake JL</w:t>
      </w:r>
      <w:r w:rsidR="003D6BA4" w:rsidRPr="00D80272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2013. RMark: An R Interface for Analysis of Capture-Recapture Data with MARK.</w:t>
      </w:r>
    </w:p>
    <w:p w14:paraId="3923130D" w14:textId="77777777" w:rsidR="001F728D" w:rsidRPr="00D80272" w:rsidRDefault="001F728D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50B96BAD" w14:textId="70C7B978" w:rsidR="00145F29" w:rsidRPr="00D80272" w:rsidRDefault="00CE540A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Lebreton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JD,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Burnham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KP,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Clobert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J, and Anderson DR. 1992. </w:t>
      </w:r>
      <w:r w:rsidR="00FA4445" w:rsidRPr="00D80272">
        <w:rPr>
          <w:rFonts w:ascii="Arial" w:hAnsi="Arial" w:cs="Arial"/>
          <w:sz w:val="20"/>
          <w:szCs w:val="20"/>
          <w:lang w:eastAsia="ja-JP"/>
        </w:rPr>
        <w:t xml:space="preserve">Modeling survival and testing 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biological </w:t>
      </w:r>
    </w:p>
    <w:p w14:paraId="1F868B35" w14:textId="77777777" w:rsidR="001318AB" w:rsidRPr="00D80272" w:rsidRDefault="00CE540A" w:rsidP="005F7B99">
      <w:pPr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hypotheses using marked animals: a unified approach with case</w:t>
      </w:r>
      <w:r w:rsidR="001318AB" w:rsidRPr="00D80272">
        <w:rPr>
          <w:rFonts w:ascii="Arial" w:hAnsi="Arial" w:cs="Arial"/>
          <w:sz w:val="20"/>
          <w:szCs w:val="20"/>
          <w:lang w:eastAsia="ja-JP"/>
        </w:rPr>
        <w:t xml:space="preserve"> studies. Ecological Monographs</w:t>
      </w:r>
    </w:p>
    <w:p w14:paraId="21DA0599" w14:textId="07974334" w:rsidR="00CE540A" w:rsidRPr="00D80272" w:rsidRDefault="00CE540A" w:rsidP="005F7B99">
      <w:pPr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62:</w:t>
      </w:r>
      <w:r w:rsidR="001318AB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67–118. </w:t>
      </w:r>
    </w:p>
    <w:p w14:paraId="751AF66E" w14:textId="77777777" w:rsidR="00FD5634" w:rsidRPr="00D80272" w:rsidRDefault="00FD5634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14:paraId="20F6D286" w14:textId="77777777" w:rsidR="005F5FB0" w:rsidRPr="00D80272" w:rsidRDefault="00E34EEF" w:rsidP="005F7B99">
      <w:pPr>
        <w:widowControl w:val="0"/>
        <w:autoSpaceDE w:val="0"/>
        <w:autoSpaceDN w:val="0"/>
        <w:adjustRightInd w:val="0"/>
        <w:ind w:left="475" w:hanging="475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Lefcheck JS, Whalen MA, Davenport TM, Stone JP</w:t>
      </w:r>
      <w:r w:rsidR="005F5FB0" w:rsidRPr="00D80272">
        <w:rPr>
          <w:rFonts w:ascii="Arial" w:hAnsi="Arial" w:cs="Arial"/>
          <w:noProof/>
          <w:sz w:val="20"/>
          <w:szCs w:val="20"/>
        </w:rPr>
        <w:t xml:space="preserve">, </w:t>
      </w:r>
      <w:r w:rsidRPr="00D80272">
        <w:rPr>
          <w:rFonts w:ascii="Arial" w:hAnsi="Arial" w:cs="Arial"/>
          <w:noProof/>
          <w:sz w:val="20"/>
          <w:szCs w:val="20"/>
        </w:rPr>
        <w:t xml:space="preserve">Duffy JE. 2013. Physiological effects of diet mixing </w:t>
      </w:r>
    </w:p>
    <w:p w14:paraId="14E868CA" w14:textId="39EBAA73" w:rsidR="00E34EEF" w:rsidRPr="00D80272" w:rsidRDefault="00E34EEF" w:rsidP="005F7B99">
      <w:pPr>
        <w:widowControl w:val="0"/>
        <w:autoSpaceDE w:val="0"/>
        <w:autoSpaceDN w:val="0"/>
        <w:adjustRightInd w:val="0"/>
        <w:ind w:left="475" w:hanging="43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on consumer fitness: A meta-analysis. Ecology</w:t>
      </w:r>
      <w:r w:rsidR="005F5FB0" w:rsidRPr="00D80272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>94</w:t>
      </w:r>
      <w:r w:rsidR="005F5FB0" w:rsidRPr="00D80272">
        <w:rPr>
          <w:rFonts w:ascii="Arial" w:hAnsi="Arial" w:cs="Arial"/>
          <w:noProof/>
          <w:sz w:val="20"/>
          <w:szCs w:val="20"/>
        </w:rPr>
        <w:t>:</w:t>
      </w:r>
      <w:r w:rsidRPr="00D80272">
        <w:rPr>
          <w:rFonts w:ascii="Arial" w:hAnsi="Arial" w:cs="Arial"/>
          <w:noProof/>
          <w:sz w:val="20"/>
          <w:szCs w:val="20"/>
        </w:rPr>
        <w:t xml:space="preserve"> 565–572.</w:t>
      </w:r>
    </w:p>
    <w:p w14:paraId="3DFBD3E1" w14:textId="77777777" w:rsidR="0047345F" w:rsidRPr="00D80272" w:rsidRDefault="0047345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</w:p>
    <w:p w14:paraId="4C2A7BE3" w14:textId="77777777" w:rsidR="00145F29" w:rsidRPr="00D80272" w:rsidRDefault="0032250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 xml:space="preserve">Lima M, Ernest SKM, Brown JH,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Belgrano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A and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Stenseth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NC. 2008.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Chihuahuan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desert kangaroo rats: </w:t>
      </w:r>
    </w:p>
    <w:p w14:paraId="0DE0866D" w14:textId="14DF7E79" w:rsidR="0032250E" w:rsidRPr="00D80272" w:rsidRDefault="0032250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eastAsia="Times New Roman" w:hAnsi="Arial" w:cs="Arial"/>
          <w:sz w:val="20"/>
          <w:szCs w:val="20"/>
        </w:rPr>
        <w:t xml:space="preserve">nonlinear effects of population dynamics, competition and rainfall. </w:t>
      </w:r>
      <w:r w:rsidRPr="00D80272">
        <w:rPr>
          <w:rStyle w:val="Emphasis"/>
          <w:rFonts w:ascii="Arial" w:eastAsia="Times New Roman" w:hAnsi="Arial" w:cs="Arial"/>
          <w:i w:val="0"/>
          <w:sz w:val="20"/>
          <w:szCs w:val="20"/>
        </w:rPr>
        <w:t>Ecology</w:t>
      </w:r>
      <w:r w:rsidRPr="00D80272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D80272">
        <w:rPr>
          <w:rFonts w:ascii="Arial" w:eastAsia="Times New Roman" w:hAnsi="Arial" w:cs="Arial"/>
          <w:sz w:val="20"/>
          <w:szCs w:val="20"/>
        </w:rPr>
        <w:t>89: 2594–2603.</w:t>
      </w:r>
    </w:p>
    <w:p w14:paraId="33BC910E" w14:textId="64158A6B" w:rsidR="00EF10A2" w:rsidRPr="00D80272" w:rsidRDefault="00EF10A2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2709F489" w14:textId="77777777" w:rsidR="00DC7716" w:rsidRDefault="00DC7716">
      <w:pPr>
        <w:divId w:val="1281230829"/>
        <w:rPr>
          <w:ins w:id="112" w:author="Justin Yeakel" w:date="2021-10-06T10:29:00Z"/>
          <w:rFonts w:eastAsia="Times New Roman"/>
        </w:rPr>
      </w:pPr>
      <w:proofErr w:type="spellStart"/>
      <w:ins w:id="113" w:author="Justin Yeakel" w:date="2021-10-06T10:29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Mangione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AM,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Dearing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D,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Karasov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W. Detoxification in relation to toxin tolerance in desert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woodrats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eating creosote bush. Journal of chemical ecology. 2001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Dec;27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(12):2559-78.</w:t>
        </w:r>
      </w:ins>
    </w:p>
    <w:p w14:paraId="296C1DE3" w14:textId="5DF1F9D3" w:rsidR="00EF10A2" w:rsidRPr="00D80272" w:rsidDel="00DC7716" w:rsidRDefault="00EF10A2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114" w:author="Justin Yeakel" w:date="2021-10-06T10:29:00Z"/>
          <w:rFonts w:ascii="Arial" w:hAnsi="Arial" w:cs="Arial"/>
          <w:sz w:val="20"/>
          <w:szCs w:val="20"/>
          <w:highlight w:val="yellow"/>
          <w:lang w:eastAsia="ja-JP"/>
        </w:rPr>
      </w:pPr>
      <w:del w:id="115" w:author="Justin Yeakel" w:date="2021-10-06T10:29:00Z">
        <w:r w:rsidRPr="00D80272" w:rsidDel="00DC7716">
          <w:rPr>
            <w:rFonts w:ascii="Arial" w:hAnsi="Arial" w:cs="Arial"/>
            <w:sz w:val="20"/>
            <w:szCs w:val="20"/>
            <w:highlight w:val="yellow"/>
            <w:lang w:eastAsia="ja-JP"/>
          </w:rPr>
          <w:delText>Mangione et al. 2001</w:delText>
        </w:r>
      </w:del>
    </w:p>
    <w:p w14:paraId="1992A7B5" w14:textId="77777777" w:rsidR="00FA4445" w:rsidRPr="00D80272" w:rsidRDefault="00FA4445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  <w:highlight w:val="yellow"/>
        </w:rPr>
      </w:pPr>
    </w:p>
    <w:p w14:paraId="22120C5B" w14:textId="6B8725D5" w:rsidR="00D80272" w:rsidRPr="00D80272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Manlick PJ, Maldonado K, Newsome SD</w:t>
      </w:r>
      <w:r w:rsidR="00634C56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2021. Competition shapes individual foraging and survival in a desert rodent ensemble. </w:t>
      </w:r>
      <w:r w:rsidRPr="00634C56">
        <w:rPr>
          <w:rFonts w:ascii="Arial" w:hAnsi="Arial" w:cs="Arial"/>
          <w:noProof/>
          <w:sz w:val="20"/>
          <w:szCs w:val="20"/>
        </w:rPr>
        <w:t>Journal of Animal Ecology</w:t>
      </w:r>
      <w:r w:rsidR="00634C56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>doi:10.1111/1365-2656.13583</w:t>
      </w:r>
    </w:p>
    <w:p w14:paraId="178CC263" w14:textId="77777777" w:rsidR="00E34EEF" w:rsidRPr="00D80272" w:rsidRDefault="00E34EEF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Arial Unicode MS" w:hAnsi="Arial" w:cs="Arial"/>
          <w:sz w:val="20"/>
          <w:szCs w:val="20"/>
        </w:rPr>
      </w:pPr>
    </w:p>
    <w:p w14:paraId="41D3DFAB" w14:textId="77777777" w:rsidR="00194C8E" w:rsidRDefault="00194C8E">
      <w:pPr>
        <w:divId w:val="960259644"/>
        <w:rPr>
          <w:ins w:id="116" w:author="Justin Yeakel" w:date="2021-10-06T10:30:00Z"/>
          <w:rFonts w:eastAsia="Times New Roman"/>
        </w:rPr>
      </w:pPr>
      <w:proofErr w:type="spellStart"/>
      <w:ins w:id="117" w:author="Justin Yeakel" w:date="2021-10-06T10:30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Marquina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D, Esparza</w:t>
        </w:r>
        <w:r>
          <w:rPr>
            <w:rFonts w:ascii="Cambria Math" w:eastAsia="Times New Roman" w:hAnsi="Cambria Math" w:cs="Cambria Math"/>
            <w:color w:val="222222"/>
            <w:sz w:val="20"/>
            <w:szCs w:val="20"/>
            <w:shd w:val="clear" w:color="auto" w:fill="FFFFFF"/>
          </w:rPr>
          <w:t>‐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Salas R, Roslin T,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Ronquist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F. Establishing arthropod community composition using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metabarcoding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: Surprising inconsistencies between soil samples and preservative ethanol and homogenate from Malaise trap catches. Molecular ecology resources. 2019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Nov;19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(6):1516-30.</w:t>
        </w:r>
      </w:ins>
    </w:p>
    <w:p w14:paraId="1D9CEEF5" w14:textId="1917D1AF" w:rsidR="00F57F23" w:rsidRPr="00D80272" w:rsidDel="00194C8E" w:rsidRDefault="00F57F23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118" w:author="Justin Yeakel" w:date="2021-10-06T10:30:00Z"/>
          <w:rFonts w:ascii="Arial" w:eastAsia="Arial Unicode MS" w:hAnsi="Arial" w:cs="Arial"/>
          <w:sz w:val="20"/>
          <w:szCs w:val="20"/>
        </w:rPr>
      </w:pPr>
      <w:del w:id="119" w:author="Justin Yeakel" w:date="2021-10-06T10:30:00Z">
        <w:r w:rsidRPr="00D80272" w:rsidDel="00194C8E">
          <w:rPr>
            <w:rFonts w:ascii="Arial" w:eastAsia="Arial Unicode MS" w:hAnsi="Arial" w:cs="Arial"/>
            <w:sz w:val="20"/>
            <w:szCs w:val="20"/>
            <w:highlight w:val="yellow"/>
          </w:rPr>
          <w:delText>Marquina et al. 2019</w:delText>
        </w:r>
      </w:del>
    </w:p>
    <w:p w14:paraId="1F426413" w14:textId="77777777" w:rsidR="00FD5634" w:rsidRPr="00D80272" w:rsidRDefault="00FD5634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</w:p>
    <w:p w14:paraId="7733E5F9" w14:textId="77777777" w:rsidR="00145F29" w:rsidRPr="00D80272" w:rsidRDefault="00255A83" w:rsidP="005F7B99">
      <w:pPr>
        <w:pStyle w:val="ListParagraph"/>
        <w:tabs>
          <w:tab w:val="left" w:pos="432"/>
        </w:tabs>
        <w:ind w:left="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 xml:space="preserve">Martinez del Rio </w:t>
      </w:r>
      <w:r w:rsidR="0088453A" w:rsidRPr="00D80272">
        <w:rPr>
          <w:rFonts w:ascii="Arial" w:hAnsi="Arial" w:cs="Arial"/>
          <w:sz w:val="20"/>
          <w:szCs w:val="20"/>
        </w:rPr>
        <w:t xml:space="preserve">C, Wolf N, Carleton SA, and </w:t>
      </w:r>
      <w:proofErr w:type="spellStart"/>
      <w:r w:rsidR="0088453A" w:rsidRPr="00D80272">
        <w:rPr>
          <w:rFonts w:ascii="Arial" w:hAnsi="Arial" w:cs="Arial"/>
          <w:sz w:val="20"/>
          <w:szCs w:val="20"/>
        </w:rPr>
        <w:t>Gannes</w:t>
      </w:r>
      <w:proofErr w:type="spellEnd"/>
      <w:r w:rsidR="0088453A" w:rsidRPr="00D80272">
        <w:rPr>
          <w:rFonts w:ascii="Arial" w:hAnsi="Arial" w:cs="Arial"/>
          <w:sz w:val="20"/>
          <w:szCs w:val="20"/>
        </w:rPr>
        <w:t xml:space="preserve"> LZ. 2009. Isotopic ecology ten years after a call for </w:t>
      </w:r>
    </w:p>
    <w:p w14:paraId="7474CC78" w14:textId="5FF7D121" w:rsidR="00255A83" w:rsidRPr="00D80272" w:rsidRDefault="0088453A" w:rsidP="005F7B99">
      <w:pPr>
        <w:pStyle w:val="ListParagraph"/>
        <w:tabs>
          <w:tab w:val="left" w:pos="432"/>
        </w:tabs>
        <w:ind w:left="0" w:firstLine="36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>more laboratory experiments. Biological Reviews 84:</w:t>
      </w:r>
      <w:r w:rsidR="001318AB" w:rsidRPr="00D80272">
        <w:rPr>
          <w:rFonts w:ascii="Arial" w:hAnsi="Arial" w:cs="Arial"/>
          <w:sz w:val="20"/>
          <w:szCs w:val="20"/>
        </w:rPr>
        <w:t xml:space="preserve"> </w:t>
      </w:r>
      <w:r w:rsidRPr="00D80272">
        <w:rPr>
          <w:rFonts w:ascii="Arial" w:hAnsi="Arial" w:cs="Arial"/>
          <w:sz w:val="20"/>
          <w:szCs w:val="20"/>
        </w:rPr>
        <w:t>91–111.</w:t>
      </w:r>
    </w:p>
    <w:p w14:paraId="3B2A76C0" w14:textId="77777777" w:rsidR="00967857" w:rsidRPr="00D80272" w:rsidRDefault="00967857" w:rsidP="005F7B99">
      <w:pPr>
        <w:pStyle w:val="Pa01"/>
        <w:tabs>
          <w:tab w:val="left" w:pos="432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6173DAD0" w14:textId="77777777" w:rsidR="00145F29" w:rsidRPr="00D80272" w:rsidRDefault="006D6A04" w:rsidP="005F7B99">
      <w:pPr>
        <w:pStyle w:val="Pa01"/>
        <w:tabs>
          <w:tab w:val="left" w:pos="432"/>
        </w:tabs>
        <w:spacing w:line="240" w:lineRule="auto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>McDowell N</w:t>
      </w:r>
      <w:r w:rsidR="00883B85" w:rsidRPr="00D80272">
        <w:rPr>
          <w:rFonts w:ascii="Arial" w:hAnsi="Arial" w:cs="Arial"/>
          <w:sz w:val="20"/>
          <w:szCs w:val="20"/>
        </w:rPr>
        <w:t>, Pockman W</w:t>
      </w:r>
      <w:r w:rsidRPr="00D80272">
        <w:rPr>
          <w:rFonts w:ascii="Arial" w:hAnsi="Arial" w:cs="Arial"/>
          <w:sz w:val="20"/>
          <w:szCs w:val="20"/>
        </w:rPr>
        <w:t>T</w:t>
      </w:r>
      <w:r w:rsidR="00883B85" w:rsidRPr="00D80272">
        <w:rPr>
          <w:rFonts w:ascii="Arial" w:hAnsi="Arial" w:cs="Arial"/>
          <w:sz w:val="20"/>
          <w:szCs w:val="20"/>
        </w:rPr>
        <w:t>, Allen C</w:t>
      </w:r>
      <w:r w:rsidRPr="00D80272">
        <w:rPr>
          <w:rFonts w:ascii="Arial" w:hAnsi="Arial" w:cs="Arial"/>
          <w:sz w:val="20"/>
          <w:szCs w:val="20"/>
        </w:rPr>
        <w:t>D</w:t>
      </w:r>
      <w:r w:rsidR="00883B85" w:rsidRPr="00D802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83B85" w:rsidRPr="00D80272">
        <w:rPr>
          <w:rFonts w:ascii="Arial" w:hAnsi="Arial" w:cs="Arial"/>
          <w:sz w:val="20"/>
          <w:szCs w:val="20"/>
        </w:rPr>
        <w:t>Breshears</w:t>
      </w:r>
      <w:proofErr w:type="spellEnd"/>
      <w:r w:rsidR="00883B85" w:rsidRPr="00D80272">
        <w:rPr>
          <w:rFonts w:ascii="Arial" w:hAnsi="Arial" w:cs="Arial"/>
          <w:sz w:val="20"/>
          <w:szCs w:val="20"/>
        </w:rPr>
        <w:t xml:space="preserve"> DD, Cobb N, </w:t>
      </w:r>
      <w:proofErr w:type="spellStart"/>
      <w:r w:rsidR="00883B85" w:rsidRPr="00D80272">
        <w:rPr>
          <w:rFonts w:ascii="Arial" w:hAnsi="Arial" w:cs="Arial"/>
          <w:sz w:val="20"/>
          <w:szCs w:val="20"/>
        </w:rPr>
        <w:t>Kolb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</w:t>
      </w:r>
      <w:r w:rsidR="00883B85" w:rsidRPr="00D80272">
        <w:rPr>
          <w:rFonts w:ascii="Arial" w:hAnsi="Arial" w:cs="Arial"/>
          <w:sz w:val="20"/>
          <w:szCs w:val="20"/>
        </w:rPr>
        <w:t xml:space="preserve">T, </w:t>
      </w:r>
      <w:proofErr w:type="spellStart"/>
      <w:r w:rsidR="00883B85" w:rsidRPr="00D80272">
        <w:rPr>
          <w:rFonts w:ascii="Arial" w:hAnsi="Arial" w:cs="Arial"/>
          <w:sz w:val="20"/>
          <w:szCs w:val="20"/>
        </w:rPr>
        <w:t>Plaut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</w:t>
      </w:r>
      <w:r w:rsidR="00883B85" w:rsidRPr="00D80272">
        <w:rPr>
          <w:rFonts w:ascii="Arial" w:hAnsi="Arial" w:cs="Arial"/>
          <w:sz w:val="20"/>
          <w:szCs w:val="20"/>
        </w:rPr>
        <w:t xml:space="preserve">J, </w:t>
      </w:r>
      <w:proofErr w:type="spellStart"/>
      <w:r w:rsidR="00883B85" w:rsidRPr="00D80272">
        <w:rPr>
          <w:rFonts w:ascii="Arial" w:hAnsi="Arial" w:cs="Arial"/>
          <w:sz w:val="20"/>
          <w:szCs w:val="20"/>
        </w:rPr>
        <w:t>Sperry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</w:t>
      </w:r>
      <w:r w:rsidR="00883B85" w:rsidRPr="00D80272">
        <w:rPr>
          <w:rFonts w:ascii="Arial" w:hAnsi="Arial" w:cs="Arial"/>
          <w:sz w:val="20"/>
          <w:szCs w:val="20"/>
        </w:rPr>
        <w:t>J, West</w:t>
      </w:r>
      <w:r w:rsidRPr="00D80272">
        <w:rPr>
          <w:rFonts w:ascii="Arial" w:hAnsi="Arial" w:cs="Arial"/>
          <w:sz w:val="20"/>
          <w:szCs w:val="20"/>
        </w:rPr>
        <w:t xml:space="preserve"> </w:t>
      </w:r>
      <w:r w:rsidR="00883B85" w:rsidRPr="00D80272">
        <w:rPr>
          <w:rFonts w:ascii="Arial" w:hAnsi="Arial" w:cs="Arial"/>
          <w:sz w:val="20"/>
          <w:szCs w:val="20"/>
        </w:rPr>
        <w:t>A</w:t>
      </w:r>
      <w:r w:rsidRPr="00D80272">
        <w:rPr>
          <w:rFonts w:ascii="Arial" w:hAnsi="Arial" w:cs="Arial"/>
          <w:sz w:val="20"/>
          <w:szCs w:val="20"/>
        </w:rPr>
        <w:t xml:space="preserve">, </w:t>
      </w:r>
      <w:r w:rsidR="00883B85" w:rsidRPr="00D80272">
        <w:rPr>
          <w:rFonts w:ascii="Arial" w:hAnsi="Arial" w:cs="Arial"/>
          <w:sz w:val="20"/>
          <w:szCs w:val="20"/>
        </w:rPr>
        <w:t xml:space="preserve">Williams </w:t>
      </w:r>
    </w:p>
    <w:p w14:paraId="7DE40AE4" w14:textId="4AF97B31" w:rsidR="00883B85" w:rsidRPr="00D80272" w:rsidRDefault="00883B85" w:rsidP="005F7B99">
      <w:pPr>
        <w:pStyle w:val="Pa01"/>
        <w:tabs>
          <w:tab w:val="left" w:pos="432"/>
        </w:tabs>
        <w:spacing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>DG, and Yepez, E</w:t>
      </w:r>
      <w:r w:rsidR="006D6A04" w:rsidRPr="00D80272">
        <w:rPr>
          <w:rFonts w:ascii="Arial" w:hAnsi="Arial" w:cs="Arial"/>
          <w:sz w:val="20"/>
          <w:szCs w:val="20"/>
        </w:rPr>
        <w:t>A. 2008.</w:t>
      </w:r>
      <w:r w:rsidRPr="00D80272">
        <w:rPr>
          <w:rFonts w:ascii="Arial" w:hAnsi="Arial" w:cs="Arial"/>
          <w:sz w:val="20"/>
          <w:szCs w:val="20"/>
        </w:rPr>
        <w:t xml:space="preserve"> Mechanisms of plant survival and mortality during drought:  why do some plants survive wh</w:t>
      </w:r>
      <w:r w:rsidR="006D6A04" w:rsidRPr="00D80272">
        <w:rPr>
          <w:rFonts w:ascii="Arial" w:hAnsi="Arial" w:cs="Arial"/>
          <w:sz w:val="20"/>
          <w:szCs w:val="20"/>
        </w:rPr>
        <w:t xml:space="preserve">ile others succumb to drought? </w:t>
      </w:r>
      <w:r w:rsidRPr="00D80272">
        <w:rPr>
          <w:rFonts w:ascii="Arial" w:hAnsi="Arial" w:cs="Arial"/>
          <w:sz w:val="20"/>
          <w:szCs w:val="20"/>
        </w:rPr>
        <w:t>New Phytologist</w:t>
      </w:r>
      <w:r w:rsidRPr="00D80272">
        <w:rPr>
          <w:rFonts w:ascii="Arial" w:hAnsi="Arial" w:cs="Arial"/>
          <w:i/>
          <w:sz w:val="20"/>
          <w:szCs w:val="20"/>
        </w:rPr>
        <w:t xml:space="preserve"> </w:t>
      </w:r>
      <w:r w:rsidR="006D6A04" w:rsidRPr="00D80272">
        <w:rPr>
          <w:rFonts w:ascii="Arial" w:hAnsi="Arial" w:cs="Arial"/>
          <w:sz w:val="20"/>
          <w:szCs w:val="20"/>
        </w:rPr>
        <w:t>178:</w:t>
      </w:r>
      <w:r w:rsidR="001318AB" w:rsidRPr="00D80272">
        <w:rPr>
          <w:rFonts w:ascii="Arial" w:hAnsi="Arial" w:cs="Arial"/>
          <w:sz w:val="20"/>
          <w:szCs w:val="20"/>
        </w:rPr>
        <w:t xml:space="preserve"> </w:t>
      </w:r>
      <w:r w:rsidR="006D6A04" w:rsidRPr="00D80272">
        <w:rPr>
          <w:rFonts w:ascii="Arial" w:hAnsi="Arial" w:cs="Arial"/>
          <w:sz w:val="20"/>
          <w:szCs w:val="20"/>
        </w:rPr>
        <w:t>719–</w:t>
      </w:r>
      <w:r w:rsidRPr="00D80272">
        <w:rPr>
          <w:rFonts w:ascii="Arial" w:hAnsi="Arial" w:cs="Arial"/>
          <w:sz w:val="20"/>
          <w:szCs w:val="20"/>
        </w:rPr>
        <w:t>739.</w:t>
      </w:r>
    </w:p>
    <w:p w14:paraId="1EA154E1" w14:textId="77777777" w:rsidR="00D33839" w:rsidRPr="00D80272" w:rsidRDefault="00D3383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534A0B02" w14:textId="77777777" w:rsidR="007B0199" w:rsidRPr="00D80272" w:rsidRDefault="0032250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McGill BJ,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Enquist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BJ,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Weiher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E, Westoby M. 2006. Rebuilding community ecology from functional traits. </w:t>
      </w:r>
    </w:p>
    <w:p w14:paraId="6CDA98B4" w14:textId="2CCCE1A6" w:rsidR="0032250E" w:rsidRPr="00D80272" w:rsidRDefault="0032250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Trends in Ecology and Evolution.</w:t>
      </w:r>
      <w:r w:rsidR="001318AB" w:rsidRPr="00D80272">
        <w:rPr>
          <w:rFonts w:ascii="Arial" w:hAnsi="Arial" w:cs="Arial"/>
          <w:sz w:val="20"/>
          <w:szCs w:val="20"/>
          <w:lang w:eastAsia="ja-JP"/>
        </w:rPr>
        <w:t xml:space="preserve"> 21: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 178–185.</w:t>
      </w:r>
    </w:p>
    <w:p w14:paraId="1B2E1E38" w14:textId="77777777" w:rsidR="007B0199" w:rsidRPr="00D80272" w:rsidRDefault="007B019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40DEC1B0" w14:textId="77777777" w:rsidR="007B0199" w:rsidRPr="00D80272" w:rsidRDefault="000963EC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 xml:space="preserve">McKechnie </w:t>
      </w:r>
      <w:r w:rsidR="00D26485" w:rsidRPr="00D80272">
        <w:rPr>
          <w:rFonts w:ascii="Arial" w:hAnsi="Arial" w:cs="Arial"/>
          <w:sz w:val="20"/>
          <w:szCs w:val="20"/>
        </w:rPr>
        <w:t xml:space="preserve">AE </w:t>
      </w:r>
      <w:r w:rsidRPr="00D80272">
        <w:rPr>
          <w:rFonts w:ascii="Arial" w:hAnsi="Arial" w:cs="Arial"/>
          <w:sz w:val="20"/>
          <w:szCs w:val="20"/>
        </w:rPr>
        <w:t>and Wolf</w:t>
      </w:r>
      <w:r w:rsidR="00D26485" w:rsidRPr="00D80272">
        <w:rPr>
          <w:rFonts w:ascii="Arial" w:hAnsi="Arial" w:cs="Arial"/>
          <w:sz w:val="20"/>
          <w:szCs w:val="20"/>
        </w:rPr>
        <w:t xml:space="preserve"> BO.</w:t>
      </w:r>
      <w:r w:rsidRPr="00D80272">
        <w:rPr>
          <w:rFonts w:ascii="Arial" w:hAnsi="Arial" w:cs="Arial"/>
          <w:sz w:val="20"/>
          <w:szCs w:val="20"/>
        </w:rPr>
        <w:t xml:space="preserve"> 2010</w:t>
      </w:r>
      <w:r w:rsidR="00D26485" w:rsidRPr="00D80272">
        <w:rPr>
          <w:rFonts w:ascii="Arial" w:hAnsi="Arial" w:cs="Arial"/>
          <w:sz w:val="20"/>
          <w:szCs w:val="20"/>
        </w:rPr>
        <w:t xml:space="preserve">. Climate change increases the likelihood of catastrophic avian </w:t>
      </w:r>
    </w:p>
    <w:p w14:paraId="4AD22C23" w14:textId="3CB9586D" w:rsidR="004733A0" w:rsidRPr="00D80272" w:rsidRDefault="00D26485" w:rsidP="005F7B99">
      <w:pPr>
        <w:widowControl w:val="0"/>
        <w:tabs>
          <w:tab w:val="left" w:pos="432"/>
        </w:tabs>
        <w:autoSpaceDE w:val="0"/>
        <w:autoSpaceDN w:val="0"/>
        <w:adjustRightInd w:val="0"/>
        <w:ind w:firstLine="360"/>
        <w:rPr>
          <w:rFonts w:ascii="Arial" w:hAnsi="Arial" w:cs="Arial"/>
          <w:sz w:val="20"/>
          <w:szCs w:val="20"/>
        </w:rPr>
      </w:pPr>
      <w:r w:rsidRPr="00D80272">
        <w:rPr>
          <w:rFonts w:ascii="Arial" w:hAnsi="Arial" w:cs="Arial"/>
          <w:sz w:val="20"/>
          <w:szCs w:val="20"/>
        </w:rPr>
        <w:t>mortality events during extreme heat waves. Biology Letters 6, DOI: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 10.1098/rsbl.2009.0702.</w:t>
      </w:r>
    </w:p>
    <w:p w14:paraId="63476575" w14:textId="77777777" w:rsidR="00883B85" w:rsidRPr="00D80272" w:rsidRDefault="00883B85" w:rsidP="005F7B99">
      <w:pPr>
        <w:widowControl w:val="0"/>
        <w:tabs>
          <w:tab w:val="left" w:pos="432"/>
        </w:tabs>
        <w:suppressAutoHyphens/>
        <w:rPr>
          <w:rFonts w:ascii="Arial" w:hAnsi="Arial" w:cs="Arial"/>
          <w:sz w:val="20"/>
          <w:szCs w:val="20"/>
        </w:rPr>
      </w:pPr>
    </w:p>
    <w:p w14:paraId="31A39B7C" w14:textId="77777777" w:rsidR="007B0199" w:rsidRPr="00D80272" w:rsidRDefault="003559B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Meserve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PL,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Yunger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JA,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Gutiérrez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JR, Contreras LC, Milstead WB, Lang BK, Cramer, KL, Herrera S, </w:t>
      </w:r>
    </w:p>
    <w:p w14:paraId="6D3D5169" w14:textId="6C90BDCF" w:rsidR="003559B7" w:rsidRPr="00D80272" w:rsidRDefault="003559B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Lagos VO, Silva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SI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Tabilo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EL,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Torrealba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MA, and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Jaksic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FM. 1995. Heterogeneous responses of small mammals to an El Niño Southern Oscillation event in northcentral semiarid Chile and the importance of ecological scale. Journal of Mammalogy 76: 580–595.</w:t>
      </w:r>
    </w:p>
    <w:p w14:paraId="03C7A17B" w14:textId="77777777" w:rsidR="008F3DCC" w:rsidRPr="00D80272" w:rsidRDefault="008F3DCC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2C29D8B4" w14:textId="77777777" w:rsidR="007B0199" w:rsidRPr="00D80272" w:rsidRDefault="003559B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Meserve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PL, Kelt DA,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Milstead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WB, and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Gutîerrez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JR. 2003. Thirteen years of shifting top-down and </w:t>
      </w:r>
    </w:p>
    <w:p w14:paraId="73BD2992" w14:textId="5C6B3C8B" w:rsidR="003559B7" w:rsidRPr="00D80272" w:rsidRDefault="003559B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bottom-up control. BioScience 53: 633–646.</w:t>
      </w:r>
    </w:p>
    <w:p w14:paraId="266CC257" w14:textId="77777777" w:rsidR="00FD5634" w:rsidRPr="00D80272" w:rsidRDefault="00FD5634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66BEB4F6" w14:textId="77777777" w:rsidR="007B0199" w:rsidRPr="00D80272" w:rsidRDefault="0032250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Messier J, McGill BJ,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Lechowicz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MJ. 2010. How do traits vary across ecological scales? A case for trait-</w:t>
      </w:r>
    </w:p>
    <w:p w14:paraId="5461CFA8" w14:textId="3F5CF8C5" w:rsidR="00D817F8" w:rsidRPr="00961037" w:rsidRDefault="0032250E" w:rsidP="00961037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based ecology. Ecology Letters 13: 838–848.</w:t>
      </w:r>
    </w:p>
    <w:p w14:paraId="23742952" w14:textId="77777777" w:rsidR="007B0199" w:rsidRPr="00D80272" w:rsidRDefault="001E186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eastAsia="Times New Roman" w:hAnsi="Arial" w:cs="Arial"/>
          <w:i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 xml:space="preserve">Millar JS and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Schieck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JO. 1986. An annual lipid cycle in a montane population of </w:t>
      </w:r>
      <w:r w:rsidRPr="00D80272">
        <w:rPr>
          <w:rFonts w:ascii="Arial" w:eastAsia="Times New Roman" w:hAnsi="Arial" w:cs="Arial"/>
          <w:i/>
          <w:sz w:val="20"/>
          <w:szCs w:val="20"/>
        </w:rPr>
        <w:t xml:space="preserve">Peromyscus </w:t>
      </w:r>
    </w:p>
    <w:p w14:paraId="79BC1FE8" w14:textId="3A61EC28" w:rsidR="001E186A" w:rsidRPr="00D80272" w:rsidRDefault="001E186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eastAsia="Times New Roman" w:hAnsi="Arial" w:cs="Arial"/>
          <w:i/>
          <w:sz w:val="20"/>
          <w:szCs w:val="20"/>
        </w:rPr>
        <w:t>maniculatus</w:t>
      </w:r>
      <w:r w:rsidRPr="00D80272">
        <w:rPr>
          <w:rFonts w:ascii="Arial" w:eastAsia="Times New Roman" w:hAnsi="Arial" w:cs="Arial"/>
          <w:sz w:val="20"/>
          <w:szCs w:val="20"/>
        </w:rPr>
        <w:t>. Canadian Journal of Zoology 64: 1981–1985.</w:t>
      </w:r>
    </w:p>
    <w:p w14:paraId="328F4FF9" w14:textId="77777777" w:rsidR="005657CB" w:rsidRPr="00D80272" w:rsidRDefault="005657CB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B94EC28" w14:textId="77777777" w:rsidR="00A72C66" w:rsidRPr="00D80272" w:rsidRDefault="004E6998" w:rsidP="005F7B99">
      <w:pPr>
        <w:widowControl w:val="0"/>
        <w:autoSpaceDE w:val="0"/>
        <w:autoSpaceDN w:val="0"/>
        <w:adjustRightInd w:val="0"/>
        <w:ind w:left="475" w:hanging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Moreno L, </w:t>
      </w:r>
      <w:proofErr w:type="spellStart"/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Bertiller</w:t>
      </w:r>
      <w:proofErr w:type="spellEnd"/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MB. 2012. Variation of morphological and chemical traits of perennial grasses in arid </w:t>
      </w:r>
    </w:p>
    <w:p w14:paraId="3D409A42" w14:textId="6A9B19E4" w:rsidR="00A72C66" w:rsidRPr="00D80272" w:rsidRDefault="004E6998" w:rsidP="005F7B99">
      <w:pPr>
        <w:widowControl w:val="0"/>
        <w:autoSpaceDE w:val="0"/>
        <w:autoSpaceDN w:val="0"/>
        <w:adjustRightInd w:val="0"/>
        <w:ind w:left="475" w:hanging="43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ecosystems. Are these patterns influenced by the relative abundance of shrubs? </w:t>
      </w:r>
      <w:proofErr w:type="spellStart"/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Acta</w:t>
      </w:r>
      <w:proofErr w:type="spellEnd"/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Oecologic</w:t>
      </w:r>
      <w:r w:rsidR="00C572FC"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</w:t>
      </w:r>
      <w:proofErr w:type="spellEnd"/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1161377" w14:textId="5B3D1CF6" w:rsidR="004E6998" w:rsidRPr="00D80272" w:rsidRDefault="004E6998" w:rsidP="005F7B99">
      <w:pPr>
        <w:widowControl w:val="0"/>
        <w:autoSpaceDE w:val="0"/>
        <w:autoSpaceDN w:val="0"/>
        <w:adjustRightInd w:val="0"/>
        <w:ind w:left="475" w:hanging="43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41:</w:t>
      </w:r>
      <w:r w:rsidR="00C572FC"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80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39-45.</w:t>
      </w:r>
    </w:p>
    <w:p w14:paraId="39E67B8B" w14:textId="77777777" w:rsidR="004E6998" w:rsidRPr="00D80272" w:rsidRDefault="004E6998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</w:p>
    <w:p w14:paraId="5E7AC2B2" w14:textId="26F5AC7A" w:rsidR="00111919" w:rsidRPr="00D80272" w:rsidRDefault="00E34EEF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Newsome SD, Martinez del Rio C, Bearhop S</w:t>
      </w:r>
      <w:r w:rsidR="00111919" w:rsidRPr="00D80272">
        <w:rPr>
          <w:rFonts w:ascii="Arial" w:hAnsi="Arial" w:cs="Arial"/>
          <w:noProof/>
          <w:sz w:val="20"/>
          <w:szCs w:val="20"/>
        </w:rPr>
        <w:t xml:space="preserve">, </w:t>
      </w:r>
      <w:r w:rsidRPr="00D80272">
        <w:rPr>
          <w:rFonts w:ascii="Arial" w:hAnsi="Arial" w:cs="Arial"/>
          <w:noProof/>
          <w:sz w:val="20"/>
          <w:szCs w:val="20"/>
        </w:rPr>
        <w:t>Phillips DL</w:t>
      </w:r>
      <w:r w:rsidR="003D6BA4" w:rsidRPr="00D80272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2007. A niche for isotopic ecology. Front</w:t>
      </w:r>
      <w:r w:rsidR="00111919" w:rsidRPr="00D80272">
        <w:rPr>
          <w:rFonts w:ascii="Arial" w:hAnsi="Arial" w:cs="Arial"/>
          <w:noProof/>
          <w:sz w:val="20"/>
          <w:szCs w:val="20"/>
        </w:rPr>
        <w:t xml:space="preserve">iers </w:t>
      </w:r>
    </w:p>
    <w:p w14:paraId="5E6F9F11" w14:textId="1A483089" w:rsidR="00E34EEF" w:rsidRPr="00D80272" w:rsidRDefault="00111919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in </w:t>
      </w:r>
      <w:r w:rsidR="00E34EEF" w:rsidRPr="00D80272">
        <w:rPr>
          <w:rFonts w:ascii="Arial" w:hAnsi="Arial" w:cs="Arial"/>
          <w:noProof/>
          <w:sz w:val="20"/>
          <w:szCs w:val="20"/>
        </w:rPr>
        <w:t>Ecol</w:t>
      </w:r>
      <w:r w:rsidRPr="00D80272">
        <w:rPr>
          <w:rFonts w:ascii="Arial" w:hAnsi="Arial" w:cs="Arial"/>
          <w:noProof/>
          <w:sz w:val="20"/>
          <w:szCs w:val="20"/>
        </w:rPr>
        <w:t>ogy and the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 Environ</w:t>
      </w:r>
      <w:r w:rsidRPr="00D80272">
        <w:rPr>
          <w:rFonts w:ascii="Arial" w:hAnsi="Arial" w:cs="Arial"/>
          <w:noProof/>
          <w:sz w:val="20"/>
          <w:szCs w:val="20"/>
        </w:rPr>
        <w:t>ment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 5</w:t>
      </w:r>
      <w:r w:rsidRPr="00D80272">
        <w:rPr>
          <w:rFonts w:ascii="Arial" w:hAnsi="Arial" w:cs="Arial"/>
          <w:noProof/>
          <w:sz w:val="20"/>
          <w:szCs w:val="20"/>
        </w:rPr>
        <w:t>:</w:t>
      </w:r>
      <w:r w:rsidR="00E34EEF" w:rsidRPr="00D80272">
        <w:rPr>
          <w:rFonts w:ascii="Arial" w:hAnsi="Arial" w:cs="Arial"/>
          <w:noProof/>
          <w:sz w:val="20"/>
          <w:szCs w:val="20"/>
        </w:rPr>
        <w:t xml:space="preserve"> 429–436.</w:t>
      </w:r>
    </w:p>
    <w:p w14:paraId="2E3C7F5B" w14:textId="77777777" w:rsidR="00967857" w:rsidRPr="00D80272" w:rsidRDefault="00967857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2A36AE93" w14:textId="77777777" w:rsidR="00683AB3" w:rsidRPr="00D80272" w:rsidRDefault="00B15249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Newsome SD,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Vesbach-Takacs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C, Bradl</w:t>
      </w:r>
      <w:r w:rsidR="005D7B46" w:rsidRPr="00D80272">
        <w:rPr>
          <w:rFonts w:ascii="Arial" w:hAnsi="Arial" w:cs="Arial"/>
          <w:sz w:val="20"/>
          <w:szCs w:val="20"/>
          <w:lang w:eastAsia="ja-JP"/>
        </w:rPr>
        <w:t xml:space="preserve">ey CJ, Wolf C, </w:t>
      </w:r>
      <w:proofErr w:type="spellStart"/>
      <w:r w:rsidR="005D7B46" w:rsidRPr="00D80272">
        <w:rPr>
          <w:rFonts w:ascii="Arial" w:hAnsi="Arial" w:cs="Arial"/>
          <w:sz w:val="20"/>
          <w:szCs w:val="20"/>
          <w:lang w:eastAsia="ja-JP"/>
        </w:rPr>
        <w:t>Feeser</w:t>
      </w:r>
      <w:proofErr w:type="spellEnd"/>
      <w:r w:rsidR="005D7B46" w:rsidRPr="00D80272">
        <w:rPr>
          <w:rFonts w:ascii="Arial" w:hAnsi="Arial" w:cs="Arial"/>
          <w:sz w:val="20"/>
          <w:szCs w:val="20"/>
          <w:lang w:eastAsia="ja-JP"/>
        </w:rPr>
        <w:t xml:space="preserve"> K, and </w:t>
      </w:r>
      <w:r w:rsidRPr="00D80272">
        <w:rPr>
          <w:rFonts w:ascii="Arial" w:hAnsi="Arial" w:cs="Arial"/>
          <w:sz w:val="20"/>
          <w:szCs w:val="20"/>
          <w:lang w:eastAsia="ja-JP"/>
        </w:rPr>
        <w:t>Fogel</w:t>
      </w:r>
      <w:r w:rsidR="005D7B46" w:rsidRPr="00D80272">
        <w:rPr>
          <w:rFonts w:ascii="Arial" w:hAnsi="Arial" w:cs="Arial"/>
          <w:sz w:val="20"/>
          <w:szCs w:val="20"/>
          <w:lang w:eastAsia="ja-JP"/>
        </w:rPr>
        <w:t xml:space="preserve"> ML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. </w:t>
      </w:r>
      <w:r w:rsidR="0031319A" w:rsidRPr="00D80272">
        <w:rPr>
          <w:rFonts w:ascii="Arial" w:hAnsi="Arial" w:cs="Arial"/>
          <w:sz w:val="20"/>
          <w:szCs w:val="20"/>
          <w:lang w:eastAsia="ja-JP"/>
        </w:rPr>
        <w:t>2020</w:t>
      </w:r>
      <w:r w:rsidR="00683AB3" w:rsidRPr="00D80272">
        <w:rPr>
          <w:rFonts w:ascii="Arial" w:hAnsi="Arial" w:cs="Arial"/>
          <w:sz w:val="20"/>
          <w:szCs w:val="20"/>
          <w:lang w:eastAsia="ja-JP"/>
        </w:rPr>
        <w:t xml:space="preserve">. Isotopic and </w:t>
      </w:r>
    </w:p>
    <w:p w14:paraId="51FCCD2C" w14:textId="57ED3BBD" w:rsidR="00B15249" w:rsidRPr="00D80272" w:rsidRDefault="00683AB3" w:rsidP="005F7B99">
      <w:pPr>
        <w:widowControl w:val="0"/>
        <w:tabs>
          <w:tab w:val="left" w:pos="432"/>
        </w:tabs>
        <w:autoSpaceDE w:val="0"/>
        <w:autoSpaceDN w:val="0"/>
        <w:adjustRightInd w:val="0"/>
        <w:ind w:left="432"/>
        <w:rPr>
          <w:rFonts w:ascii="Arial" w:hAnsi="Arial" w:cs="Arial"/>
          <w:iCs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genetic methods reveal the role of the gut microbiome in mammalian host essential amino acid metabolism</w:t>
      </w:r>
      <w:r w:rsidRPr="00D80272">
        <w:rPr>
          <w:rFonts w:ascii="Arial" w:hAnsi="Arial" w:cs="Arial"/>
          <w:iCs/>
          <w:sz w:val="20"/>
          <w:szCs w:val="20"/>
          <w:lang w:eastAsia="ja-JP"/>
        </w:rPr>
        <w:t xml:space="preserve">. </w:t>
      </w:r>
      <w:r w:rsidR="007F0171" w:rsidRPr="00D80272">
        <w:rPr>
          <w:rFonts w:ascii="Arial" w:hAnsi="Arial" w:cs="Arial"/>
          <w:iCs/>
          <w:sz w:val="20"/>
          <w:szCs w:val="20"/>
          <w:lang w:eastAsia="ja-JP"/>
        </w:rPr>
        <w:t>Proceedings of the Royal Society Series B</w:t>
      </w:r>
      <w:r w:rsidRPr="00D80272">
        <w:rPr>
          <w:rFonts w:ascii="Arial" w:hAnsi="Arial" w:cs="Arial"/>
          <w:iCs/>
          <w:sz w:val="20"/>
          <w:szCs w:val="20"/>
          <w:lang w:eastAsia="ja-JP"/>
        </w:rPr>
        <w:t xml:space="preserve"> 287:20192995.</w:t>
      </w:r>
    </w:p>
    <w:p w14:paraId="458F2C78" w14:textId="77777777" w:rsidR="00A6334A" w:rsidRPr="00D80272" w:rsidRDefault="00A6334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5F1A2A2B" w14:textId="77777777" w:rsidR="007B0199" w:rsidRPr="00D80272" w:rsidRDefault="005657C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Newton SF. 1993. Body condition of a small passerine bird – ultrasonic assessment and significance in </w:t>
      </w:r>
    </w:p>
    <w:p w14:paraId="443E31F2" w14:textId="02E7E3E7" w:rsidR="00F522F0" w:rsidRPr="00D80272" w:rsidRDefault="005657C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overwinter survival. Journal of Zoology </w:t>
      </w:r>
      <w:r w:rsidRPr="00D80272">
        <w:rPr>
          <w:rFonts w:ascii="Arial" w:hAnsi="Arial" w:cs="Arial"/>
          <w:bCs/>
          <w:sz w:val="20"/>
          <w:szCs w:val="20"/>
          <w:lang w:eastAsia="ja-JP"/>
        </w:rPr>
        <w:t>229</w:t>
      </w:r>
      <w:r w:rsidRPr="00D80272">
        <w:rPr>
          <w:rFonts w:ascii="Arial" w:hAnsi="Arial" w:cs="Arial"/>
          <w:sz w:val="20"/>
          <w:szCs w:val="20"/>
          <w:lang w:eastAsia="ja-JP"/>
        </w:rPr>
        <w:t>: 561–580.</w:t>
      </w:r>
    </w:p>
    <w:p w14:paraId="4126406C" w14:textId="5A53239F" w:rsidR="00967857" w:rsidRPr="00D80272" w:rsidRDefault="0096785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47DD99DA" w14:textId="3826EE93" w:rsidR="0086399F" w:rsidRPr="00D80272" w:rsidRDefault="00E34EEF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Noble JD, Collins SL, Hallmark AJ, Maldonado K, Wolf B</w:t>
      </w:r>
      <w:r w:rsidR="0086399F" w:rsidRPr="00D80272">
        <w:rPr>
          <w:rFonts w:ascii="Arial" w:hAnsi="Arial" w:cs="Arial"/>
          <w:noProof/>
          <w:sz w:val="20"/>
          <w:szCs w:val="20"/>
        </w:rPr>
        <w:t>O,</w:t>
      </w:r>
      <w:r w:rsidRPr="00D80272">
        <w:rPr>
          <w:rFonts w:ascii="Arial" w:hAnsi="Arial" w:cs="Arial"/>
          <w:noProof/>
          <w:sz w:val="20"/>
          <w:szCs w:val="20"/>
        </w:rPr>
        <w:t xml:space="preserve"> Newsome SD</w:t>
      </w:r>
      <w:r w:rsidR="005F5FB0" w:rsidRPr="00D80272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2019. Foraging strategies of </w:t>
      </w:r>
    </w:p>
    <w:p w14:paraId="704759AB" w14:textId="77777777" w:rsidR="0086399F" w:rsidRPr="00D80272" w:rsidRDefault="00E34EEF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individual silky pocket mice over a boom–bust cycle in a stochastic dryland ecosystem. Oecologia</w:t>
      </w:r>
    </w:p>
    <w:p w14:paraId="142DF9C1" w14:textId="688FD0BA" w:rsidR="00E34EEF" w:rsidRPr="00D80272" w:rsidRDefault="00E34EEF" w:rsidP="005F7B99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190</w:t>
      </w:r>
      <w:r w:rsidR="0086399F" w:rsidRPr="00D80272">
        <w:rPr>
          <w:rFonts w:ascii="Arial" w:hAnsi="Arial" w:cs="Arial"/>
          <w:noProof/>
          <w:sz w:val="20"/>
          <w:szCs w:val="20"/>
        </w:rPr>
        <w:t xml:space="preserve">: </w:t>
      </w:r>
      <w:r w:rsidRPr="00D80272">
        <w:rPr>
          <w:rFonts w:ascii="Arial" w:hAnsi="Arial" w:cs="Arial"/>
          <w:noProof/>
          <w:sz w:val="20"/>
          <w:szCs w:val="20"/>
        </w:rPr>
        <w:t>569–578.</w:t>
      </w:r>
    </w:p>
    <w:p w14:paraId="74FD4AE6" w14:textId="77777777" w:rsidR="00F90CEC" w:rsidRPr="00D80272" w:rsidRDefault="00F90CEC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67B79FA2" w14:textId="77777777" w:rsidR="00282EB8" w:rsidRPr="00D80272" w:rsidRDefault="005F7B4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Orr </w:t>
      </w:r>
      <w:r w:rsidR="00C544FC" w:rsidRPr="00D80272">
        <w:rPr>
          <w:rFonts w:ascii="Arial" w:hAnsi="Arial" w:cs="Arial"/>
          <w:sz w:val="20"/>
          <w:szCs w:val="20"/>
          <w:lang w:eastAsia="ja-JP"/>
        </w:rPr>
        <w:t xml:space="preserve">TJ, Newsome SD, and Wolf BO. </w:t>
      </w:r>
      <w:r w:rsidR="000F1419" w:rsidRPr="00D80272">
        <w:rPr>
          <w:rFonts w:ascii="Arial" w:hAnsi="Arial" w:cs="Arial"/>
          <w:sz w:val="20"/>
          <w:szCs w:val="20"/>
          <w:lang w:eastAsia="ja-JP"/>
        </w:rPr>
        <w:t>2015</w:t>
      </w:r>
      <w:r w:rsidR="00C544FC" w:rsidRPr="00D80272">
        <w:rPr>
          <w:rFonts w:ascii="Arial" w:hAnsi="Arial" w:cs="Arial"/>
          <w:sz w:val="20"/>
          <w:szCs w:val="20"/>
          <w:lang w:eastAsia="ja-JP"/>
        </w:rPr>
        <w:t xml:space="preserve">. Cacti supply limited nutrients to a desert rodent community. </w:t>
      </w:r>
    </w:p>
    <w:p w14:paraId="37B8AE8B" w14:textId="0A7407CF" w:rsidR="005F7B4F" w:rsidRPr="00D80272" w:rsidRDefault="00282EB8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ab/>
      </w:r>
      <w:proofErr w:type="spellStart"/>
      <w:r w:rsidR="00C544FC" w:rsidRPr="00D80272">
        <w:rPr>
          <w:rFonts w:ascii="Arial" w:hAnsi="Arial" w:cs="Arial"/>
          <w:sz w:val="20"/>
          <w:szCs w:val="20"/>
          <w:lang w:eastAsia="ja-JP"/>
        </w:rPr>
        <w:t>Oecologia</w:t>
      </w:r>
      <w:proofErr w:type="spellEnd"/>
      <w:r w:rsidR="00490378" w:rsidRPr="00D80272">
        <w:rPr>
          <w:rFonts w:ascii="Arial" w:hAnsi="Arial" w:cs="Arial"/>
          <w:sz w:val="20"/>
          <w:szCs w:val="20"/>
          <w:lang w:eastAsia="ja-JP"/>
        </w:rPr>
        <w:t xml:space="preserve"> 178: 1045–1062.</w:t>
      </w:r>
    </w:p>
    <w:p w14:paraId="430CC9A9" w14:textId="5D6B0D6B" w:rsidR="005F7B4F" w:rsidRPr="00D80272" w:rsidRDefault="005F7B4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1FAF738E" w14:textId="77777777" w:rsidR="000B3A1E" w:rsidRDefault="000B3A1E">
      <w:pPr>
        <w:divId w:val="1219130477"/>
        <w:rPr>
          <w:ins w:id="120" w:author="Justin Yeakel" w:date="2021-10-06T10:31:00Z"/>
          <w:rFonts w:eastAsia="Times New Roman"/>
        </w:rPr>
      </w:pPr>
      <w:ins w:id="121" w:author="Justin Yeakel" w:date="2021-10-06T10:31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Padmanabhan P,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Grosse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J,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Asad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AB,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Radda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GK,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Golay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X. Gastrointestinal transit measurements in mice with 99m Tc-DTPA-labeled activated charcoal using NanoSPECT-CT. EJNMMI research. 2013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Dec;3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(1):1-8.</w:t>
        </w:r>
      </w:ins>
    </w:p>
    <w:p w14:paraId="6EEE9C9B" w14:textId="56769E9B" w:rsidR="00F57F23" w:rsidRPr="00D80272" w:rsidDel="000B3A1E" w:rsidRDefault="00F57F2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del w:id="122" w:author="Justin Yeakel" w:date="2021-10-06T10:31:00Z"/>
          <w:rFonts w:ascii="Arial" w:hAnsi="Arial" w:cs="Arial"/>
          <w:sz w:val="20"/>
          <w:szCs w:val="20"/>
          <w:highlight w:val="yellow"/>
          <w:lang w:eastAsia="ja-JP"/>
        </w:rPr>
      </w:pPr>
      <w:del w:id="123" w:author="Justin Yeakel" w:date="2021-10-06T10:31:00Z">
        <w:r w:rsidRPr="00D80272" w:rsidDel="000B3A1E">
          <w:rPr>
            <w:rFonts w:ascii="Arial" w:hAnsi="Arial" w:cs="Arial"/>
            <w:sz w:val="20"/>
            <w:szCs w:val="20"/>
            <w:highlight w:val="yellow"/>
          </w:rPr>
          <w:delText>Padmanabhan et al. 2013</w:delText>
        </w:r>
      </w:del>
    </w:p>
    <w:p w14:paraId="7E39239B" w14:textId="77777777" w:rsidR="00F57F23" w:rsidRPr="00D80272" w:rsidRDefault="00F57F2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2A65D7F2" w14:textId="77777777" w:rsidR="00961037" w:rsidRDefault="007777AF" w:rsidP="00961037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961037">
        <w:rPr>
          <w:rFonts w:ascii="Arial" w:hAnsi="Arial" w:cs="Arial"/>
          <w:sz w:val="20"/>
          <w:szCs w:val="20"/>
          <w:lang w:eastAsia="ja-JP"/>
        </w:rPr>
        <w:t>Pansu</w:t>
      </w:r>
      <w:proofErr w:type="spellEnd"/>
      <w:r w:rsidRPr="00961037">
        <w:rPr>
          <w:rFonts w:ascii="Arial" w:hAnsi="Arial" w:cs="Arial"/>
          <w:sz w:val="20"/>
          <w:szCs w:val="20"/>
          <w:lang w:eastAsia="ja-JP"/>
        </w:rPr>
        <w:t xml:space="preserve"> J, </w:t>
      </w:r>
      <w:proofErr w:type="spellStart"/>
      <w:r w:rsidRPr="00961037">
        <w:rPr>
          <w:rFonts w:ascii="Arial" w:hAnsi="Arial" w:cs="Arial"/>
          <w:sz w:val="20"/>
          <w:szCs w:val="20"/>
          <w:lang w:eastAsia="ja-JP"/>
        </w:rPr>
        <w:t>Guyton</w:t>
      </w:r>
      <w:proofErr w:type="spellEnd"/>
      <w:r w:rsidR="00961037">
        <w:rPr>
          <w:rFonts w:ascii="Arial" w:hAnsi="Arial" w:cs="Arial"/>
          <w:sz w:val="20"/>
          <w:szCs w:val="20"/>
          <w:lang w:eastAsia="ja-JP"/>
        </w:rPr>
        <w:t xml:space="preserve"> JA</w:t>
      </w:r>
      <w:r w:rsidRPr="00961037">
        <w:rPr>
          <w:rFonts w:ascii="Arial" w:hAnsi="Arial" w:cs="Arial"/>
          <w:sz w:val="20"/>
          <w:szCs w:val="20"/>
          <w:lang w:eastAsia="ja-JP"/>
        </w:rPr>
        <w:t>, Potter</w:t>
      </w:r>
      <w:r w:rsidR="00961037">
        <w:rPr>
          <w:rFonts w:ascii="Arial" w:hAnsi="Arial" w:cs="Arial"/>
          <w:sz w:val="20"/>
          <w:szCs w:val="20"/>
          <w:lang w:eastAsia="ja-JP"/>
        </w:rPr>
        <w:t xml:space="preserve"> AB</w:t>
      </w:r>
      <w:r w:rsidRPr="00961037">
        <w:rPr>
          <w:rFonts w:ascii="Arial" w:hAnsi="Arial" w:cs="Arial"/>
          <w:sz w:val="20"/>
          <w:szCs w:val="20"/>
          <w:lang w:eastAsia="ja-JP"/>
        </w:rPr>
        <w:t>, Atkins</w:t>
      </w:r>
      <w:r w:rsidR="00961037">
        <w:rPr>
          <w:rFonts w:ascii="Arial" w:hAnsi="Arial" w:cs="Arial"/>
          <w:sz w:val="20"/>
          <w:szCs w:val="20"/>
          <w:lang w:eastAsia="ja-JP"/>
        </w:rPr>
        <w:t xml:space="preserve"> JL</w:t>
      </w:r>
      <w:r w:rsidRPr="00961037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961037">
        <w:rPr>
          <w:rFonts w:ascii="Arial" w:hAnsi="Arial" w:cs="Arial"/>
          <w:sz w:val="20"/>
          <w:szCs w:val="20"/>
          <w:lang w:eastAsia="ja-JP"/>
        </w:rPr>
        <w:t>Daskin</w:t>
      </w:r>
      <w:proofErr w:type="spellEnd"/>
      <w:r w:rsidR="00961037">
        <w:rPr>
          <w:rFonts w:ascii="Arial" w:hAnsi="Arial" w:cs="Arial"/>
          <w:sz w:val="20"/>
          <w:szCs w:val="20"/>
          <w:lang w:eastAsia="ja-JP"/>
        </w:rPr>
        <w:t xml:space="preserve"> JH</w:t>
      </w:r>
      <w:r w:rsidRPr="00961037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961037">
        <w:rPr>
          <w:rFonts w:ascii="Arial" w:hAnsi="Arial" w:cs="Arial"/>
          <w:sz w:val="20"/>
          <w:szCs w:val="20"/>
          <w:lang w:eastAsia="ja-JP"/>
        </w:rPr>
        <w:t>Wursten</w:t>
      </w:r>
      <w:proofErr w:type="spellEnd"/>
      <w:r w:rsidR="00961037">
        <w:rPr>
          <w:rFonts w:ascii="Arial" w:hAnsi="Arial" w:cs="Arial"/>
          <w:sz w:val="20"/>
          <w:szCs w:val="20"/>
          <w:lang w:eastAsia="ja-JP"/>
        </w:rPr>
        <w:t xml:space="preserve"> B</w:t>
      </w:r>
      <w:r w:rsidRPr="00961037">
        <w:rPr>
          <w:rFonts w:ascii="Arial" w:hAnsi="Arial" w:cs="Arial"/>
          <w:sz w:val="20"/>
          <w:szCs w:val="20"/>
          <w:lang w:eastAsia="ja-JP"/>
        </w:rPr>
        <w:t>, Kartzinel</w:t>
      </w:r>
      <w:r w:rsidR="00961037">
        <w:rPr>
          <w:rFonts w:ascii="Arial" w:hAnsi="Arial" w:cs="Arial"/>
          <w:sz w:val="20"/>
          <w:szCs w:val="20"/>
          <w:lang w:eastAsia="ja-JP"/>
        </w:rPr>
        <w:t xml:space="preserve"> TR</w:t>
      </w:r>
      <w:r w:rsidRPr="00961037">
        <w:rPr>
          <w:rFonts w:ascii="Arial" w:hAnsi="Arial" w:cs="Arial"/>
          <w:sz w:val="20"/>
          <w:szCs w:val="20"/>
          <w:lang w:eastAsia="ja-JP"/>
        </w:rPr>
        <w:t>,</w:t>
      </w:r>
      <w:r w:rsidR="00961037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961037">
        <w:rPr>
          <w:rFonts w:ascii="Arial" w:hAnsi="Arial" w:cs="Arial"/>
          <w:sz w:val="20"/>
          <w:szCs w:val="20"/>
          <w:lang w:eastAsia="ja-JP"/>
        </w:rPr>
        <w:t>Pringle</w:t>
      </w:r>
      <w:r w:rsidR="00961037">
        <w:rPr>
          <w:rFonts w:ascii="Arial" w:hAnsi="Arial" w:cs="Arial"/>
          <w:sz w:val="20"/>
          <w:szCs w:val="20"/>
          <w:lang w:eastAsia="ja-JP"/>
        </w:rPr>
        <w:t xml:space="preserve"> RM</w:t>
      </w:r>
      <w:r w:rsidRPr="00961037">
        <w:rPr>
          <w:rFonts w:ascii="Arial" w:hAnsi="Arial" w:cs="Arial"/>
          <w:sz w:val="20"/>
          <w:szCs w:val="20"/>
          <w:lang w:eastAsia="ja-JP"/>
        </w:rPr>
        <w:t>. 2019.</w:t>
      </w:r>
    </w:p>
    <w:p w14:paraId="63499DA6" w14:textId="77777777" w:rsidR="00961037" w:rsidRDefault="007777AF" w:rsidP="00961037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961037">
        <w:rPr>
          <w:rFonts w:ascii="Arial" w:hAnsi="Arial" w:cs="Arial"/>
          <w:sz w:val="20"/>
          <w:szCs w:val="20"/>
          <w:lang w:eastAsia="ja-JP"/>
        </w:rPr>
        <w:t>Trophic ecology of large herbivores in a reassembling African ecosystem. Journal of</w:t>
      </w:r>
      <w:r w:rsidR="00961037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961037">
        <w:rPr>
          <w:rFonts w:ascii="Arial" w:hAnsi="Arial" w:cs="Arial"/>
          <w:sz w:val="20"/>
          <w:szCs w:val="20"/>
          <w:lang w:eastAsia="ja-JP"/>
        </w:rPr>
        <w:t>Ecology 107:</w:t>
      </w:r>
    </w:p>
    <w:p w14:paraId="6B69694D" w14:textId="5AAE1432" w:rsidR="007777AF" w:rsidRPr="00961037" w:rsidRDefault="007777AF" w:rsidP="00961037">
      <w:pPr>
        <w:autoSpaceDE w:val="0"/>
        <w:autoSpaceDN w:val="0"/>
        <w:adjustRightInd w:val="0"/>
        <w:ind w:left="720" w:hanging="288"/>
        <w:rPr>
          <w:rFonts w:ascii="Arial" w:hAnsi="Arial" w:cs="Arial"/>
          <w:sz w:val="20"/>
          <w:szCs w:val="20"/>
          <w:lang w:eastAsia="ja-JP"/>
        </w:rPr>
      </w:pPr>
      <w:r w:rsidRPr="00961037">
        <w:rPr>
          <w:rFonts w:ascii="Arial" w:hAnsi="Arial" w:cs="Arial"/>
          <w:sz w:val="20"/>
          <w:szCs w:val="20"/>
          <w:lang w:eastAsia="ja-JP"/>
        </w:rPr>
        <w:t>1355</w:t>
      </w:r>
      <w:r w:rsidR="00961037">
        <w:rPr>
          <w:rFonts w:ascii="Arial" w:hAnsi="Arial" w:cs="Arial"/>
          <w:sz w:val="20"/>
          <w:szCs w:val="20"/>
          <w:lang w:eastAsia="ja-JP"/>
        </w:rPr>
        <w:t>–</w:t>
      </w:r>
      <w:r w:rsidRPr="00961037">
        <w:rPr>
          <w:rFonts w:ascii="Arial" w:hAnsi="Arial" w:cs="Arial"/>
          <w:sz w:val="20"/>
          <w:szCs w:val="20"/>
          <w:lang w:eastAsia="ja-JP"/>
        </w:rPr>
        <w:t>1376.</w:t>
      </w:r>
    </w:p>
    <w:p w14:paraId="1C134C94" w14:textId="77777777" w:rsidR="00721DEF" w:rsidRPr="00D80272" w:rsidRDefault="00721DE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contextualSpacing w:val="0"/>
        <w:rPr>
          <w:rFonts w:ascii="Arial" w:hAnsi="Arial" w:cs="Arial"/>
          <w:sz w:val="20"/>
          <w:szCs w:val="20"/>
          <w:lang w:eastAsia="ja-JP"/>
        </w:rPr>
      </w:pPr>
    </w:p>
    <w:p w14:paraId="4AD1ACE2" w14:textId="7D3CAF05" w:rsidR="00040779" w:rsidRPr="00D80272" w:rsidRDefault="0004077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contextualSpacing w:val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Parmenter RR, Yates TL, Anderson DR,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Burnham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KP,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Dunnum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JL, Franklin AB,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Friggens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MT,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Lubow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BC, </w:t>
      </w:r>
    </w:p>
    <w:p w14:paraId="14CAA3AF" w14:textId="7BD3D826" w:rsidR="00040779" w:rsidRPr="00D80272" w:rsidRDefault="0004077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360"/>
        <w:contextualSpacing w:val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Miller M, Olson GS, Parmenter CA, Pollard J,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Rexstad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E,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Shenk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TM, Stanley TR, White GC. 2003. Small-mammal density estimation: a field comparison of grid-based vs. web-based density estimators. Ecological Monographs 73(1): 1–26.</w:t>
      </w:r>
    </w:p>
    <w:p w14:paraId="135F2AB6" w14:textId="4D7DE322" w:rsidR="00F57F23" w:rsidRPr="00D80272" w:rsidRDefault="00F57F23" w:rsidP="005F7B99">
      <w:pPr>
        <w:tabs>
          <w:tab w:val="left" w:pos="432"/>
        </w:tabs>
        <w:rPr>
          <w:rFonts w:ascii="Arial" w:eastAsia="Times New Roman" w:hAnsi="Arial" w:cs="Arial"/>
          <w:sz w:val="20"/>
          <w:szCs w:val="20"/>
        </w:rPr>
      </w:pPr>
    </w:p>
    <w:p w14:paraId="7FF732B0" w14:textId="77777777" w:rsidR="00BE6B32" w:rsidRDefault="007777AF" w:rsidP="005F7B99">
      <w:pPr>
        <w:tabs>
          <w:tab w:val="left" w:pos="432"/>
        </w:tabs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663380">
        <w:rPr>
          <w:rFonts w:ascii="Arial" w:hAnsi="Arial" w:cs="Arial"/>
          <w:sz w:val="20"/>
          <w:szCs w:val="20"/>
          <w:lang w:eastAsia="ja-JP"/>
        </w:rPr>
        <w:t>Pompanon</w:t>
      </w:r>
      <w:proofErr w:type="spellEnd"/>
      <w:r w:rsidRPr="00663380">
        <w:rPr>
          <w:rFonts w:ascii="Arial" w:hAnsi="Arial" w:cs="Arial"/>
          <w:sz w:val="20"/>
          <w:szCs w:val="20"/>
          <w:lang w:eastAsia="ja-JP"/>
        </w:rPr>
        <w:t xml:space="preserve"> F, </w:t>
      </w:r>
      <w:proofErr w:type="spellStart"/>
      <w:r w:rsidRPr="00663380">
        <w:rPr>
          <w:rFonts w:ascii="Arial" w:hAnsi="Arial" w:cs="Arial"/>
          <w:sz w:val="20"/>
          <w:szCs w:val="20"/>
          <w:lang w:eastAsia="ja-JP"/>
        </w:rPr>
        <w:t>Deagle</w:t>
      </w:r>
      <w:proofErr w:type="spellEnd"/>
      <w:r w:rsidR="00BE6B32">
        <w:rPr>
          <w:rFonts w:ascii="Arial" w:hAnsi="Arial" w:cs="Arial"/>
          <w:sz w:val="20"/>
          <w:szCs w:val="20"/>
          <w:lang w:eastAsia="ja-JP"/>
        </w:rPr>
        <w:t xml:space="preserve"> BE</w:t>
      </w:r>
      <w:r w:rsidRPr="00663380">
        <w:rPr>
          <w:rFonts w:ascii="Arial" w:hAnsi="Arial" w:cs="Arial"/>
          <w:sz w:val="20"/>
          <w:szCs w:val="20"/>
          <w:lang w:eastAsia="ja-JP"/>
        </w:rPr>
        <w:t>, Symondson</w:t>
      </w:r>
      <w:r w:rsidR="00BE6B32">
        <w:rPr>
          <w:rFonts w:ascii="Arial" w:hAnsi="Arial" w:cs="Arial"/>
          <w:sz w:val="20"/>
          <w:szCs w:val="20"/>
          <w:lang w:eastAsia="ja-JP"/>
        </w:rPr>
        <w:t xml:space="preserve"> WOC</w:t>
      </w:r>
      <w:r w:rsidRPr="00663380">
        <w:rPr>
          <w:rFonts w:ascii="Arial" w:hAnsi="Arial" w:cs="Arial"/>
          <w:sz w:val="20"/>
          <w:szCs w:val="20"/>
          <w:lang w:eastAsia="ja-JP"/>
        </w:rPr>
        <w:t>, Brown</w:t>
      </w:r>
      <w:r w:rsidR="00BE6B32">
        <w:rPr>
          <w:rFonts w:ascii="Arial" w:hAnsi="Arial" w:cs="Arial"/>
          <w:sz w:val="20"/>
          <w:szCs w:val="20"/>
          <w:lang w:eastAsia="ja-JP"/>
        </w:rPr>
        <w:t xml:space="preserve"> DS</w:t>
      </w:r>
      <w:r w:rsidRPr="00663380">
        <w:rPr>
          <w:rFonts w:ascii="Arial" w:hAnsi="Arial" w:cs="Arial"/>
          <w:sz w:val="20"/>
          <w:szCs w:val="20"/>
          <w:lang w:eastAsia="ja-JP"/>
        </w:rPr>
        <w:t>, Jarman</w:t>
      </w:r>
      <w:r w:rsidR="00BE6B32">
        <w:rPr>
          <w:rFonts w:ascii="Arial" w:hAnsi="Arial" w:cs="Arial"/>
          <w:sz w:val="20"/>
          <w:szCs w:val="20"/>
          <w:lang w:eastAsia="ja-JP"/>
        </w:rPr>
        <w:t xml:space="preserve"> SN</w:t>
      </w:r>
      <w:r w:rsidRPr="00663380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663380">
        <w:rPr>
          <w:rFonts w:ascii="Arial" w:hAnsi="Arial" w:cs="Arial"/>
          <w:sz w:val="20"/>
          <w:szCs w:val="20"/>
          <w:lang w:eastAsia="ja-JP"/>
        </w:rPr>
        <w:t>Taberlet</w:t>
      </w:r>
      <w:proofErr w:type="spellEnd"/>
      <w:r w:rsidR="00BE6B32">
        <w:rPr>
          <w:rFonts w:ascii="Arial" w:hAnsi="Arial" w:cs="Arial"/>
          <w:sz w:val="20"/>
          <w:szCs w:val="20"/>
          <w:lang w:eastAsia="ja-JP"/>
        </w:rPr>
        <w:t xml:space="preserve"> P</w:t>
      </w:r>
      <w:r w:rsidRPr="00663380">
        <w:rPr>
          <w:rFonts w:ascii="Arial" w:hAnsi="Arial" w:cs="Arial"/>
          <w:sz w:val="20"/>
          <w:szCs w:val="20"/>
          <w:lang w:eastAsia="ja-JP"/>
        </w:rPr>
        <w:t>. 2012. Who is eating</w:t>
      </w:r>
    </w:p>
    <w:p w14:paraId="037B5A59" w14:textId="3C6CC7BE" w:rsidR="001F728D" w:rsidRPr="00663380" w:rsidRDefault="00BE6B32" w:rsidP="005F7B99">
      <w:pPr>
        <w:tabs>
          <w:tab w:val="left" w:pos="432"/>
        </w:tabs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7777AF" w:rsidRPr="00663380">
        <w:rPr>
          <w:rFonts w:ascii="Arial" w:hAnsi="Arial" w:cs="Arial"/>
          <w:sz w:val="20"/>
          <w:szCs w:val="20"/>
          <w:lang w:eastAsia="ja-JP"/>
        </w:rPr>
        <w:t xml:space="preserve">what: diet assessment using next generation sequencing. Molecular Ecology </w:t>
      </w:r>
      <w:r w:rsidR="007777AF" w:rsidRPr="00BE6B32">
        <w:rPr>
          <w:rFonts w:ascii="Arial" w:hAnsi="Arial" w:cs="Arial"/>
          <w:sz w:val="20"/>
          <w:szCs w:val="20"/>
          <w:lang w:eastAsia="ja-JP"/>
        </w:rPr>
        <w:t>21</w:t>
      </w:r>
      <w:r w:rsidR="007777AF" w:rsidRPr="00663380">
        <w:rPr>
          <w:rFonts w:ascii="Arial" w:hAnsi="Arial" w:cs="Arial"/>
          <w:sz w:val="20"/>
          <w:szCs w:val="20"/>
          <w:lang w:eastAsia="ja-JP"/>
        </w:rPr>
        <w:t>:</w:t>
      </w:r>
      <w:r>
        <w:rPr>
          <w:rFonts w:ascii="Arial" w:hAnsi="Arial" w:cs="Arial"/>
          <w:sz w:val="20"/>
          <w:szCs w:val="20"/>
          <w:lang w:eastAsia="ja-JP"/>
        </w:rPr>
        <w:t xml:space="preserve"> </w:t>
      </w:r>
      <w:r w:rsidR="007777AF" w:rsidRPr="00663380">
        <w:rPr>
          <w:rFonts w:ascii="Arial" w:hAnsi="Arial" w:cs="Arial"/>
          <w:sz w:val="20"/>
          <w:szCs w:val="20"/>
          <w:lang w:eastAsia="ja-JP"/>
        </w:rPr>
        <w:t>1931</w:t>
      </w:r>
      <w:r>
        <w:rPr>
          <w:rFonts w:ascii="Arial" w:hAnsi="Arial" w:cs="Arial"/>
          <w:sz w:val="20"/>
          <w:szCs w:val="20"/>
          <w:lang w:eastAsia="ja-JP"/>
        </w:rPr>
        <w:t>–</w:t>
      </w:r>
      <w:r w:rsidR="007777AF" w:rsidRPr="00663380">
        <w:rPr>
          <w:rFonts w:ascii="Arial" w:hAnsi="Arial" w:cs="Arial"/>
          <w:sz w:val="20"/>
          <w:szCs w:val="20"/>
          <w:lang w:eastAsia="ja-JP"/>
        </w:rPr>
        <w:t>1950.</w:t>
      </w:r>
    </w:p>
    <w:p w14:paraId="758BC28A" w14:textId="77777777" w:rsidR="007777AF" w:rsidRPr="00D80272" w:rsidRDefault="007777AF" w:rsidP="005F7B99">
      <w:pPr>
        <w:tabs>
          <w:tab w:val="left" w:pos="432"/>
        </w:tabs>
        <w:rPr>
          <w:rFonts w:ascii="Arial" w:hAnsi="Arial" w:cs="Arial"/>
          <w:sz w:val="20"/>
          <w:szCs w:val="20"/>
          <w:highlight w:val="yellow"/>
        </w:rPr>
      </w:pPr>
    </w:p>
    <w:p w14:paraId="2F5E3307" w14:textId="77777777" w:rsidR="00B11EDB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Pradel R</w:t>
      </w:r>
      <w:r w:rsidR="00610DD2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1996. Utilization of Capture-mark-recapture for the study of recruitment and population growth </w:t>
      </w:r>
    </w:p>
    <w:p w14:paraId="1CD335C1" w14:textId="0190E999" w:rsidR="00D80272" w:rsidRPr="00D80272" w:rsidRDefault="00D80272" w:rsidP="00B11EDB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rate. </w:t>
      </w:r>
      <w:r w:rsidRPr="00610DD2">
        <w:rPr>
          <w:rFonts w:ascii="Arial" w:hAnsi="Arial" w:cs="Arial"/>
          <w:noProof/>
          <w:sz w:val="20"/>
          <w:szCs w:val="20"/>
        </w:rPr>
        <w:t>Biometrics</w:t>
      </w:r>
      <w:r w:rsidR="00610DD2" w:rsidRPr="00610DD2">
        <w:rPr>
          <w:rFonts w:ascii="Arial" w:hAnsi="Arial" w:cs="Arial"/>
          <w:noProof/>
          <w:sz w:val="20"/>
          <w:szCs w:val="20"/>
        </w:rPr>
        <w:t xml:space="preserve"> </w:t>
      </w:r>
      <w:r w:rsidRPr="00610DD2">
        <w:rPr>
          <w:rFonts w:ascii="Arial" w:hAnsi="Arial" w:cs="Arial"/>
          <w:noProof/>
          <w:sz w:val="20"/>
          <w:szCs w:val="20"/>
        </w:rPr>
        <w:t>52</w:t>
      </w:r>
      <w:r w:rsidR="00610DD2" w:rsidRPr="00610DD2">
        <w:rPr>
          <w:rFonts w:ascii="Arial" w:hAnsi="Arial" w:cs="Arial"/>
          <w:noProof/>
          <w:sz w:val="20"/>
          <w:szCs w:val="20"/>
        </w:rPr>
        <w:t>:</w:t>
      </w:r>
      <w:r w:rsidRPr="00D80272">
        <w:rPr>
          <w:rFonts w:ascii="Arial" w:hAnsi="Arial" w:cs="Arial"/>
          <w:noProof/>
          <w:sz w:val="20"/>
          <w:szCs w:val="20"/>
        </w:rPr>
        <w:t xml:space="preserve"> 703–709.</w:t>
      </w:r>
    </w:p>
    <w:p w14:paraId="75CE8EE0" w14:textId="77777777" w:rsidR="0080666B" w:rsidRPr="00D80272" w:rsidRDefault="0080666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33A12AA5" w14:textId="77777777" w:rsidR="0005703C" w:rsidRPr="00D80272" w:rsidRDefault="003559B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Polis GA. 1991. Complex trophic interactions in deserts: an empirical critique of food-web theory. The </w:t>
      </w:r>
    </w:p>
    <w:p w14:paraId="3AC51AEF" w14:textId="65427C18" w:rsidR="003559B7" w:rsidRPr="00967D93" w:rsidRDefault="00967D93" w:rsidP="00967D93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C7200E" w:rsidRPr="00967D93">
        <w:rPr>
          <w:rFonts w:ascii="Arial" w:hAnsi="Arial" w:cs="Arial"/>
          <w:sz w:val="20"/>
          <w:szCs w:val="20"/>
          <w:lang w:eastAsia="ja-JP"/>
        </w:rPr>
        <w:t>American Naturalist 138</w:t>
      </w:r>
      <w:r w:rsidR="003559B7" w:rsidRPr="00967D93">
        <w:rPr>
          <w:rFonts w:ascii="Arial" w:hAnsi="Arial" w:cs="Arial"/>
          <w:sz w:val="20"/>
          <w:szCs w:val="20"/>
          <w:lang w:eastAsia="ja-JP"/>
        </w:rPr>
        <w:t>: 123–155.</w:t>
      </w:r>
    </w:p>
    <w:p w14:paraId="4ABFBEA6" w14:textId="77777777" w:rsidR="00103F6F" w:rsidRPr="00D80272" w:rsidRDefault="00103F6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65F8D04C" w14:textId="77777777" w:rsidR="0005703C" w:rsidRPr="00D80272" w:rsidRDefault="0032250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Previtali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MA, Lima M,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Meserve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PL, Kelt DA, and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Gutîerrez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JR. 2009. Population dynamics of two </w:t>
      </w:r>
    </w:p>
    <w:p w14:paraId="037CA126" w14:textId="77777777" w:rsidR="004C2C1B" w:rsidRDefault="004C2C1B" w:rsidP="004C2C1B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32250E" w:rsidRPr="004C2C1B">
        <w:rPr>
          <w:rFonts w:ascii="Arial" w:hAnsi="Arial" w:cs="Arial"/>
          <w:sz w:val="20"/>
          <w:szCs w:val="20"/>
          <w:lang w:eastAsia="ja-JP"/>
        </w:rPr>
        <w:t xml:space="preserve">sympatric rodents in a variable environment: rainfall, resource availability, and predation. Ecology </w:t>
      </w:r>
      <w:r w:rsidR="00444C8D" w:rsidRPr="004C2C1B">
        <w:rPr>
          <w:rFonts w:ascii="Arial" w:hAnsi="Arial" w:cs="Arial"/>
          <w:sz w:val="20"/>
          <w:szCs w:val="20"/>
          <w:lang w:eastAsia="ja-JP"/>
        </w:rPr>
        <w:t>90</w:t>
      </w:r>
      <w:r w:rsidR="0032250E" w:rsidRPr="004C2C1B">
        <w:rPr>
          <w:rFonts w:ascii="Arial" w:hAnsi="Arial" w:cs="Arial"/>
          <w:sz w:val="20"/>
          <w:szCs w:val="20"/>
          <w:lang w:eastAsia="ja-JP"/>
        </w:rPr>
        <w:t xml:space="preserve">: </w:t>
      </w:r>
    </w:p>
    <w:p w14:paraId="7589D6F0" w14:textId="5F3EF277" w:rsidR="0032250E" w:rsidRPr="004C2C1B" w:rsidRDefault="004C2C1B" w:rsidP="004C2C1B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32250E" w:rsidRPr="004C2C1B">
        <w:rPr>
          <w:rFonts w:ascii="Arial" w:hAnsi="Arial" w:cs="Arial"/>
          <w:sz w:val="20"/>
          <w:szCs w:val="20"/>
          <w:lang w:eastAsia="ja-JP"/>
        </w:rPr>
        <w:t>1996–2006.</w:t>
      </w:r>
    </w:p>
    <w:p w14:paraId="104C1BD1" w14:textId="77777777" w:rsidR="0080666B" w:rsidRPr="00D80272" w:rsidRDefault="0080666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7FEDCF0A" w14:textId="77777777" w:rsidR="0005703C" w:rsidRPr="00D80272" w:rsidRDefault="00325352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Price </w:t>
      </w:r>
      <w:r w:rsidR="00CE1AD3" w:rsidRPr="00D80272">
        <w:rPr>
          <w:rFonts w:ascii="Arial" w:hAnsi="Arial" w:cs="Arial"/>
          <w:sz w:val="20"/>
          <w:szCs w:val="20"/>
          <w:lang w:eastAsia="ja-JP"/>
        </w:rPr>
        <w:t xml:space="preserve">MV </w:t>
      </w:r>
      <w:r w:rsidRPr="00D80272">
        <w:rPr>
          <w:rFonts w:ascii="Arial" w:hAnsi="Arial" w:cs="Arial"/>
          <w:sz w:val="20"/>
          <w:szCs w:val="20"/>
          <w:lang w:eastAsia="ja-JP"/>
        </w:rPr>
        <w:t>and Reichman</w:t>
      </w:r>
      <w:r w:rsidR="00CE1AD3" w:rsidRPr="00D80272">
        <w:rPr>
          <w:rFonts w:ascii="Arial" w:hAnsi="Arial" w:cs="Arial"/>
          <w:sz w:val="20"/>
          <w:szCs w:val="20"/>
          <w:lang w:eastAsia="ja-JP"/>
        </w:rPr>
        <w:t xml:space="preserve"> OJ.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 1987</w:t>
      </w:r>
      <w:r w:rsidR="00CE1AD3" w:rsidRPr="00D80272">
        <w:rPr>
          <w:rFonts w:ascii="Arial" w:hAnsi="Arial" w:cs="Arial"/>
          <w:sz w:val="20"/>
          <w:szCs w:val="20"/>
          <w:lang w:eastAsia="ja-JP"/>
        </w:rPr>
        <w:t xml:space="preserve">. Distribution of seeds in Sonoran Desert soils: implications for </w:t>
      </w:r>
    </w:p>
    <w:p w14:paraId="1F4C0320" w14:textId="46807221" w:rsidR="006011BE" w:rsidRPr="004C2C1B" w:rsidRDefault="004C2C1B" w:rsidP="004C2C1B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CE1AD3" w:rsidRPr="004C2C1B">
        <w:rPr>
          <w:rFonts w:ascii="Arial" w:hAnsi="Arial" w:cs="Arial"/>
          <w:sz w:val="20"/>
          <w:szCs w:val="20"/>
          <w:lang w:eastAsia="ja-JP"/>
        </w:rPr>
        <w:t>Heteromyid rodent foraging. Ecology 68:</w:t>
      </w:r>
      <w:r w:rsidR="00E00354" w:rsidRPr="004C2C1B">
        <w:rPr>
          <w:rFonts w:ascii="Arial" w:hAnsi="Arial" w:cs="Arial"/>
          <w:sz w:val="20"/>
          <w:szCs w:val="20"/>
          <w:lang w:eastAsia="ja-JP"/>
        </w:rPr>
        <w:t xml:space="preserve"> </w:t>
      </w:r>
      <w:r w:rsidR="00CE1AD3" w:rsidRPr="004C2C1B">
        <w:rPr>
          <w:rFonts w:ascii="Arial" w:hAnsi="Arial" w:cs="Arial"/>
          <w:sz w:val="20"/>
          <w:szCs w:val="20"/>
          <w:lang w:eastAsia="ja-JP"/>
        </w:rPr>
        <w:t>1797–1811.</w:t>
      </w:r>
    </w:p>
    <w:p w14:paraId="3A9881A7" w14:textId="77777777" w:rsidR="00373E85" w:rsidRPr="00D80272" w:rsidRDefault="00373E85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0837CBB3" w14:textId="77777777" w:rsidR="0005703C" w:rsidRPr="00D80272" w:rsidRDefault="00CE141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Reichman </w:t>
      </w:r>
      <w:r w:rsidR="00CE1AD3" w:rsidRPr="00D80272">
        <w:rPr>
          <w:rFonts w:ascii="Arial" w:hAnsi="Arial" w:cs="Arial"/>
          <w:sz w:val="20"/>
          <w:szCs w:val="20"/>
          <w:lang w:eastAsia="ja-JP"/>
        </w:rPr>
        <w:t xml:space="preserve">OJ. </w:t>
      </w:r>
      <w:r w:rsidRPr="00D80272">
        <w:rPr>
          <w:rFonts w:ascii="Arial" w:hAnsi="Arial" w:cs="Arial"/>
          <w:sz w:val="20"/>
          <w:szCs w:val="20"/>
          <w:lang w:eastAsia="ja-JP"/>
        </w:rPr>
        <w:t>1975</w:t>
      </w:r>
      <w:r w:rsidR="00CE1AD3" w:rsidRPr="00D80272">
        <w:rPr>
          <w:rFonts w:ascii="Arial" w:hAnsi="Arial" w:cs="Arial"/>
          <w:sz w:val="20"/>
          <w:szCs w:val="20"/>
          <w:lang w:eastAsia="ja-JP"/>
        </w:rPr>
        <w:t xml:space="preserve">. Relationships of desert rodent diets to available resources. Journal of Mammalogy </w:t>
      </w:r>
    </w:p>
    <w:p w14:paraId="7E3E6886" w14:textId="020E65E6" w:rsidR="00CE1417" w:rsidRPr="004C2C1B" w:rsidRDefault="004C2C1B" w:rsidP="004C2C1B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CE1AD3" w:rsidRPr="004C2C1B">
        <w:rPr>
          <w:rFonts w:ascii="Arial" w:hAnsi="Arial" w:cs="Arial"/>
          <w:sz w:val="20"/>
          <w:szCs w:val="20"/>
          <w:lang w:eastAsia="ja-JP"/>
        </w:rPr>
        <w:t>56:</w:t>
      </w:r>
      <w:r w:rsidR="00E00354" w:rsidRPr="004C2C1B">
        <w:rPr>
          <w:rFonts w:ascii="Arial" w:hAnsi="Arial" w:cs="Arial"/>
          <w:sz w:val="20"/>
          <w:szCs w:val="20"/>
          <w:lang w:eastAsia="ja-JP"/>
        </w:rPr>
        <w:t xml:space="preserve"> </w:t>
      </w:r>
      <w:r w:rsidR="00CE1AD3" w:rsidRPr="004C2C1B">
        <w:rPr>
          <w:rFonts w:ascii="Arial" w:hAnsi="Arial" w:cs="Arial"/>
          <w:sz w:val="20"/>
          <w:szCs w:val="20"/>
          <w:lang w:eastAsia="ja-JP"/>
        </w:rPr>
        <w:t>731–751.</w:t>
      </w:r>
    </w:p>
    <w:p w14:paraId="71F78864" w14:textId="77777777" w:rsidR="006E0520" w:rsidRPr="00D80272" w:rsidRDefault="006E0520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41E047F5" w14:textId="77777777" w:rsidR="00C9772D" w:rsidRDefault="00CE1AD3" w:rsidP="00C9772D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Reichman OJ. 1976. Relationships between dimensions, weights, volumes, and calories or some </w:t>
      </w:r>
    </w:p>
    <w:p w14:paraId="0BA88D5D" w14:textId="1175FBF9" w:rsidR="00434292" w:rsidRPr="00D80272" w:rsidRDefault="00C9772D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CE1AD3" w:rsidRPr="00C9772D">
        <w:rPr>
          <w:rFonts w:ascii="Arial" w:hAnsi="Arial" w:cs="Arial"/>
          <w:sz w:val="20"/>
          <w:szCs w:val="20"/>
          <w:lang w:eastAsia="ja-JP"/>
        </w:rPr>
        <w:t>Sonoran Desert seeds. Southwestern Naturalist 20:</w:t>
      </w:r>
      <w:r w:rsidR="00E00354" w:rsidRPr="00C9772D">
        <w:rPr>
          <w:rFonts w:ascii="Arial" w:hAnsi="Arial" w:cs="Arial"/>
          <w:sz w:val="20"/>
          <w:szCs w:val="20"/>
          <w:lang w:eastAsia="ja-JP"/>
        </w:rPr>
        <w:t xml:space="preserve"> </w:t>
      </w:r>
      <w:r w:rsidR="00CE1AD3" w:rsidRPr="00C9772D">
        <w:rPr>
          <w:rFonts w:ascii="Arial" w:hAnsi="Arial" w:cs="Arial"/>
          <w:sz w:val="20"/>
          <w:szCs w:val="20"/>
          <w:lang w:eastAsia="ja-JP"/>
        </w:rPr>
        <w:t>573–586.</w:t>
      </w:r>
    </w:p>
    <w:p w14:paraId="048E431A" w14:textId="2C0DB710" w:rsidR="00F57F23" w:rsidDel="00EE0391" w:rsidRDefault="00F57F23" w:rsidP="00EE0391">
      <w:pPr>
        <w:rPr>
          <w:del w:id="124" w:author="Amy Trowbridge" w:date="2021-10-06T06:57:00Z"/>
          <w:rFonts w:ascii="Arial" w:hAnsi="Arial" w:cs="Arial"/>
          <w:iCs/>
          <w:sz w:val="20"/>
          <w:szCs w:val="20"/>
        </w:rPr>
      </w:pPr>
      <w:del w:id="125" w:author="Amy Trowbridge" w:date="2021-10-06T06:57:00Z">
        <w:r w:rsidRPr="00EE0391" w:rsidDel="00EE0391">
          <w:rPr>
            <w:rFonts w:ascii="Arial" w:hAnsi="Arial" w:cs="Arial"/>
            <w:iCs/>
            <w:sz w:val="20"/>
            <w:szCs w:val="20"/>
            <w:highlight w:val="yellow"/>
            <w:rPrChange w:id="126" w:author="Amy Trowbridge" w:date="2021-10-06T06:58:00Z">
              <w:rPr>
                <w:highlight w:val="yellow"/>
              </w:rPr>
            </w:rPrChange>
          </w:rPr>
          <w:delText>Richards et al. 2018</w:delText>
        </w:r>
      </w:del>
    </w:p>
    <w:p w14:paraId="253499E9" w14:textId="77777777" w:rsidR="00EE0391" w:rsidRPr="00EE0391" w:rsidRDefault="00EE0391">
      <w:pPr>
        <w:widowControl w:val="0"/>
        <w:tabs>
          <w:tab w:val="left" w:pos="432"/>
        </w:tabs>
        <w:autoSpaceDE w:val="0"/>
        <w:autoSpaceDN w:val="0"/>
        <w:adjustRightInd w:val="0"/>
        <w:rPr>
          <w:ins w:id="127" w:author="Amy Trowbridge" w:date="2021-10-06T06:58:00Z"/>
          <w:rFonts w:ascii="Arial" w:hAnsi="Arial" w:cs="Arial"/>
          <w:iCs/>
          <w:sz w:val="20"/>
          <w:szCs w:val="20"/>
          <w:rPrChange w:id="128" w:author="Amy Trowbridge" w:date="2021-10-06T06:58:00Z">
            <w:rPr>
              <w:ins w:id="129" w:author="Amy Trowbridge" w:date="2021-10-06T06:58:00Z"/>
            </w:rPr>
          </w:rPrChange>
        </w:rPr>
        <w:pPrChange w:id="130" w:author="Amy Trowbridge" w:date="2021-10-06T06:58:00Z">
          <w:pPr>
            <w:pStyle w:val="ListParagraph"/>
            <w:widowControl w:val="0"/>
            <w:tabs>
              <w:tab w:val="left" w:pos="432"/>
            </w:tabs>
            <w:autoSpaceDE w:val="0"/>
            <w:autoSpaceDN w:val="0"/>
            <w:adjustRightInd w:val="0"/>
            <w:ind w:left="0"/>
          </w:pPr>
        </w:pPrChange>
      </w:pPr>
    </w:p>
    <w:p w14:paraId="36312F7F" w14:textId="77777777" w:rsidR="00EE0391" w:rsidRDefault="00EE0391" w:rsidP="00EE0391">
      <w:pPr>
        <w:rPr>
          <w:ins w:id="131" w:author="Amy Trowbridge" w:date="2021-10-06T06:58:00Z"/>
          <w:rFonts w:ascii="Arial" w:hAnsi="Arial" w:cs="Arial"/>
          <w:sz w:val="20"/>
          <w:szCs w:val="20"/>
          <w:lang w:eastAsia="ja-JP"/>
        </w:rPr>
      </w:pPr>
      <w:ins w:id="132" w:author="Amy Trowbridge" w:date="2021-10-06T06:58:00Z">
        <w:r w:rsidRPr="00EE0391">
          <w:rPr>
            <w:rFonts w:ascii="Arial" w:hAnsi="Arial" w:cs="Arial"/>
            <w:sz w:val="20"/>
            <w:szCs w:val="20"/>
            <w:lang w:eastAsia="ja-JP"/>
            <w:rPrChange w:id="133" w:author="Amy Trowbridge" w:date="2021-10-06T06:58:00Z">
              <w:rPr>
                <w:lang w:eastAsia="ja-JP"/>
              </w:rPr>
            </w:rPrChange>
          </w:rPr>
          <w:t xml:space="preserve">Richards LA, Oliveira C, Dyer LA, </w:t>
        </w:r>
        <w:proofErr w:type="spellStart"/>
        <w:r w:rsidRPr="00EE0391">
          <w:rPr>
            <w:rFonts w:ascii="Arial" w:hAnsi="Arial" w:cs="Arial"/>
            <w:sz w:val="20"/>
            <w:szCs w:val="20"/>
            <w:lang w:eastAsia="ja-JP"/>
            <w:rPrChange w:id="134" w:author="Amy Trowbridge" w:date="2021-10-06T06:58:00Z">
              <w:rPr>
                <w:lang w:eastAsia="ja-JP"/>
              </w:rPr>
            </w:rPrChange>
          </w:rPr>
          <w:t>Rumbaugh</w:t>
        </w:r>
        <w:proofErr w:type="spellEnd"/>
        <w:r w:rsidRPr="00EE0391">
          <w:rPr>
            <w:rFonts w:ascii="Arial" w:hAnsi="Arial" w:cs="Arial"/>
            <w:sz w:val="20"/>
            <w:szCs w:val="20"/>
            <w:lang w:eastAsia="ja-JP"/>
            <w:rPrChange w:id="135" w:author="Amy Trowbridge" w:date="2021-10-06T06:58:00Z">
              <w:rPr>
                <w:lang w:eastAsia="ja-JP"/>
              </w:rPr>
            </w:rPrChange>
          </w:rPr>
          <w:t xml:space="preserve"> A, </w:t>
        </w:r>
        <w:proofErr w:type="spellStart"/>
        <w:r w:rsidRPr="00EE0391">
          <w:rPr>
            <w:rFonts w:ascii="Arial" w:hAnsi="Arial" w:cs="Arial"/>
            <w:sz w:val="20"/>
            <w:szCs w:val="20"/>
            <w:lang w:eastAsia="ja-JP"/>
            <w:rPrChange w:id="136" w:author="Amy Trowbridge" w:date="2021-10-06T06:58:00Z">
              <w:rPr>
                <w:lang w:eastAsia="ja-JP"/>
              </w:rPr>
            </w:rPrChange>
          </w:rPr>
          <w:t>Urbano-Muñoz</w:t>
        </w:r>
        <w:proofErr w:type="spellEnd"/>
        <w:r w:rsidRPr="00EE0391">
          <w:rPr>
            <w:rFonts w:ascii="Arial" w:hAnsi="Arial" w:cs="Arial"/>
            <w:sz w:val="20"/>
            <w:szCs w:val="20"/>
            <w:lang w:eastAsia="ja-JP"/>
            <w:rPrChange w:id="137" w:author="Amy Trowbridge" w:date="2021-10-06T06:58:00Z">
              <w:rPr>
                <w:lang w:eastAsia="ja-JP"/>
              </w:rPr>
            </w:rPrChange>
          </w:rPr>
          <w:t xml:space="preserve"> F, Wallace IS, Dodson CD,</w:t>
        </w:r>
        <w:r>
          <w:rPr>
            <w:rFonts w:ascii="Arial" w:hAnsi="Arial" w:cs="Arial"/>
            <w:sz w:val="20"/>
            <w:szCs w:val="20"/>
            <w:lang w:eastAsia="ja-JP"/>
          </w:rPr>
          <w:t xml:space="preserve"> </w:t>
        </w:r>
        <w:r w:rsidRPr="00EE0391">
          <w:rPr>
            <w:rFonts w:ascii="Arial" w:hAnsi="Arial" w:cs="Arial"/>
            <w:sz w:val="20"/>
            <w:szCs w:val="20"/>
            <w:lang w:eastAsia="ja-JP"/>
          </w:rPr>
          <w:t>Jeffrey CS</w:t>
        </w:r>
      </w:ins>
    </w:p>
    <w:p w14:paraId="14151585" w14:textId="374A3DCA" w:rsidR="00EE0391" w:rsidRPr="00EE0391" w:rsidRDefault="00EE0391">
      <w:pPr>
        <w:ind w:left="432"/>
        <w:rPr>
          <w:ins w:id="138" w:author="Amy Trowbridge" w:date="2021-10-06T06:58:00Z"/>
          <w:rFonts w:ascii="Arial" w:hAnsi="Arial" w:cs="Arial"/>
          <w:sz w:val="20"/>
          <w:szCs w:val="20"/>
          <w:lang w:eastAsia="ja-JP"/>
        </w:rPr>
        <w:pPrChange w:id="139" w:author="Amy Trowbridge" w:date="2021-10-06T06:58:00Z">
          <w:pPr>
            <w:pStyle w:val="ListParagraph"/>
            <w:widowControl w:val="0"/>
            <w:tabs>
              <w:tab w:val="left" w:pos="432"/>
            </w:tabs>
            <w:autoSpaceDE w:val="0"/>
            <w:autoSpaceDN w:val="0"/>
            <w:adjustRightInd w:val="0"/>
            <w:ind w:left="0"/>
          </w:pPr>
        </w:pPrChange>
      </w:pPr>
      <w:ins w:id="140" w:author="Amy Trowbridge" w:date="2021-10-06T06:58:00Z">
        <w:r w:rsidRPr="00EE0391">
          <w:rPr>
            <w:rFonts w:ascii="Arial" w:hAnsi="Arial" w:cs="Arial"/>
            <w:sz w:val="20"/>
            <w:szCs w:val="20"/>
            <w:lang w:eastAsia="ja-JP"/>
          </w:rPr>
          <w:t xml:space="preserve">(2018) Shedding light on chemically mediated tri-trophic interactions: a 1H-NMR network approach to identify compound structural features and associated biological activity. </w:t>
        </w:r>
        <w:r w:rsidRPr="00EE0391">
          <w:rPr>
            <w:rFonts w:ascii="Arial" w:hAnsi="Arial" w:cs="Arial"/>
            <w:i/>
            <w:iCs/>
            <w:sz w:val="20"/>
            <w:szCs w:val="20"/>
            <w:lang w:eastAsia="ja-JP"/>
          </w:rPr>
          <w:t xml:space="preserve">Frontiers in Plant Science </w:t>
        </w:r>
        <w:r w:rsidRPr="00EE0391">
          <w:rPr>
            <w:rFonts w:ascii="Arial" w:hAnsi="Arial" w:cs="Arial"/>
            <w:sz w:val="20"/>
            <w:szCs w:val="20"/>
            <w:lang w:eastAsia="ja-JP"/>
          </w:rPr>
          <w:t>9:1155.</w:t>
        </w:r>
      </w:ins>
    </w:p>
    <w:p w14:paraId="7ECBA415" w14:textId="77777777" w:rsidR="00F57F23" w:rsidRPr="00D80272" w:rsidRDefault="00F57F2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58E368BC" w14:textId="0FCB389F" w:rsidR="005657CB" w:rsidRPr="00D80272" w:rsidRDefault="005657C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Ritchie ME. 1990. Optimal foraging and fitness in Columbian ground squirrels.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Oecologia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82: 56–67.</w:t>
      </w:r>
    </w:p>
    <w:p w14:paraId="4FCFC0A6" w14:textId="77777777" w:rsidR="005F5FB0" w:rsidRPr="00D80272" w:rsidRDefault="005F5FB0" w:rsidP="005F7B99">
      <w:pPr>
        <w:widowControl w:val="0"/>
        <w:autoSpaceDE w:val="0"/>
        <w:autoSpaceDN w:val="0"/>
        <w:adjustRightInd w:val="0"/>
        <w:ind w:left="475" w:hanging="475"/>
        <w:rPr>
          <w:rFonts w:ascii="Arial" w:hAnsi="Arial" w:cs="Arial"/>
          <w:noProof/>
          <w:sz w:val="20"/>
          <w:szCs w:val="20"/>
        </w:rPr>
      </w:pPr>
    </w:p>
    <w:p w14:paraId="70460E67" w14:textId="5A9FE1DD" w:rsidR="00DD3E8A" w:rsidRPr="00D80272" w:rsidRDefault="00E34EEF" w:rsidP="005F7B99">
      <w:pPr>
        <w:widowControl w:val="0"/>
        <w:autoSpaceDE w:val="0"/>
        <w:autoSpaceDN w:val="0"/>
        <w:adjustRightInd w:val="0"/>
        <w:ind w:left="475" w:hanging="475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Rudgers JA, Chung YA, Maure</w:t>
      </w:r>
      <w:r w:rsidR="00FC40C9" w:rsidRPr="00D80272">
        <w:rPr>
          <w:rFonts w:ascii="Arial" w:hAnsi="Arial" w:cs="Arial"/>
          <w:noProof/>
          <w:sz w:val="20"/>
          <w:szCs w:val="20"/>
        </w:rPr>
        <w:t>r</w:t>
      </w:r>
      <w:r w:rsidRPr="00D80272">
        <w:rPr>
          <w:rFonts w:ascii="Arial" w:hAnsi="Arial" w:cs="Arial"/>
          <w:noProof/>
          <w:sz w:val="20"/>
          <w:szCs w:val="20"/>
        </w:rPr>
        <w:t xml:space="preserve"> GE, Moore DI, Muldavin EH, Litvak ME, </w:t>
      </w:r>
      <w:r w:rsidRPr="00D80272">
        <w:rPr>
          <w:rFonts w:ascii="Arial" w:hAnsi="Arial" w:cs="Arial"/>
          <w:i/>
          <w:iCs/>
          <w:noProof/>
          <w:sz w:val="20"/>
          <w:szCs w:val="20"/>
        </w:rPr>
        <w:t>et al.</w:t>
      </w:r>
      <w:r w:rsidRPr="00D80272">
        <w:rPr>
          <w:rFonts w:ascii="Arial" w:hAnsi="Arial" w:cs="Arial"/>
          <w:noProof/>
          <w:sz w:val="20"/>
          <w:szCs w:val="20"/>
        </w:rPr>
        <w:t xml:space="preserve"> 2018. Climate sensitivity</w:t>
      </w:r>
    </w:p>
    <w:p w14:paraId="437835AA" w14:textId="77777777" w:rsidR="00DD3E8A" w:rsidRPr="00D80272" w:rsidRDefault="00E34EEF" w:rsidP="005F7B99">
      <w:pPr>
        <w:widowControl w:val="0"/>
        <w:autoSpaceDE w:val="0"/>
        <w:autoSpaceDN w:val="0"/>
        <w:adjustRightInd w:val="0"/>
        <w:ind w:left="475" w:hanging="43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functions and net primary production: A framework for incorporating climate mean and variability.</w:t>
      </w:r>
    </w:p>
    <w:p w14:paraId="68D11C94" w14:textId="7D446233" w:rsidR="00E34EEF" w:rsidRPr="00D80272" w:rsidRDefault="00E34EEF" w:rsidP="005F7B99">
      <w:pPr>
        <w:widowControl w:val="0"/>
        <w:autoSpaceDE w:val="0"/>
        <w:autoSpaceDN w:val="0"/>
        <w:adjustRightInd w:val="0"/>
        <w:ind w:left="475" w:hanging="43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Ecology</w:t>
      </w:r>
      <w:r w:rsidR="00FC40C9" w:rsidRPr="00D80272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>99</w:t>
      </w:r>
      <w:r w:rsidR="00FC40C9" w:rsidRPr="00D80272">
        <w:rPr>
          <w:rFonts w:ascii="Arial" w:hAnsi="Arial" w:cs="Arial"/>
          <w:noProof/>
          <w:sz w:val="20"/>
          <w:szCs w:val="20"/>
        </w:rPr>
        <w:t>:</w:t>
      </w:r>
      <w:r w:rsidRPr="00D80272">
        <w:rPr>
          <w:rFonts w:ascii="Arial" w:hAnsi="Arial" w:cs="Arial"/>
          <w:noProof/>
          <w:sz w:val="20"/>
          <w:szCs w:val="20"/>
        </w:rPr>
        <w:t xml:space="preserve"> 576–582.</w:t>
      </w:r>
    </w:p>
    <w:p w14:paraId="5D1630E7" w14:textId="77777777" w:rsidR="00FC40C9" w:rsidRPr="00D80272" w:rsidRDefault="00FC40C9" w:rsidP="005F7B99">
      <w:pPr>
        <w:widowControl w:val="0"/>
        <w:autoSpaceDE w:val="0"/>
        <w:autoSpaceDN w:val="0"/>
        <w:adjustRightInd w:val="0"/>
        <w:ind w:left="475" w:hanging="475"/>
        <w:rPr>
          <w:rFonts w:ascii="Arial" w:hAnsi="Arial" w:cs="Arial"/>
          <w:noProof/>
          <w:sz w:val="20"/>
          <w:szCs w:val="20"/>
        </w:rPr>
      </w:pPr>
    </w:p>
    <w:p w14:paraId="394243F1" w14:textId="607AF8CA" w:rsidR="00E34EEF" w:rsidRPr="00D80272" w:rsidRDefault="00E34EEF" w:rsidP="005F7B99">
      <w:pPr>
        <w:widowControl w:val="0"/>
        <w:autoSpaceDE w:val="0"/>
        <w:autoSpaceDN w:val="0"/>
        <w:adjustRightInd w:val="0"/>
        <w:ind w:left="475" w:hanging="475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Rudgers, JA, Hallmark A, Baker SR, Baur L, Hal</w:t>
      </w:r>
      <w:r w:rsidR="00DD3E8A" w:rsidRPr="00D80272">
        <w:rPr>
          <w:rFonts w:ascii="Arial" w:hAnsi="Arial" w:cs="Arial"/>
          <w:noProof/>
          <w:sz w:val="20"/>
          <w:szCs w:val="20"/>
        </w:rPr>
        <w:t>l</w:t>
      </w:r>
      <w:r w:rsidRPr="00D80272">
        <w:rPr>
          <w:rFonts w:ascii="Arial" w:hAnsi="Arial" w:cs="Arial"/>
          <w:noProof/>
          <w:sz w:val="20"/>
          <w:szCs w:val="20"/>
        </w:rPr>
        <w:t xml:space="preserve"> KM, Litvak ME, </w:t>
      </w:r>
      <w:r w:rsidRPr="00D80272">
        <w:rPr>
          <w:rFonts w:ascii="Arial" w:hAnsi="Arial" w:cs="Arial"/>
          <w:i/>
          <w:iCs/>
          <w:noProof/>
          <w:sz w:val="20"/>
          <w:szCs w:val="20"/>
        </w:rPr>
        <w:t>et al.</w:t>
      </w:r>
      <w:r w:rsidRPr="00D80272">
        <w:rPr>
          <w:rFonts w:ascii="Arial" w:hAnsi="Arial" w:cs="Arial"/>
          <w:noProof/>
          <w:sz w:val="20"/>
          <w:szCs w:val="20"/>
        </w:rPr>
        <w:t xml:space="preserve"> 2019. Sensitivity of dryland plant allometry to climate. </w:t>
      </w:r>
      <w:r w:rsidR="00DD3E8A" w:rsidRPr="00D80272">
        <w:rPr>
          <w:rFonts w:ascii="Arial" w:hAnsi="Arial" w:cs="Arial"/>
          <w:noProof/>
          <w:sz w:val="20"/>
          <w:szCs w:val="20"/>
        </w:rPr>
        <w:t>Functional Ecology</w:t>
      </w:r>
      <w:r w:rsidRPr="00D80272">
        <w:rPr>
          <w:rFonts w:ascii="Arial" w:hAnsi="Arial" w:cs="Arial"/>
          <w:noProof/>
          <w:sz w:val="20"/>
          <w:szCs w:val="20"/>
        </w:rPr>
        <w:t xml:space="preserve"> 33</w:t>
      </w:r>
      <w:r w:rsidR="00DD3E8A" w:rsidRPr="00D80272">
        <w:rPr>
          <w:rFonts w:ascii="Arial" w:hAnsi="Arial" w:cs="Arial"/>
          <w:noProof/>
          <w:sz w:val="20"/>
          <w:szCs w:val="20"/>
        </w:rPr>
        <w:t>:</w:t>
      </w:r>
      <w:r w:rsidRPr="00D80272">
        <w:rPr>
          <w:rFonts w:ascii="Arial" w:hAnsi="Arial" w:cs="Arial"/>
          <w:noProof/>
          <w:sz w:val="20"/>
          <w:szCs w:val="20"/>
        </w:rPr>
        <w:t xml:space="preserve"> 2290–2303.</w:t>
      </w:r>
    </w:p>
    <w:p w14:paraId="2F89CA8D" w14:textId="77777777" w:rsidR="00B5213A" w:rsidRPr="00D80272" w:rsidRDefault="00B5213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66D5044A" w14:textId="638CE714" w:rsidR="00AD5CA3" w:rsidRPr="00D80272" w:rsidRDefault="00FD5634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Sala OE,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Gherardi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LA,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Reichmann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L,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Jobbagy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E, and Peters D. 2012. </w:t>
      </w:r>
      <w:r w:rsidR="00AD5CA3" w:rsidRPr="00D80272">
        <w:rPr>
          <w:rFonts w:ascii="Arial" w:hAnsi="Arial" w:cs="Arial"/>
          <w:sz w:val="20"/>
          <w:szCs w:val="20"/>
          <w:lang w:eastAsia="ja-JP"/>
        </w:rPr>
        <w:t xml:space="preserve">Legacies of precipitation </w:t>
      </w:r>
    </w:p>
    <w:p w14:paraId="61EE9B66" w14:textId="157D2EA4" w:rsidR="00967857" w:rsidRPr="00D80272" w:rsidRDefault="00AD5CA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fluctuations on primary production: theory and data synthesis. Proceedings of</w:t>
      </w:r>
      <w:r w:rsidR="00E00354" w:rsidRPr="00D80272">
        <w:rPr>
          <w:rFonts w:ascii="Arial" w:hAnsi="Arial" w:cs="Arial"/>
          <w:sz w:val="20"/>
          <w:szCs w:val="20"/>
          <w:lang w:eastAsia="ja-JP"/>
        </w:rPr>
        <w:t xml:space="preserve"> the Royal Society Series B 367: </w:t>
      </w:r>
      <w:r w:rsidRPr="00D80272">
        <w:rPr>
          <w:rFonts w:ascii="Arial" w:hAnsi="Arial" w:cs="Arial"/>
          <w:sz w:val="20"/>
          <w:szCs w:val="20"/>
          <w:lang w:eastAsia="ja-JP"/>
        </w:rPr>
        <w:t>3135–3144</w:t>
      </w:r>
      <w:r w:rsidR="00434292" w:rsidRPr="00D80272">
        <w:rPr>
          <w:rFonts w:ascii="Arial" w:hAnsi="Arial" w:cs="Arial"/>
          <w:sz w:val="20"/>
          <w:szCs w:val="20"/>
          <w:lang w:eastAsia="ja-JP"/>
        </w:rPr>
        <w:t>.</w:t>
      </w:r>
    </w:p>
    <w:p w14:paraId="1C62D3C3" w14:textId="77777777" w:rsidR="00F6599C" w:rsidRPr="00D80272" w:rsidRDefault="00F6599C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2E8247F1" w14:textId="77777777" w:rsidR="0005703C" w:rsidRPr="00D80272" w:rsidRDefault="00051B72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Samson DA, Philippi TE, and Davidson DW. 1992. 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G</w:t>
      </w:r>
      <w:r w:rsidR="002E086E" w:rsidRPr="00D80272">
        <w:rPr>
          <w:rFonts w:ascii="Arial" w:hAnsi="Arial" w:cs="Arial"/>
          <w:sz w:val="20"/>
          <w:szCs w:val="20"/>
          <w:lang w:eastAsia="ja-JP"/>
        </w:rPr>
        <w:t>r</w:t>
      </w:r>
      <w:r w:rsidRPr="00D80272">
        <w:rPr>
          <w:rFonts w:ascii="Arial" w:hAnsi="Arial" w:cs="Arial"/>
          <w:sz w:val="20"/>
          <w:szCs w:val="20"/>
          <w:lang w:eastAsia="ja-JP"/>
        </w:rPr>
        <w:t>anivory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and competition as determinants of annual </w:t>
      </w:r>
    </w:p>
    <w:p w14:paraId="1CE159D9" w14:textId="3ADDF7FA" w:rsidR="00051B72" w:rsidRPr="00D80272" w:rsidRDefault="00051B72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plant diversity in the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Chihuahuan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Desert. 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Oikos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65:</w:t>
      </w:r>
      <w:r w:rsidR="00E00354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sz w:val="20"/>
          <w:szCs w:val="20"/>
          <w:lang w:eastAsia="ja-JP"/>
        </w:rPr>
        <w:t>61-80</w:t>
      </w:r>
      <w:r w:rsidR="00EF10A2" w:rsidRPr="00D80272">
        <w:rPr>
          <w:rFonts w:ascii="Arial" w:hAnsi="Arial" w:cs="Arial"/>
          <w:sz w:val="20"/>
          <w:szCs w:val="20"/>
          <w:lang w:eastAsia="ja-JP"/>
        </w:rPr>
        <w:t>.</w:t>
      </w:r>
    </w:p>
    <w:p w14:paraId="66996253" w14:textId="77777777" w:rsidR="00967857" w:rsidRPr="00D80272" w:rsidRDefault="0096785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36D881E0" w14:textId="77777777" w:rsidR="009A7CC7" w:rsidRPr="00D80272" w:rsidRDefault="00D509D0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Schroder </w:t>
      </w:r>
      <w:r w:rsidR="009A7CC7" w:rsidRPr="00D80272">
        <w:rPr>
          <w:rFonts w:ascii="Arial" w:hAnsi="Arial" w:cs="Arial"/>
          <w:sz w:val="20"/>
          <w:szCs w:val="20"/>
          <w:lang w:eastAsia="ja-JP"/>
        </w:rPr>
        <w:t>GD.</w:t>
      </w:r>
      <w:r w:rsidRPr="00D80272">
        <w:rPr>
          <w:rFonts w:ascii="Arial" w:hAnsi="Arial" w:cs="Arial"/>
          <w:sz w:val="20"/>
          <w:szCs w:val="20"/>
          <w:lang w:eastAsia="ja-JP"/>
        </w:rPr>
        <w:t>1979</w:t>
      </w:r>
      <w:r w:rsidR="009A7CC7" w:rsidRPr="00D80272">
        <w:rPr>
          <w:rFonts w:ascii="Arial" w:hAnsi="Arial" w:cs="Arial"/>
          <w:sz w:val="20"/>
          <w:szCs w:val="20"/>
          <w:lang w:eastAsia="ja-JP"/>
        </w:rPr>
        <w:t xml:space="preserve">. Foraging behavior and home range utilization of the banner-tailed kangaroo rat </w:t>
      </w:r>
    </w:p>
    <w:p w14:paraId="44AB69F0" w14:textId="2AFB43B8" w:rsidR="00D509D0" w:rsidRPr="00D80272" w:rsidRDefault="009A7CC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(</w:t>
      </w:r>
      <w:proofErr w:type="spellStart"/>
      <w:r w:rsidRPr="00D80272">
        <w:rPr>
          <w:rFonts w:ascii="Arial" w:hAnsi="Arial" w:cs="Arial"/>
          <w:i/>
          <w:sz w:val="20"/>
          <w:szCs w:val="20"/>
          <w:lang w:eastAsia="ja-JP"/>
        </w:rPr>
        <w:t>Dipodomys</w:t>
      </w:r>
      <w:proofErr w:type="spellEnd"/>
      <w:r w:rsidRPr="00D80272">
        <w:rPr>
          <w:rFonts w:ascii="Arial" w:hAnsi="Arial" w:cs="Arial"/>
          <w:i/>
          <w:sz w:val="20"/>
          <w:szCs w:val="20"/>
          <w:lang w:eastAsia="ja-JP"/>
        </w:rPr>
        <w:t xml:space="preserve"> </w:t>
      </w:r>
      <w:proofErr w:type="spellStart"/>
      <w:r w:rsidRPr="00D80272">
        <w:rPr>
          <w:rFonts w:ascii="Arial" w:hAnsi="Arial" w:cs="Arial"/>
          <w:i/>
          <w:sz w:val="20"/>
          <w:szCs w:val="20"/>
          <w:lang w:eastAsia="ja-JP"/>
        </w:rPr>
        <w:t>spectabilis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>). Ecology 60: 657–665.</w:t>
      </w:r>
    </w:p>
    <w:p w14:paraId="34F9099E" w14:textId="77777777" w:rsidR="009A7CC7" w:rsidRPr="00D80272" w:rsidRDefault="009A7CC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2EB4A4CA" w14:textId="77777777" w:rsidR="00E741C7" w:rsidRDefault="00372A18" w:rsidP="00E741C7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Schulte-Hostedde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AI, Millar JS, Hickling GJ. 2001. Sexual dimorphism in body composition of small </w:t>
      </w:r>
    </w:p>
    <w:p w14:paraId="56FC2DA8" w14:textId="6322A702" w:rsidR="00372A18" w:rsidRPr="00E741C7" w:rsidRDefault="00E741C7" w:rsidP="00E741C7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372A18" w:rsidRPr="00E741C7">
        <w:rPr>
          <w:rFonts w:ascii="Arial" w:hAnsi="Arial" w:cs="Arial"/>
          <w:sz w:val="20"/>
          <w:szCs w:val="20"/>
          <w:lang w:eastAsia="ja-JP"/>
        </w:rPr>
        <w:t>mammals. Canadian Journal of Zoology 79: 1016–1020.</w:t>
      </w:r>
    </w:p>
    <w:p w14:paraId="65E1E09C" w14:textId="77777777" w:rsidR="00A372C9" w:rsidRPr="00D80272" w:rsidRDefault="00A372C9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</w:p>
    <w:p w14:paraId="3F5A2D23" w14:textId="77777777" w:rsidR="0005703C" w:rsidRPr="00D80272" w:rsidRDefault="00A93386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 xml:space="preserve">Seager R, Ting M, Held I,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Kushnir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Y, Lu J,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Vecchi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G, Huang HP,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Harnik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N, </w:t>
      </w:r>
      <w:proofErr w:type="spellStart"/>
      <w:r w:rsidRPr="00D80272">
        <w:rPr>
          <w:rFonts w:ascii="Arial" w:eastAsia="Times New Roman" w:hAnsi="Arial" w:cs="Arial"/>
          <w:sz w:val="20"/>
          <w:szCs w:val="20"/>
        </w:rPr>
        <w:t>Leetmaa</w:t>
      </w:r>
      <w:proofErr w:type="spellEnd"/>
      <w:r w:rsidRPr="00D80272">
        <w:rPr>
          <w:rFonts w:ascii="Arial" w:eastAsia="Times New Roman" w:hAnsi="Arial" w:cs="Arial"/>
          <w:sz w:val="20"/>
          <w:szCs w:val="20"/>
        </w:rPr>
        <w:t xml:space="preserve"> A, Lau NC, Li C, </w:t>
      </w:r>
    </w:p>
    <w:p w14:paraId="3E5C1335" w14:textId="2AB97E04" w:rsidR="00A93386" w:rsidRPr="00E741C7" w:rsidRDefault="00A93386" w:rsidP="00E741C7">
      <w:pPr>
        <w:tabs>
          <w:tab w:val="left" w:pos="432"/>
        </w:tabs>
        <w:ind w:left="432"/>
        <w:rPr>
          <w:rFonts w:ascii="Arial" w:hAnsi="Arial" w:cs="Arial"/>
          <w:sz w:val="20"/>
          <w:szCs w:val="20"/>
        </w:rPr>
      </w:pPr>
      <w:r w:rsidRPr="00E741C7">
        <w:rPr>
          <w:rFonts w:ascii="Arial" w:eastAsia="Times New Roman" w:hAnsi="Arial" w:cs="Arial"/>
          <w:sz w:val="20"/>
          <w:szCs w:val="20"/>
        </w:rPr>
        <w:t>Velez J, Naik N. 2007. Model projections of an imminent transition to a more arid climate in southwestern North America. Science 316: 1181–1184.</w:t>
      </w:r>
    </w:p>
    <w:p w14:paraId="20A9D45B" w14:textId="77777777" w:rsidR="00A6334A" w:rsidRPr="00D80272" w:rsidRDefault="00A6334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</w:p>
    <w:p w14:paraId="597CBBB1" w14:textId="77777777" w:rsidR="009F0EF9" w:rsidRPr="009F0EF9" w:rsidRDefault="009F0EF9" w:rsidP="009F0EF9">
      <w:pPr>
        <w:widowControl w:val="0"/>
        <w:tabs>
          <w:tab w:val="left" w:pos="432"/>
        </w:tabs>
        <w:autoSpaceDE w:val="0"/>
        <w:autoSpaceDN w:val="0"/>
        <w:adjustRightInd w:val="0"/>
        <w:rPr>
          <w:ins w:id="141" w:author="Amy Trowbridge" w:date="2021-10-06T07:07:00Z"/>
          <w:rFonts w:ascii="Arial" w:hAnsi="Arial" w:cs="Arial"/>
          <w:color w:val="1F1C1D"/>
          <w:sz w:val="20"/>
          <w:szCs w:val="20"/>
          <w:lang w:eastAsia="ja-JP"/>
          <w:rPrChange w:id="142" w:author="Amy Trowbridge" w:date="2021-10-06T07:07:00Z">
            <w:rPr>
              <w:ins w:id="143" w:author="Amy Trowbridge" w:date="2021-10-06T07:07:00Z"/>
              <w:rFonts w:ascii="Arial" w:hAnsi="Arial" w:cs="Arial"/>
              <w:color w:val="1F1C1D"/>
              <w:sz w:val="20"/>
              <w:szCs w:val="20"/>
              <w:highlight w:val="yellow"/>
              <w:lang w:eastAsia="ja-JP"/>
            </w:rPr>
          </w:rPrChange>
        </w:rPr>
      </w:pPr>
      <w:ins w:id="144" w:author="Amy Trowbridge" w:date="2021-10-06T07:06:00Z"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45" w:author="Amy Trowbridge" w:date="2021-10-06T07:07:00Z">
              <w:rPr>
                <w:highlight w:val="yellow"/>
                <w:lang w:eastAsia="ja-JP"/>
              </w:rPr>
            </w:rPrChange>
          </w:rPr>
          <w:t xml:space="preserve">Shay PE, </w:t>
        </w:r>
        <w:proofErr w:type="spellStart"/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46" w:author="Amy Trowbridge" w:date="2021-10-06T07:07:00Z">
              <w:rPr>
                <w:highlight w:val="yellow"/>
                <w:lang w:eastAsia="ja-JP"/>
              </w:rPr>
            </w:rPrChange>
          </w:rPr>
          <w:t>Trofymow</w:t>
        </w:r>
        <w:proofErr w:type="spellEnd"/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47" w:author="Amy Trowbridge" w:date="2021-10-06T07:07:00Z">
              <w:rPr>
                <w:highlight w:val="yellow"/>
                <w:lang w:eastAsia="ja-JP"/>
              </w:rPr>
            </w:rPrChange>
          </w:rPr>
          <w:t xml:space="preserve"> JA, </w:t>
        </w:r>
        <w:proofErr w:type="spellStart"/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48" w:author="Amy Trowbridge" w:date="2021-10-06T07:07:00Z">
              <w:rPr>
                <w:highlight w:val="yellow"/>
                <w:lang w:eastAsia="ja-JP"/>
              </w:rPr>
            </w:rPrChange>
          </w:rPr>
          <w:t>Constabel</w:t>
        </w:r>
        <w:proofErr w:type="spellEnd"/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49" w:author="Amy Trowbridge" w:date="2021-10-06T07:07:00Z">
              <w:rPr>
                <w:highlight w:val="yellow"/>
                <w:lang w:eastAsia="ja-JP"/>
              </w:rPr>
            </w:rPrChange>
          </w:rPr>
          <w:t xml:space="preserve"> CP. An improved butanol-HCl assay for quantification of water-soluble,</w:t>
        </w:r>
      </w:ins>
    </w:p>
    <w:p w14:paraId="69074BF9" w14:textId="1D334EA8" w:rsidR="009F0EF9" w:rsidRPr="009F0EF9" w:rsidRDefault="009F0EF9">
      <w:pPr>
        <w:widowControl w:val="0"/>
        <w:tabs>
          <w:tab w:val="left" w:pos="432"/>
        </w:tabs>
        <w:autoSpaceDE w:val="0"/>
        <w:autoSpaceDN w:val="0"/>
        <w:adjustRightInd w:val="0"/>
        <w:ind w:left="432"/>
        <w:rPr>
          <w:ins w:id="150" w:author="Amy Trowbridge" w:date="2021-10-06T07:06:00Z"/>
          <w:rFonts w:ascii="Arial" w:hAnsi="Arial" w:cs="Arial"/>
          <w:color w:val="1F1C1D"/>
          <w:sz w:val="20"/>
          <w:szCs w:val="20"/>
          <w:lang w:eastAsia="ja-JP"/>
          <w:rPrChange w:id="151" w:author="Amy Trowbridge" w:date="2021-10-06T07:07:00Z">
            <w:rPr>
              <w:ins w:id="152" w:author="Amy Trowbridge" w:date="2021-10-06T07:06:00Z"/>
              <w:highlight w:val="yellow"/>
              <w:lang w:eastAsia="ja-JP"/>
            </w:rPr>
          </w:rPrChange>
        </w:rPr>
        <w:pPrChange w:id="153" w:author="Amy Trowbridge" w:date="2021-10-06T07:07:00Z">
          <w:pPr>
            <w:pStyle w:val="ListParagraph"/>
            <w:widowControl w:val="0"/>
            <w:tabs>
              <w:tab w:val="left" w:pos="432"/>
            </w:tabs>
            <w:autoSpaceDE w:val="0"/>
            <w:autoSpaceDN w:val="0"/>
            <w:adjustRightInd w:val="0"/>
          </w:pPr>
        </w:pPrChange>
      </w:pPr>
      <w:ins w:id="154" w:author="Amy Trowbridge" w:date="2021-10-06T07:06:00Z"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55" w:author="Amy Trowbridge" w:date="2021-10-06T07:07:00Z">
              <w:rPr>
                <w:highlight w:val="yellow"/>
                <w:lang w:eastAsia="ja-JP"/>
              </w:rPr>
            </w:rPrChange>
          </w:rPr>
          <w:t xml:space="preserve">acetone: methanol-soluble, and insoluble </w:t>
        </w:r>
        <w:proofErr w:type="spellStart"/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56" w:author="Amy Trowbridge" w:date="2021-10-06T07:07:00Z">
              <w:rPr>
                <w:highlight w:val="yellow"/>
                <w:lang w:eastAsia="ja-JP"/>
              </w:rPr>
            </w:rPrChange>
          </w:rPr>
          <w:t>proanthocyanidins</w:t>
        </w:r>
        <w:proofErr w:type="spellEnd"/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57" w:author="Amy Trowbridge" w:date="2021-10-06T07:07:00Z">
              <w:rPr>
                <w:highlight w:val="yellow"/>
                <w:lang w:eastAsia="ja-JP"/>
              </w:rPr>
            </w:rPrChange>
          </w:rPr>
          <w:t xml:space="preserve"> (condensed tannins)</w:t>
        </w:r>
      </w:ins>
      <w:ins w:id="158" w:author="Amy Trowbridge" w:date="2021-10-06T07:07:00Z">
        <w:r>
          <w:rPr>
            <w:rFonts w:ascii="Arial" w:hAnsi="Arial" w:cs="Arial"/>
            <w:color w:val="1F1C1D"/>
            <w:sz w:val="20"/>
            <w:szCs w:val="20"/>
            <w:lang w:eastAsia="ja-JP"/>
          </w:rPr>
          <w:t xml:space="preserve"> (2017) </w:t>
        </w:r>
      </w:ins>
      <w:ins w:id="159" w:author="Amy Trowbridge" w:date="2021-10-06T07:06:00Z">
        <w:r w:rsidRPr="009F0EF9">
          <w:rPr>
            <w:rFonts w:ascii="Arial" w:hAnsi="Arial" w:cs="Arial"/>
            <w:i/>
            <w:iCs/>
            <w:color w:val="1F1C1D"/>
            <w:sz w:val="20"/>
            <w:szCs w:val="20"/>
            <w:lang w:eastAsia="ja-JP"/>
            <w:rPrChange w:id="160" w:author="Amy Trowbridge" w:date="2021-10-06T07:07:00Z">
              <w:rPr>
                <w:highlight w:val="yellow"/>
                <w:lang w:eastAsia="ja-JP"/>
              </w:rPr>
            </w:rPrChange>
          </w:rPr>
          <w:t>Plant Methods</w:t>
        </w:r>
      </w:ins>
      <w:ins w:id="161" w:author="Amy Trowbridge" w:date="2021-10-06T07:07:00Z">
        <w:r>
          <w:rPr>
            <w:rFonts w:ascii="Arial" w:hAnsi="Arial" w:cs="Arial"/>
            <w:color w:val="1F1C1D"/>
            <w:sz w:val="20"/>
            <w:szCs w:val="20"/>
            <w:lang w:eastAsia="ja-JP"/>
          </w:rPr>
          <w:t xml:space="preserve"> </w:t>
        </w:r>
      </w:ins>
      <w:ins w:id="162" w:author="Amy Trowbridge" w:date="2021-10-06T07:06:00Z">
        <w:r w:rsidRPr="009F0EF9">
          <w:rPr>
            <w:rFonts w:ascii="Arial" w:hAnsi="Arial" w:cs="Arial"/>
            <w:color w:val="1F1C1D"/>
            <w:sz w:val="20"/>
            <w:szCs w:val="20"/>
            <w:lang w:eastAsia="ja-JP"/>
            <w:rPrChange w:id="163" w:author="Amy Trowbridge" w:date="2021-10-06T07:07:00Z">
              <w:rPr>
                <w:highlight w:val="yellow"/>
                <w:lang w:eastAsia="ja-JP"/>
              </w:rPr>
            </w:rPrChange>
          </w:rPr>
          <w:t>13:1-1.</w:t>
        </w:r>
      </w:ins>
    </w:p>
    <w:p w14:paraId="41E8048E" w14:textId="223BBE7B" w:rsidR="00F57F23" w:rsidRPr="00D80272" w:rsidDel="009F0EF9" w:rsidRDefault="00F57F2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del w:id="164" w:author="Amy Trowbridge" w:date="2021-10-06T07:06:00Z"/>
          <w:rFonts w:ascii="Arial" w:hAnsi="Arial" w:cs="Arial"/>
          <w:color w:val="1F1C1D"/>
          <w:sz w:val="20"/>
          <w:szCs w:val="20"/>
          <w:highlight w:val="yellow"/>
          <w:lang w:eastAsia="ja-JP"/>
        </w:rPr>
      </w:pPr>
      <w:del w:id="165" w:author="Amy Trowbridge" w:date="2021-10-06T07:06:00Z">
        <w:r w:rsidRPr="00D80272" w:rsidDel="009F0EF9">
          <w:rPr>
            <w:rFonts w:ascii="Arial" w:hAnsi="Arial" w:cs="Arial"/>
            <w:color w:val="1F1C1D"/>
            <w:sz w:val="20"/>
            <w:szCs w:val="20"/>
            <w:highlight w:val="yellow"/>
            <w:lang w:eastAsia="ja-JP"/>
          </w:rPr>
          <w:delText>Shay et al. 2017</w:delText>
        </w:r>
      </w:del>
    </w:p>
    <w:p w14:paraId="0D320C27" w14:textId="77777777" w:rsidR="00F57F23" w:rsidRPr="00D80272" w:rsidRDefault="00F57F2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highlight w:val="yellow"/>
          <w:lang w:eastAsia="ja-JP"/>
        </w:rPr>
      </w:pPr>
    </w:p>
    <w:p w14:paraId="4085D318" w14:textId="77777777" w:rsidR="00394A4C" w:rsidRPr="00D80272" w:rsidRDefault="00E34EEF" w:rsidP="005F7B99">
      <w:pPr>
        <w:widowControl w:val="0"/>
        <w:autoSpaceDE w:val="0"/>
        <w:autoSpaceDN w:val="0"/>
        <w:adjustRightInd w:val="0"/>
        <w:ind w:left="475" w:hanging="475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Sheppard CE, Inger R, McDonald RA, Barker S, Jackson AL, Thompson FJ, </w:t>
      </w:r>
      <w:r w:rsidRPr="00D80272">
        <w:rPr>
          <w:rFonts w:ascii="Arial" w:hAnsi="Arial" w:cs="Arial"/>
          <w:i/>
          <w:iCs/>
          <w:noProof/>
          <w:sz w:val="20"/>
          <w:szCs w:val="20"/>
        </w:rPr>
        <w:t>et al.</w:t>
      </w:r>
      <w:r w:rsidRPr="00D80272">
        <w:rPr>
          <w:rFonts w:ascii="Arial" w:hAnsi="Arial" w:cs="Arial"/>
          <w:noProof/>
          <w:sz w:val="20"/>
          <w:szCs w:val="20"/>
        </w:rPr>
        <w:t xml:space="preserve"> (2018). Intragroup</w:t>
      </w:r>
    </w:p>
    <w:p w14:paraId="0925394C" w14:textId="77777777" w:rsidR="00394A4C" w:rsidRPr="00D80272" w:rsidRDefault="00E34EEF" w:rsidP="005F7B99">
      <w:pPr>
        <w:widowControl w:val="0"/>
        <w:autoSpaceDE w:val="0"/>
        <w:autoSpaceDN w:val="0"/>
        <w:adjustRightInd w:val="0"/>
        <w:ind w:left="475" w:hanging="43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lastRenderedPageBreak/>
        <w:t>competition predicts individual foraging specialisation in a group-living mammal. Ecology Letters 21:</w:t>
      </w:r>
    </w:p>
    <w:p w14:paraId="3557CE3A" w14:textId="4412326C" w:rsidR="00E34EEF" w:rsidRPr="00D80272" w:rsidRDefault="00E34EEF" w:rsidP="005F7B99">
      <w:pPr>
        <w:widowControl w:val="0"/>
        <w:autoSpaceDE w:val="0"/>
        <w:autoSpaceDN w:val="0"/>
        <w:adjustRightInd w:val="0"/>
        <w:ind w:left="475" w:hanging="43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665–673.</w:t>
      </w:r>
    </w:p>
    <w:p w14:paraId="661A6925" w14:textId="77777777" w:rsidR="00B5213A" w:rsidRPr="00D80272" w:rsidRDefault="00B5213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highlight w:val="yellow"/>
          <w:lang w:eastAsia="ja-JP"/>
        </w:rPr>
      </w:pPr>
    </w:p>
    <w:p w14:paraId="6444BBD1" w14:textId="67C0AEBB" w:rsidR="003E6FCF" w:rsidRPr="00D80272" w:rsidRDefault="003E6FC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  <w:commentRangeStart w:id="166"/>
      <w:r w:rsidRPr="00D80272">
        <w:rPr>
          <w:rFonts w:ascii="Arial" w:hAnsi="Arial" w:cs="Arial"/>
          <w:color w:val="1F1C1D"/>
          <w:sz w:val="20"/>
          <w:szCs w:val="20"/>
          <w:highlight w:val="yellow"/>
          <w:lang w:eastAsia="ja-JP"/>
        </w:rPr>
        <w:t>Silva et al. 2019</w:t>
      </w:r>
      <w:commentRangeEnd w:id="166"/>
      <w:r w:rsidR="00C6097A">
        <w:rPr>
          <w:rStyle w:val="CommentReference"/>
        </w:rPr>
        <w:commentReference w:id="166"/>
      </w:r>
    </w:p>
    <w:p w14:paraId="07A5EB79" w14:textId="77777777" w:rsidR="003E6FCF" w:rsidRPr="00D80272" w:rsidRDefault="003E6FC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</w:p>
    <w:p w14:paraId="062850CB" w14:textId="3BE62854" w:rsidR="0005703C" w:rsidRPr="00D80272" w:rsidRDefault="00404F1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 xml:space="preserve">Simpson SJ, Raubenheimer D, Charleston MA, and Clissold FJ. 2009. Modeling nutritional interactions: </w:t>
      </w:r>
    </w:p>
    <w:p w14:paraId="2A8A38F3" w14:textId="5B72C201" w:rsidR="00404F1B" w:rsidRPr="00D80272" w:rsidRDefault="00404F1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color w:val="1F1C1D"/>
          <w:sz w:val="20"/>
          <w:szCs w:val="20"/>
          <w:lang w:eastAsia="ja-JP"/>
        </w:rPr>
      </w:pPr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>from individuals to communities. Trends in Ecology and Evolution 25:</w:t>
      </w:r>
      <w:r w:rsidR="00E00354" w:rsidRPr="00D80272">
        <w:rPr>
          <w:rFonts w:ascii="Arial" w:hAnsi="Arial" w:cs="Arial"/>
          <w:color w:val="1F1C1D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>53–60.</w:t>
      </w:r>
    </w:p>
    <w:p w14:paraId="545B7FC6" w14:textId="77777777" w:rsidR="00F6599C" w:rsidRPr="00D80272" w:rsidRDefault="00F6599C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</w:p>
    <w:p w14:paraId="29F67088" w14:textId="77777777" w:rsidR="0005703C" w:rsidRPr="00D80272" w:rsidRDefault="0046310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 xml:space="preserve">Stamp NE and </w:t>
      </w:r>
      <w:proofErr w:type="spellStart"/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>Ohmart</w:t>
      </w:r>
      <w:proofErr w:type="spellEnd"/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 xml:space="preserve"> RD. 1978. Resource utilization by desert rodents in the lower Sonoran Desert. </w:t>
      </w:r>
    </w:p>
    <w:p w14:paraId="0307136E" w14:textId="5B18EADF" w:rsidR="00463103" w:rsidRPr="00D80272" w:rsidRDefault="00463103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color w:val="1F1C1D"/>
          <w:sz w:val="20"/>
          <w:szCs w:val="20"/>
          <w:lang w:eastAsia="ja-JP"/>
        </w:rPr>
      </w:pPr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>Ecology 59: 700–707.</w:t>
      </w:r>
    </w:p>
    <w:p w14:paraId="16DD0546" w14:textId="64AA8C2F" w:rsidR="00B5213A" w:rsidRPr="00D80272" w:rsidRDefault="00B5213A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color w:val="1F1C1D"/>
          <w:sz w:val="20"/>
          <w:szCs w:val="20"/>
          <w:lang w:eastAsia="ja-JP"/>
        </w:rPr>
      </w:pPr>
    </w:p>
    <w:p w14:paraId="36CDA42A" w14:textId="232406D5" w:rsidR="00F653EA" w:rsidRPr="00D80272" w:rsidRDefault="00E34EEF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Stephens DW and Krebs</w:t>
      </w:r>
      <w:r w:rsidR="005F5FB0" w:rsidRPr="00D80272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JR 1986. </w:t>
      </w:r>
      <w:r w:rsidRPr="00D80272">
        <w:rPr>
          <w:rFonts w:ascii="Arial" w:hAnsi="Arial" w:cs="Arial"/>
          <w:i/>
          <w:iCs/>
          <w:noProof/>
          <w:sz w:val="20"/>
          <w:szCs w:val="20"/>
        </w:rPr>
        <w:t>Foraging Theory</w:t>
      </w:r>
      <w:r w:rsidRPr="00D80272">
        <w:rPr>
          <w:rFonts w:ascii="Arial" w:hAnsi="Arial" w:cs="Arial"/>
          <w:noProof/>
          <w:sz w:val="20"/>
          <w:szCs w:val="20"/>
        </w:rPr>
        <w:t xml:space="preserve">. </w:t>
      </w:r>
      <w:r w:rsidRPr="00D80272">
        <w:rPr>
          <w:rFonts w:ascii="Arial" w:hAnsi="Arial" w:cs="Arial"/>
          <w:i/>
          <w:iCs/>
          <w:noProof/>
          <w:sz w:val="20"/>
          <w:szCs w:val="20"/>
        </w:rPr>
        <w:t>Foraging Theory</w:t>
      </w:r>
      <w:r w:rsidRPr="00D80272">
        <w:rPr>
          <w:rFonts w:ascii="Arial" w:hAnsi="Arial" w:cs="Arial"/>
          <w:noProof/>
          <w:sz w:val="20"/>
          <w:szCs w:val="20"/>
        </w:rPr>
        <w:t>. Princeton University Press.</w:t>
      </w:r>
    </w:p>
    <w:p w14:paraId="16280757" w14:textId="77777777" w:rsidR="006F3462" w:rsidRDefault="006F346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</w:p>
    <w:p w14:paraId="3344BA9C" w14:textId="6A7533D9" w:rsidR="00D80272" w:rsidRPr="00D80272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Stock BC, Jackson AL, Ward EJ, Parnell AC, Phillips DL, Semmens BX. 2018. Analyzing mixing systems using a new generation of Bayesian tracer mixing models. </w:t>
      </w:r>
      <w:r w:rsidRPr="006F3462">
        <w:rPr>
          <w:rFonts w:ascii="Arial" w:hAnsi="Arial" w:cs="Arial"/>
          <w:noProof/>
          <w:sz w:val="20"/>
          <w:szCs w:val="20"/>
        </w:rPr>
        <w:t>PeerJ, 6, e5096.</w:t>
      </w:r>
      <w:r w:rsidRPr="00D80272">
        <w:rPr>
          <w:rFonts w:ascii="Arial" w:hAnsi="Arial" w:cs="Arial"/>
          <w:noProof/>
          <w:sz w:val="20"/>
          <w:szCs w:val="20"/>
        </w:rPr>
        <w:t xml:space="preserve"> </w:t>
      </w:r>
    </w:p>
    <w:p w14:paraId="741DFC1F" w14:textId="77777777" w:rsidR="006F3462" w:rsidRDefault="006F346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</w:p>
    <w:p w14:paraId="6EB7CA8F" w14:textId="6BFAD1E7" w:rsidR="00D80272" w:rsidRPr="00D80272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Swanson HK, Lysy M, P</w:t>
      </w:r>
      <w:r w:rsidR="005726F5">
        <w:rPr>
          <w:rFonts w:ascii="Arial" w:hAnsi="Arial" w:cs="Arial"/>
          <w:noProof/>
          <w:sz w:val="20"/>
          <w:szCs w:val="20"/>
        </w:rPr>
        <w:t>o</w:t>
      </w:r>
      <w:r w:rsidRPr="00D80272">
        <w:rPr>
          <w:rFonts w:ascii="Arial" w:hAnsi="Arial" w:cs="Arial"/>
          <w:noProof/>
          <w:sz w:val="20"/>
          <w:szCs w:val="20"/>
        </w:rPr>
        <w:t>wer M, Stasko AD, Johnson</w:t>
      </w:r>
      <w:r w:rsidR="005726F5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 xml:space="preserve">JD, Reist JD. 2015. A new probabilistic method for quantifying n-dimensional ecological niches and niche overlap. </w:t>
      </w:r>
      <w:r w:rsidRPr="005726F5">
        <w:rPr>
          <w:rFonts w:ascii="Arial" w:hAnsi="Arial" w:cs="Arial"/>
          <w:noProof/>
          <w:sz w:val="20"/>
          <w:szCs w:val="20"/>
        </w:rPr>
        <w:t>Ecology 96</w:t>
      </w:r>
      <w:r w:rsidR="005726F5" w:rsidRPr="005726F5">
        <w:rPr>
          <w:rFonts w:ascii="Arial" w:hAnsi="Arial" w:cs="Arial"/>
          <w:noProof/>
          <w:sz w:val="20"/>
          <w:szCs w:val="20"/>
        </w:rPr>
        <w:t>:</w:t>
      </w:r>
      <w:r w:rsidR="005726F5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 xml:space="preserve">318–324. </w:t>
      </w:r>
    </w:p>
    <w:p w14:paraId="258B26C8" w14:textId="665B8080" w:rsidR="003E6FCF" w:rsidRPr="00D80272" w:rsidRDefault="003E6FCF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color w:val="1F1C1D"/>
          <w:sz w:val="20"/>
          <w:szCs w:val="20"/>
          <w:highlight w:val="yellow"/>
          <w:lang w:eastAsia="ja-JP"/>
        </w:rPr>
      </w:pPr>
    </w:p>
    <w:p w14:paraId="5116AE95" w14:textId="77777777" w:rsidR="003A2FA7" w:rsidRDefault="007777A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Taberlet</w:t>
      </w:r>
      <w:proofErr w:type="spellEnd"/>
      <w:r w:rsidRPr="006F5655">
        <w:rPr>
          <w:rFonts w:ascii="Arial" w:hAnsi="Arial" w:cs="Arial"/>
          <w:sz w:val="20"/>
          <w:szCs w:val="20"/>
          <w:lang w:eastAsia="ja-JP"/>
        </w:rPr>
        <w:t xml:space="preserve"> P, </w:t>
      </w: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Coissac</w:t>
      </w:r>
      <w:proofErr w:type="spellEnd"/>
      <w:r w:rsidR="009D7EBC">
        <w:rPr>
          <w:rFonts w:ascii="Arial" w:hAnsi="Arial" w:cs="Arial"/>
          <w:sz w:val="20"/>
          <w:szCs w:val="20"/>
          <w:lang w:eastAsia="ja-JP"/>
        </w:rPr>
        <w:t xml:space="preserve"> E</w:t>
      </w:r>
      <w:r w:rsidRPr="006F5655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Pompanon</w:t>
      </w:r>
      <w:proofErr w:type="spellEnd"/>
      <w:r w:rsidR="009D7EBC">
        <w:rPr>
          <w:rFonts w:ascii="Arial" w:hAnsi="Arial" w:cs="Arial"/>
          <w:sz w:val="20"/>
          <w:szCs w:val="20"/>
          <w:lang w:eastAsia="ja-JP"/>
        </w:rPr>
        <w:t xml:space="preserve"> F</w:t>
      </w:r>
      <w:r w:rsidRPr="006F5655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Gielly</w:t>
      </w:r>
      <w:proofErr w:type="spellEnd"/>
      <w:r w:rsidR="009D7EBC">
        <w:rPr>
          <w:rFonts w:ascii="Arial" w:hAnsi="Arial" w:cs="Arial"/>
          <w:sz w:val="20"/>
          <w:szCs w:val="20"/>
          <w:lang w:eastAsia="ja-JP"/>
        </w:rPr>
        <w:t xml:space="preserve"> L</w:t>
      </w:r>
      <w:r w:rsidRPr="006F5655">
        <w:rPr>
          <w:rFonts w:ascii="Arial" w:hAnsi="Arial" w:cs="Arial"/>
          <w:sz w:val="20"/>
          <w:szCs w:val="20"/>
          <w:lang w:eastAsia="ja-JP"/>
        </w:rPr>
        <w:t>, Miquel</w:t>
      </w:r>
      <w:r w:rsidR="009D7EBC">
        <w:rPr>
          <w:rFonts w:ascii="Arial" w:hAnsi="Arial" w:cs="Arial"/>
          <w:sz w:val="20"/>
          <w:szCs w:val="20"/>
          <w:lang w:eastAsia="ja-JP"/>
        </w:rPr>
        <w:t xml:space="preserve"> C</w:t>
      </w:r>
      <w:r w:rsidRPr="006F5655">
        <w:rPr>
          <w:rFonts w:ascii="Arial" w:hAnsi="Arial" w:cs="Arial"/>
          <w:sz w:val="20"/>
          <w:szCs w:val="20"/>
          <w:lang w:eastAsia="ja-JP"/>
        </w:rPr>
        <w:t>, Valentini</w:t>
      </w:r>
      <w:r w:rsidR="009D7EBC">
        <w:rPr>
          <w:rFonts w:ascii="Arial" w:hAnsi="Arial" w:cs="Arial"/>
          <w:sz w:val="20"/>
          <w:szCs w:val="20"/>
          <w:lang w:eastAsia="ja-JP"/>
        </w:rPr>
        <w:t xml:space="preserve"> A</w:t>
      </w:r>
      <w:r w:rsidRPr="006F5655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Vermat</w:t>
      </w:r>
      <w:proofErr w:type="spellEnd"/>
      <w:r w:rsidR="009D7EBC">
        <w:rPr>
          <w:rFonts w:ascii="Arial" w:hAnsi="Arial" w:cs="Arial"/>
          <w:sz w:val="20"/>
          <w:szCs w:val="20"/>
          <w:lang w:eastAsia="ja-JP"/>
        </w:rPr>
        <w:t xml:space="preserve"> T</w:t>
      </w:r>
      <w:r w:rsidRPr="006F5655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Corthier</w:t>
      </w:r>
      <w:proofErr w:type="spellEnd"/>
      <w:r w:rsidR="009D7EBC">
        <w:rPr>
          <w:rFonts w:ascii="Arial" w:hAnsi="Arial" w:cs="Arial"/>
          <w:sz w:val="20"/>
          <w:szCs w:val="20"/>
          <w:lang w:eastAsia="ja-JP"/>
        </w:rPr>
        <w:t xml:space="preserve"> G</w:t>
      </w:r>
      <w:r w:rsidRPr="006F5655">
        <w:rPr>
          <w:rFonts w:ascii="Arial" w:hAnsi="Arial" w:cs="Arial"/>
          <w:sz w:val="20"/>
          <w:szCs w:val="20"/>
          <w:lang w:eastAsia="ja-JP"/>
        </w:rPr>
        <w:t xml:space="preserve">, </w:t>
      </w: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Brochmann</w:t>
      </w:r>
      <w:proofErr w:type="spellEnd"/>
      <w:r w:rsidR="009D7EBC">
        <w:rPr>
          <w:rFonts w:ascii="Arial" w:hAnsi="Arial" w:cs="Arial"/>
          <w:sz w:val="20"/>
          <w:szCs w:val="20"/>
          <w:lang w:eastAsia="ja-JP"/>
        </w:rPr>
        <w:t xml:space="preserve"> C</w:t>
      </w:r>
      <w:r w:rsidRPr="006F5655">
        <w:rPr>
          <w:rFonts w:ascii="Arial" w:hAnsi="Arial" w:cs="Arial"/>
          <w:sz w:val="20"/>
          <w:szCs w:val="20"/>
          <w:lang w:eastAsia="ja-JP"/>
        </w:rPr>
        <w:t>,</w:t>
      </w:r>
      <w:r w:rsidR="009D7EBC">
        <w:rPr>
          <w:rFonts w:ascii="Arial" w:hAnsi="Arial" w:cs="Arial"/>
          <w:sz w:val="20"/>
          <w:szCs w:val="20"/>
          <w:lang w:eastAsia="ja-JP"/>
        </w:rPr>
        <w:t xml:space="preserve"> </w:t>
      </w:r>
    </w:p>
    <w:p w14:paraId="4AFF3A5A" w14:textId="4208CDDF" w:rsidR="00510CC6" w:rsidRPr="006F5655" w:rsidRDefault="007777AF" w:rsidP="003A2FA7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432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Willerslev</w:t>
      </w:r>
      <w:proofErr w:type="spellEnd"/>
      <w:r w:rsidR="009D7EBC">
        <w:rPr>
          <w:rFonts w:ascii="Arial" w:hAnsi="Arial" w:cs="Arial"/>
          <w:sz w:val="20"/>
          <w:szCs w:val="20"/>
          <w:lang w:eastAsia="ja-JP"/>
        </w:rPr>
        <w:t xml:space="preserve"> E</w:t>
      </w:r>
      <w:r w:rsidRPr="006F5655">
        <w:rPr>
          <w:rFonts w:ascii="Arial" w:hAnsi="Arial" w:cs="Arial"/>
          <w:sz w:val="20"/>
          <w:szCs w:val="20"/>
          <w:lang w:eastAsia="ja-JP"/>
        </w:rPr>
        <w:t xml:space="preserve">. 2007. Power and limitations of the chloroplast </w:t>
      </w:r>
      <w:proofErr w:type="spellStart"/>
      <w:r w:rsidRPr="006F5655">
        <w:rPr>
          <w:rFonts w:ascii="Arial" w:hAnsi="Arial" w:cs="Arial"/>
          <w:sz w:val="20"/>
          <w:szCs w:val="20"/>
          <w:lang w:eastAsia="ja-JP"/>
        </w:rPr>
        <w:t>trnL</w:t>
      </w:r>
      <w:proofErr w:type="spellEnd"/>
      <w:r w:rsidRPr="006F5655">
        <w:rPr>
          <w:rFonts w:ascii="Arial" w:hAnsi="Arial" w:cs="Arial"/>
          <w:sz w:val="20"/>
          <w:szCs w:val="20"/>
          <w:lang w:eastAsia="ja-JP"/>
        </w:rPr>
        <w:t>(UAA) intron for plant DNA barcoding. Nucleic Acids Research</w:t>
      </w:r>
      <w:r w:rsidRPr="009D7EBC">
        <w:rPr>
          <w:rFonts w:ascii="Arial" w:hAnsi="Arial" w:cs="Arial"/>
          <w:sz w:val="20"/>
          <w:szCs w:val="20"/>
          <w:lang w:eastAsia="ja-JP"/>
        </w:rPr>
        <w:t xml:space="preserve"> 35</w:t>
      </w:r>
      <w:r w:rsidRPr="006F5655">
        <w:rPr>
          <w:rFonts w:ascii="Arial" w:hAnsi="Arial" w:cs="Arial"/>
          <w:sz w:val="20"/>
          <w:szCs w:val="20"/>
          <w:lang w:eastAsia="ja-JP"/>
        </w:rPr>
        <w:t>:</w:t>
      </w:r>
      <w:r w:rsidR="009D7EBC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6F5655">
        <w:rPr>
          <w:rFonts w:ascii="Arial" w:hAnsi="Arial" w:cs="Arial"/>
          <w:sz w:val="20"/>
          <w:szCs w:val="20"/>
          <w:lang w:eastAsia="ja-JP"/>
        </w:rPr>
        <w:t>e14.</w:t>
      </w:r>
    </w:p>
    <w:p w14:paraId="2C8D9F3C" w14:textId="77777777" w:rsidR="007777AF" w:rsidRPr="00D80272" w:rsidRDefault="007777AF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3DED1FC6" w14:textId="77777777" w:rsidR="0005703C" w:rsidRPr="00D80272" w:rsidRDefault="003559B7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Thibault KM, White EP, and Ernest SKM. 2004. Temporal dynamics in the structure and composition of a </w:t>
      </w:r>
    </w:p>
    <w:p w14:paraId="3BA1D7FA" w14:textId="1478B1F2" w:rsidR="003559B7" w:rsidRPr="00A31959" w:rsidRDefault="003559B7" w:rsidP="00A3195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desert rodent community. Ecology 85: 2649–2655.</w:t>
      </w:r>
    </w:p>
    <w:p w14:paraId="1AD52EF2" w14:textId="77777777" w:rsidR="0005703C" w:rsidRPr="00D80272" w:rsidRDefault="0032250E" w:rsidP="005F7B99">
      <w:pPr>
        <w:pStyle w:val="ListParagraph"/>
        <w:tabs>
          <w:tab w:val="left" w:pos="432"/>
        </w:tabs>
        <w:ind w:left="0"/>
        <w:rPr>
          <w:rFonts w:ascii="Arial" w:eastAsia="Times New Roman" w:hAnsi="Arial" w:cs="Arial"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>Thibault, KM, Ernest SKM, White EP, Brown JH and Goheen JR. 2010.</w:t>
      </w:r>
      <w:r w:rsidR="00AD360A" w:rsidRPr="00D80272">
        <w:rPr>
          <w:rFonts w:ascii="Arial" w:eastAsia="Times New Roman" w:hAnsi="Arial" w:cs="Arial"/>
          <w:sz w:val="20"/>
          <w:szCs w:val="20"/>
        </w:rPr>
        <w:t xml:space="preserve"> Long-term insights into </w:t>
      </w:r>
    </w:p>
    <w:p w14:paraId="72AD5E5A" w14:textId="7F76BEC5" w:rsidR="0032250E" w:rsidRPr="00D80272" w:rsidRDefault="0032250E" w:rsidP="005F7B99">
      <w:pPr>
        <w:pStyle w:val="ListParagraph"/>
        <w:tabs>
          <w:tab w:val="left" w:pos="432"/>
        </w:tabs>
        <w:ind w:left="360"/>
        <w:rPr>
          <w:rFonts w:ascii="Arial" w:eastAsia="Times New Roman" w:hAnsi="Arial" w:cs="Arial"/>
          <w:sz w:val="20"/>
          <w:szCs w:val="20"/>
        </w:rPr>
      </w:pPr>
      <w:r w:rsidRPr="00D80272">
        <w:rPr>
          <w:rFonts w:ascii="Arial" w:eastAsia="Times New Roman" w:hAnsi="Arial" w:cs="Arial"/>
          <w:sz w:val="20"/>
          <w:szCs w:val="20"/>
        </w:rPr>
        <w:t xml:space="preserve">consumer-resource dynamics in desert rodents: effects of community composition across guilds. </w:t>
      </w:r>
      <w:r w:rsidR="00AD360A" w:rsidRPr="00D80272">
        <w:rPr>
          <w:rStyle w:val="Emphasis"/>
          <w:rFonts w:ascii="Arial" w:eastAsia="Times New Roman" w:hAnsi="Arial" w:cs="Arial"/>
          <w:i w:val="0"/>
          <w:sz w:val="20"/>
          <w:szCs w:val="20"/>
        </w:rPr>
        <w:t xml:space="preserve">Journal </w:t>
      </w:r>
      <w:r w:rsidRPr="00D80272">
        <w:rPr>
          <w:rStyle w:val="Emphasis"/>
          <w:rFonts w:ascii="Arial" w:eastAsia="Times New Roman" w:hAnsi="Arial" w:cs="Arial"/>
          <w:i w:val="0"/>
          <w:sz w:val="20"/>
          <w:szCs w:val="20"/>
        </w:rPr>
        <w:t>of Mammalogy</w:t>
      </w:r>
      <w:r w:rsidRPr="00D80272">
        <w:rPr>
          <w:rFonts w:ascii="Arial" w:eastAsia="Times New Roman" w:hAnsi="Arial" w:cs="Arial"/>
          <w:sz w:val="20"/>
          <w:szCs w:val="20"/>
        </w:rPr>
        <w:t xml:space="preserve"> 91: 787–797.</w:t>
      </w:r>
    </w:p>
    <w:p w14:paraId="0009920B" w14:textId="0D875023" w:rsidR="0032250E" w:rsidRPr="00D80272" w:rsidRDefault="0032250E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40C0E2CB" w14:textId="77777777" w:rsidR="00E55102" w:rsidRDefault="00E55102">
      <w:pPr>
        <w:divId w:val="1856766169"/>
        <w:rPr>
          <w:ins w:id="167" w:author="Justin Yeakel" w:date="2021-10-06T10:35:00Z"/>
          <w:rFonts w:eastAsia="Times New Roman"/>
        </w:rPr>
      </w:pPr>
      <w:commentRangeStart w:id="168"/>
      <w:ins w:id="169" w:author="Justin Yeakel" w:date="2021-10-06T10:35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Thompson</w:t>
        </w:r>
      </w:ins>
      <w:commentRangeEnd w:id="168"/>
      <w:ins w:id="170" w:author="Justin Yeakel" w:date="2021-10-06T10:36:00Z">
        <w:r w:rsidR="004F6EB9">
          <w:rPr>
            <w:rStyle w:val="CommentReference"/>
          </w:rPr>
          <w:commentReference w:id="168"/>
        </w:r>
      </w:ins>
      <w:ins w:id="172" w:author="Justin Yeakel" w:date="2021-10-06T10:35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LR, Sanders JG, McDonald D, Amir A,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Ladau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J,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Locey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KJ,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Prill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RJ,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Tripathi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A, Gibbons SM,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Ackermann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G,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Navas-Molina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JA. A communal catalogue reveals Earth’s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multiscale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microbial diversity. Nature. 2017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Nov;551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(7681):457-63.</w:t>
        </w:r>
      </w:ins>
    </w:p>
    <w:p w14:paraId="1B19F694" w14:textId="5428EAB4" w:rsidR="00F57F23" w:rsidRPr="00D80272" w:rsidDel="00E55102" w:rsidRDefault="00F57F23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173" w:author="Justin Yeakel" w:date="2021-10-06T10:35:00Z"/>
          <w:rFonts w:ascii="Arial" w:eastAsia="Times New Roman" w:hAnsi="Arial" w:cs="Arial"/>
          <w:sz w:val="20"/>
          <w:szCs w:val="20"/>
        </w:rPr>
      </w:pPr>
      <w:del w:id="174" w:author="Justin Yeakel" w:date="2021-10-06T10:35:00Z">
        <w:r w:rsidRPr="00D80272" w:rsidDel="00E55102">
          <w:rPr>
            <w:rFonts w:ascii="Arial" w:eastAsia="Times New Roman" w:hAnsi="Arial" w:cs="Arial"/>
            <w:sz w:val="20"/>
            <w:szCs w:val="20"/>
            <w:highlight w:val="yellow"/>
          </w:rPr>
          <w:delText>Thompson et al. 2017</w:delText>
        </w:r>
      </w:del>
    </w:p>
    <w:p w14:paraId="23CB554C" w14:textId="77777777" w:rsidR="00F57F23" w:rsidRPr="00D80272" w:rsidRDefault="00F57F23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09818900" w14:textId="77777777" w:rsidR="0005703C" w:rsidRPr="00D80272" w:rsidRDefault="000B0CDD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Tinsley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="000306A4" w:rsidRPr="00D80272">
        <w:rPr>
          <w:rFonts w:ascii="Arial" w:hAnsi="Arial" w:cs="Arial"/>
          <w:sz w:val="20"/>
          <w:szCs w:val="20"/>
          <w:lang w:eastAsia="ja-JP"/>
        </w:rPr>
        <w:t xml:space="preserve">FC, </w:t>
      </w:r>
      <w:proofErr w:type="spellStart"/>
      <w:r w:rsidR="000306A4" w:rsidRPr="00D80272">
        <w:rPr>
          <w:rFonts w:ascii="Arial" w:hAnsi="Arial" w:cs="Arial"/>
          <w:sz w:val="20"/>
          <w:szCs w:val="20"/>
          <w:lang w:eastAsia="ja-JP"/>
        </w:rPr>
        <w:t>Taicher</w:t>
      </w:r>
      <w:proofErr w:type="spellEnd"/>
      <w:r w:rsidR="000306A4" w:rsidRPr="00D80272">
        <w:rPr>
          <w:rFonts w:ascii="Arial" w:hAnsi="Arial" w:cs="Arial"/>
          <w:sz w:val="20"/>
          <w:szCs w:val="20"/>
          <w:lang w:eastAsia="ja-JP"/>
        </w:rPr>
        <w:t xml:space="preserve"> GZ, and </w:t>
      </w:r>
      <w:proofErr w:type="spellStart"/>
      <w:r w:rsidR="000306A4" w:rsidRPr="00D80272">
        <w:rPr>
          <w:rFonts w:ascii="Arial" w:hAnsi="Arial" w:cs="Arial"/>
          <w:sz w:val="20"/>
          <w:szCs w:val="20"/>
          <w:lang w:eastAsia="ja-JP"/>
        </w:rPr>
        <w:t>Heiman</w:t>
      </w:r>
      <w:proofErr w:type="spellEnd"/>
      <w:r w:rsidR="000306A4" w:rsidRPr="00D80272">
        <w:rPr>
          <w:rFonts w:ascii="Arial" w:hAnsi="Arial" w:cs="Arial"/>
          <w:sz w:val="20"/>
          <w:szCs w:val="20"/>
          <w:lang w:eastAsia="ja-JP"/>
        </w:rPr>
        <w:t xml:space="preserve"> ML. </w:t>
      </w:r>
      <w:r w:rsidRPr="00D80272">
        <w:rPr>
          <w:rFonts w:ascii="Arial" w:hAnsi="Arial" w:cs="Arial"/>
          <w:sz w:val="20"/>
          <w:szCs w:val="20"/>
          <w:lang w:eastAsia="ja-JP"/>
        </w:rPr>
        <w:t>2004</w:t>
      </w:r>
      <w:r w:rsidR="000306A4" w:rsidRPr="00D80272">
        <w:rPr>
          <w:rFonts w:ascii="Arial" w:hAnsi="Arial" w:cs="Arial"/>
          <w:sz w:val="20"/>
          <w:szCs w:val="20"/>
          <w:lang w:eastAsia="ja-JP"/>
        </w:rPr>
        <w:t xml:space="preserve">. Evaluation of a quantitative magnetic resonance method </w:t>
      </w:r>
    </w:p>
    <w:p w14:paraId="33C623A8" w14:textId="70B62C34" w:rsidR="000B0CDD" w:rsidRPr="00D80272" w:rsidRDefault="000306A4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for mouse whole body composition analysis. Obesity Research 12:</w:t>
      </w:r>
      <w:r w:rsidR="003F1B75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sz w:val="20"/>
          <w:szCs w:val="20"/>
          <w:lang w:eastAsia="ja-JP"/>
        </w:rPr>
        <w:t>150–160.</w:t>
      </w:r>
    </w:p>
    <w:p w14:paraId="17CACBD1" w14:textId="17F7EF0F" w:rsidR="00832939" w:rsidRPr="00D80272" w:rsidDel="00EE0391" w:rsidRDefault="00832939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del w:id="175" w:author="Amy Trowbridge" w:date="2021-10-06T07:00:00Z"/>
          <w:rFonts w:ascii="Arial" w:hAnsi="Arial" w:cs="Arial"/>
          <w:sz w:val="20"/>
          <w:szCs w:val="20"/>
          <w:lang w:eastAsia="ja-JP"/>
        </w:rPr>
      </w:pPr>
    </w:p>
    <w:p w14:paraId="5F496592" w14:textId="7C8FC887" w:rsidR="00832939" w:rsidRDefault="00832939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ins w:id="176" w:author="Amy Trowbridge" w:date="2021-10-06T07:00:00Z"/>
          <w:rFonts w:ascii="Arial" w:hAnsi="Arial" w:cs="Arial"/>
          <w:sz w:val="20"/>
          <w:szCs w:val="20"/>
          <w:lang w:eastAsia="ja-JP"/>
        </w:rPr>
      </w:pPr>
      <w:del w:id="177" w:author="Amy Trowbridge" w:date="2021-10-06T07:00:00Z">
        <w:r w:rsidRPr="00D80272" w:rsidDel="00EE0391">
          <w:rPr>
            <w:rFonts w:ascii="Arial" w:hAnsi="Arial" w:cs="Arial"/>
            <w:sz w:val="20"/>
            <w:szCs w:val="20"/>
            <w:highlight w:val="yellow"/>
            <w:lang w:eastAsia="ja-JP"/>
          </w:rPr>
          <w:delText>Trowbridge et al. 2021</w:delText>
        </w:r>
      </w:del>
    </w:p>
    <w:p w14:paraId="09F7C635" w14:textId="77777777" w:rsidR="00EE0391" w:rsidRDefault="00EE0391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ins w:id="178" w:author="Amy Trowbridge" w:date="2021-10-06T07:01:00Z"/>
          <w:rFonts w:ascii="Arial" w:hAnsi="Arial" w:cs="Arial"/>
          <w:sz w:val="20"/>
          <w:szCs w:val="20"/>
          <w:lang w:eastAsia="ja-JP"/>
        </w:rPr>
      </w:pPr>
      <w:ins w:id="179" w:author="Amy Trowbridge" w:date="2021-10-06T07:00:00Z">
        <w:r>
          <w:rPr>
            <w:rFonts w:ascii="Arial" w:hAnsi="Arial" w:cs="Arial"/>
            <w:sz w:val="20"/>
            <w:szCs w:val="20"/>
            <w:lang w:eastAsia="ja-JP"/>
          </w:rPr>
          <w:t xml:space="preserve">Trowbridge AM, Adams HD, Collins A, </w:t>
        </w:r>
        <w:proofErr w:type="spellStart"/>
        <w:r>
          <w:rPr>
            <w:rFonts w:ascii="Arial" w:hAnsi="Arial" w:cs="Arial"/>
            <w:sz w:val="20"/>
            <w:szCs w:val="20"/>
            <w:lang w:eastAsia="ja-JP"/>
          </w:rPr>
          <w:t>Dickman</w:t>
        </w:r>
        <w:proofErr w:type="spellEnd"/>
        <w:r>
          <w:rPr>
            <w:rFonts w:ascii="Arial" w:hAnsi="Arial" w:cs="Arial"/>
            <w:sz w:val="20"/>
            <w:szCs w:val="20"/>
            <w:lang w:eastAsia="ja-JP"/>
          </w:rPr>
          <w:t xml:space="preserve"> LT, </w:t>
        </w:r>
        <w:proofErr w:type="spellStart"/>
        <w:r>
          <w:rPr>
            <w:rFonts w:ascii="Arial" w:hAnsi="Arial" w:cs="Arial"/>
            <w:sz w:val="20"/>
            <w:szCs w:val="20"/>
            <w:lang w:eastAsia="ja-JP"/>
          </w:rPr>
          <w:t>Grossiord</w:t>
        </w:r>
        <w:proofErr w:type="spellEnd"/>
        <w:r>
          <w:rPr>
            <w:rFonts w:ascii="Arial" w:hAnsi="Arial" w:cs="Arial"/>
            <w:sz w:val="20"/>
            <w:szCs w:val="20"/>
            <w:lang w:eastAsia="ja-JP"/>
          </w:rPr>
          <w:t xml:space="preserve"> C, </w:t>
        </w:r>
        <w:proofErr w:type="spellStart"/>
        <w:r>
          <w:rPr>
            <w:rFonts w:ascii="Arial" w:hAnsi="Arial" w:cs="Arial"/>
            <w:sz w:val="20"/>
            <w:szCs w:val="20"/>
            <w:lang w:eastAsia="ja-JP"/>
          </w:rPr>
          <w:t>Hofland</w:t>
        </w:r>
        <w:proofErr w:type="spellEnd"/>
        <w:r>
          <w:rPr>
            <w:rFonts w:ascii="Arial" w:hAnsi="Arial" w:cs="Arial"/>
            <w:sz w:val="20"/>
            <w:szCs w:val="20"/>
            <w:lang w:eastAsia="ja-JP"/>
          </w:rPr>
          <w:t xml:space="preserve"> M, Malone S, Weaver DK,</w:t>
        </w:r>
      </w:ins>
    </w:p>
    <w:p w14:paraId="330CEEDC" w14:textId="7CF25F04" w:rsidR="00EE0391" w:rsidRPr="00D80272" w:rsidRDefault="00EE0391">
      <w:pPr>
        <w:widowControl w:val="0"/>
        <w:tabs>
          <w:tab w:val="left" w:pos="432"/>
        </w:tabs>
        <w:autoSpaceDE w:val="0"/>
        <w:autoSpaceDN w:val="0"/>
        <w:adjustRightInd w:val="0"/>
        <w:ind w:left="432"/>
        <w:rPr>
          <w:rFonts w:ascii="Arial" w:hAnsi="Arial" w:cs="Arial"/>
          <w:sz w:val="20"/>
          <w:szCs w:val="20"/>
          <w:lang w:eastAsia="ja-JP"/>
        </w:rPr>
        <w:pPrChange w:id="180" w:author="Amy Trowbridge" w:date="2021-10-06T07:01:00Z">
          <w:pPr>
            <w:widowControl w:val="0"/>
            <w:tabs>
              <w:tab w:val="left" w:pos="432"/>
            </w:tabs>
            <w:autoSpaceDE w:val="0"/>
            <w:autoSpaceDN w:val="0"/>
            <w:adjustRightInd w:val="0"/>
          </w:pPr>
        </w:pPrChange>
      </w:pPr>
      <w:proofErr w:type="spellStart"/>
      <w:ins w:id="181" w:author="Amy Trowbridge" w:date="2021-10-06T07:00:00Z">
        <w:r>
          <w:rPr>
            <w:rFonts w:ascii="Arial" w:hAnsi="Arial" w:cs="Arial"/>
            <w:sz w:val="20"/>
            <w:szCs w:val="20"/>
            <w:lang w:eastAsia="ja-JP"/>
          </w:rPr>
          <w:t>Sevanto</w:t>
        </w:r>
        <w:proofErr w:type="spellEnd"/>
        <w:r>
          <w:rPr>
            <w:rFonts w:ascii="Arial" w:hAnsi="Arial" w:cs="Arial"/>
            <w:sz w:val="20"/>
            <w:szCs w:val="20"/>
            <w:lang w:eastAsia="ja-JP"/>
          </w:rPr>
          <w:t xml:space="preserve"> S, </w:t>
        </w:r>
        <w:proofErr w:type="spellStart"/>
        <w:r>
          <w:rPr>
            <w:rFonts w:ascii="Arial" w:hAnsi="Arial" w:cs="Arial"/>
            <w:sz w:val="20"/>
            <w:szCs w:val="20"/>
            <w:lang w:eastAsia="ja-JP"/>
          </w:rPr>
          <w:t>Stoy</w:t>
        </w:r>
        <w:proofErr w:type="spellEnd"/>
        <w:r>
          <w:rPr>
            <w:rFonts w:ascii="Arial" w:hAnsi="Arial" w:cs="Arial"/>
            <w:sz w:val="20"/>
            <w:szCs w:val="20"/>
            <w:lang w:eastAsia="ja-JP"/>
          </w:rPr>
          <w:t>, P, McDowell NG (</w:t>
        </w:r>
      </w:ins>
      <w:ins w:id="182" w:author="Amy Trowbridge" w:date="2021-10-06T07:01:00Z">
        <w:r>
          <w:rPr>
            <w:rFonts w:ascii="Arial" w:hAnsi="Arial" w:cs="Arial"/>
            <w:sz w:val="20"/>
            <w:szCs w:val="20"/>
            <w:lang w:eastAsia="ja-JP"/>
          </w:rPr>
          <w:t>In Press</w:t>
        </w:r>
      </w:ins>
      <w:ins w:id="183" w:author="Amy Trowbridge" w:date="2021-10-06T07:00:00Z">
        <w:r>
          <w:rPr>
            <w:rFonts w:ascii="Arial" w:hAnsi="Arial" w:cs="Arial"/>
            <w:sz w:val="20"/>
            <w:szCs w:val="20"/>
            <w:lang w:eastAsia="ja-JP"/>
          </w:rPr>
          <w:t xml:space="preserve">) Hotter droughts alter resource allocation to </w:t>
        </w:r>
      </w:ins>
      <w:ins w:id="184" w:author="Amy Trowbridge" w:date="2021-10-06T07:01:00Z">
        <w:r>
          <w:rPr>
            <w:rFonts w:ascii="Arial" w:hAnsi="Arial" w:cs="Arial"/>
            <w:sz w:val="20"/>
            <w:szCs w:val="20"/>
            <w:lang w:eastAsia="ja-JP"/>
          </w:rPr>
          <w:t xml:space="preserve">chemical defenses in pinon pine. </w:t>
        </w:r>
        <w:proofErr w:type="spellStart"/>
        <w:r w:rsidRPr="00EE0391">
          <w:rPr>
            <w:rFonts w:ascii="Arial" w:hAnsi="Arial" w:cs="Arial"/>
            <w:i/>
            <w:iCs/>
            <w:sz w:val="20"/>
            <w:szCs w:val="20"/>
            <w:lang w:eastAsia="ja-JP"/>
            <w:rPrChange w:id="185" w:author="Amy Trowbridge" w:date="2021-10-06T07:01:00Z">
              <w:rPr>
                <w:rFonts w:ascii="Arial" w:hAnsi="Arial" w:cs="Arial"/>
                <w:sz w:val="20"/>
                <w:szCs w:val="20"/>
                <w:lang w:eastAsia="ja-JP"/>
              </w:rPr>
            </w:rPrChange>
          </w:rPr>
          <w:t>Oecologia</w:t>
        </w:r>
        <w:proofErr w:type="spellEnd"/>
        <w:r>
          <w:rPr>
            <w:rFonts w:ascii="Arial" w:hAnsi="Arial" w:cs="Arial"/>
            <w:sz w:val="20"/>
            <w:szCs w:val="20"/>
            <w:lang w:eastAsia="ja-JP"/>
          </w:rPr>
          <w:t>.</w:t>
        </w:r>
      </w:ins>
    </w:p>
    <w:p w14:paraId="49EF1B32" w14:textId="77777777" w:rsidR="006E0520" w:rsidRPr="00D80272" w:rsidRDefault="006E0520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14:paraId="39A106A5" w14:textId="77777777" w:rsidR="00CC684E" w:rsidRPr="00D80272" w:rsidRDefault="0088453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proofErr w:type="spellStart"/>
      <w:r w:rsidRPr="00D80272">
        <w:rPr>
          <w:rFonts w:ascii="Arial" w:hAnsi="Arial" w:cs="Arial"/>
          <w:sz w:val="20"/>
          <w:szCs w:val="20"/>
        </w:rPr>
        <w:t>Tsahar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E, Wolf N, </w:t>
      </w:r>
      <w:proofErr w:type="spellStart"/>
      <w:r w:rsidRPr="00D80272">
        <w:rPr>
          <w:rFonts w:ascii="Arial" w:hAnsi="Arial" w:cs="Arial"/>
          <w:sz w:val="20"/>
          <w:szCs w:val="20"/>
        </w:rPr>
        <w:t>Ishaki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D80272">
        <w:rPr>
          <w:rFonts w:ascii="Arial" w:hAnsi="Arial" w:cs="Arial"/>
          <w:sz w:val="20"/>
          <w:szCs w:val="20"/>
        </w:rPr>
        <w:t>Arad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 Z, and Martinez del Rio C. 2007. Diet influences the rate </w:t>
      </w:r>
      <w:r w:rsidRPr="00D80272">
        <w:rPr>
          <w:rFonts w:ascii="Arial" w:hAnsi="Arial" w:cs="Arial"/>
          <w:sz w:val="20"/>
          <w:szCs w:val="20"/>
          <w:vertAlign w:val="superscript"/>
        </w:rPr>
        <w:t>15</w:t>
      </w:r>
      <w:r w:rsidRPr="00D80272">
        <w:rPr>
          <w:rFonts w:ascii="Arial" w:hAnsi="Arial" w:cs="Arial"/>
          <w:sz w:val="20"/>
          <w:szCs w:val="20"/>
        </w:rPr>
        <w:t xml:space="preserve">N </w:t>
      </w:r>
    </w:p>
    <w:p w14:paraId="7E1EEB55" w14:textId="7033B4CD" w:rsidR="00040779" w:rsidRPr="00D80272" w:rsidRDefault="0088453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</w:rPr>
        <w:t>incorporation in blood cells and plasma of yellow-vented bulbuls (</w:t>
      </w:r>
      <w:proofErr w:type="spellStart"/>
      <w:r w:rsidRPr="00D80272">
        <w:rPr>
          <w:rFonts w:ascii="Arial" w:hAnsi="Arial" w:cs="Arial"/>
          <w:i/>
          <w:sz w:val="20"/>
          <w:szCs w:val="20"/>
        </w:rPr>
        <w:t>Pycnonotus</w:t>
      </w:r>
      <w:proofErr w:type="spellEnd"/>
      <w:r w:rsidRPr="00D80272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D80272">
        <w:rPr>
          <w:rFonts w:ascii="Arial" w:hAnsi="Arial" w:cs="Arial"/>
          <w:i/>
          <w:sz w:val="20"/>
          <w:szCs w:val="20"/>
        </w:rPr>
        <w:t>xanthopygos</w:t>
      </w:r>
      <w:proofErr w:type="spellEnd"/>
      <w:r w:rsidRPr="00D80272">
        <w:rPr>
          <w:rFonts w:ascii="Arial" w:hAnsi="Arial" w:cs="Arial"/>
          <w:sz w:val="20"/>
          <w:szCs w:val="20"/>
        </w:rPr>
        <w:t xml:space="preserve">). </w:t>
      </w:r>
      <w:r w:rsidR="00E66171" w:rsidRPr="00D80272">
        <w:rPr>
          <w:rFonts w:ascii="Arial" w:hAnsi="Arial" w:cs="Arial"/>
          <w:sz w:val="20"/>
          <w:szCs w:val="20"/>
        </w:rPr>
        <w:t xml:space="preserve">The </w:t>
      </w:r>
      <w:r w:rsidRPr="00D80272">
        <w:rPr>
          <w:rFonts w:ascii="Arial" w:hAnsi="Arial" w:cs="Arial"/>
          <w:sz w:val="20"/>
          <w:szCs w:val="20"/>
        </w:rPr>
        <w:t>Journal of Experimental Biology 211:</w:t>
      </w:r>
      <w:r w:rsidR="003F1B75" w:rsidRPr="00D80272">
        <w:rPr>
          <w:rFonts w:ascii="Arial" w:hAnsi="Arial" w:cs="Arial"/>
          <w:sz w:val="20"/>
          <w:szCs w:val="20"/>
        </w:rPr>
        <w:t xml:space="preserve"> </w:t>
      </w:r>
      <w:r w:rsidRPr="00D80272">
        <w:rPr>
          <w:rFonts w:ascii="Arial" w:hAnsi="Arial" w:cs="Arial"/>
          <w:sz w:val="20"/>
          <w:szCs w:val="20"/>
        </w:rPr>
        <w:t>459–465.</w:t>
      </w:r>
    </w:p>
    <w:p w14:paraId="251AB2FC" w14:textId="77777777" w:rsidR="0080666B" w:rsidRPr="00D80272" w:rsidRDefault="0080666B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74EB8EB5" w14:textId="77777777" w:rsidR="00352481" w:rsidRPr="00D80272" w:rsidRDefault="00543E35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Vanderbilt </w:t>
      </w:r>
      <w:r w:rsidR="0006388A" w:rsidRPr="00D80272">
        <w:rPr>
          <w:rFonts w:ascii="Arial" w:hAnsi="Arial" w:cs="Arial"/>
          <w:sz w:val="20"/>
          <w:szCs w:val="20"/>
          <w:lang w:eastAsia="ja-JP"/>
        </w:rPr>
        <w:t xml:space="preserve">KL, White CS, Hopkins O, and Craig JA. </w:t>
      </w:r>
      <w:r w:rsidR="00352481" w:rsidRPr="00D80272">
        <w:rPr>
          <w:rFonts w:ascii="Arial" w:hAnsi="Arial" w:cs="Arial"/>
          <w:sz w:val="20"/>
          <w:szCs w:val="20"/>
          <w:lang w:eastAsia="ja-JP"/>
        </w:rPr>
        <w:t xml:space="preserve">2008. </w:t>
      </w:r>
      <w:r w:rsidR="0006388A" w:rsidRPr="00D80272">
        <w:rPr>
          <w:rFonts w:ascii="Arial" w:hAnsi="Arial" w:cs="Arial"/>
          <w:sz w:val="20"/>
          <w:szCs w:val="20"/>
          <w:lang w:eastAsia="ja-JP"/>
        </w:rPr>
        <w:t xml:space="preserve">Aboveground decomposition in arid </w:t>
      </w:r>
    </w:p>
    <w:p w14:paraId="6175D25A" w14:textId="77777777" w:rsidR="00352481" w:rsidRPr="00D80272" w:rsidRDefault="0006388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environments: results of a long-term study in central New Mexico. Journal of Arid Environments </w:t>
      </w:r>
    </w:p>
    <w:p w14:paraId="3939F619" w14:textId="0013BAB0" w:rsidR="00543E35" w:rsidRPr="00D80272" w:rsidRDefault="0006388A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>72:</w:t>
      </w:r>
      <w:r w:rsidR="00352481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sz w:val="20"/>
          <w:szCs w:val="20"/>
          <w:lang w:eastAsia="ja-JP"/>
        </w:rPr>
        <w:t>696–709.</w:t>
      </w:r>
    </w:p>
    <w:p w14:paraId="7FA2FCC3" w14:textId="77777777" w:rsidR="00543E35" w:rsidRPr="00D80272" w:rsidRDefault="00543E35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37ACE636" w14:textId="32296FC6" w:rsidR="003A769F" w:rsidRPr="00D80272" w:rsidRDefault="003A769F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eastAsia="Arial Unicode MS" w:hAnsi="Arial" w:cs="Arial"/>
          <w:sz w:val="20"/>
          <w:szCs w:val="20"/>
        </w:rPr>
      </w:pPr>
      <w:r w:rsidRPr="00D80272">
        <w:rPr>
          <w:rFonts w:ascii="Arial" w:eastAsia="Arial Unicode MS" w:hAnsi="Arial" w:cs="Arial"/>
          <w:sz w:val="20"/>
          <w:szCs w:val="20"/>
        </w:rPr>
        <w:t>Vander Wall SB. 1990. Food Hoarding in Animals. Chicago: University of Chicago Press.</w:t>
      </w:r>
    </w:p>
    <w:p w14:paraId="52809B70" w14:textId="77777777" w:rsidR="00BC7EB6" w:rsidRPr="00D80272" w:rsidRDefault="00BC7EB6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</w:p>
    <w:p w14:paraId="76F8D533" w14:textId="77777777" w:rsidR="00CC684E" w:rsidRPr="00D80272" w:rsidRDefault="0032250E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Violle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C,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Enquist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BJ, McGill BJ, Jiang L, Albert CH, Hulshof C, Jung V, Messier J. 2012. The return of the </w:t>
      </w:r>
    </w:p>
    <w:p w14:paraId="19B4644B" w14:textId="4B201C82" w:rsidR="00CC684E" w:rsidRPr="00BE2361" w:rsidRDefault="00BE2361" w:rsidP="00BE2361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32250E" w:rsidRPr="00BE2361">
        <w:rPr>
          <w:rFonts w:ascii="Arial" w:hAnsi="Arial" w:cs="Arial"/>
          <w:sz w:val="20"/>
          <w:szCs w:val="20"/>
          <w:lang w:eastAsia="ja-JP"/>
        </w:rPr>
        <w:t>variance: intraspecific variability in community ecology. T</w:t>
      </w:r>
      <w:r w:rsidR="00CC684E" w:rsidRPr="00BE2361">
        <w:rPr>
          <w:rFonts w:ascii="Arial" w:hAnsi="Arial" w:cs="Arial"/>
          <w:sz w:val="20"/>
          <w:szCs w:val="20"/>
          <w:lang w:eastAsia="ja-JP"/>
        </w:rPr>
        <w:t xml:space="preserve">rends in Ecology and Evolution </w:t>
      </w:r>
    </w:p>
    <w:p w14:paraId="63A03A18" w14:textId="29F28A6F" w:rsidR="0032250E" w:rsidRPr="00D80272" w:rsidRDefault="00BE2361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 w:firstLine="36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CC684E" w:rsidRPr="00D80272">
        <w:rPr>
          <w:rFonts w:ascii="Arial" w:hAnsi="Arial" w:cs="Arial"/>
          <w:sz w:val="20"/>
          <w:szCs w:val="20"/>
          <w:lang w:eastAsia="ja-JP"/>
        </w:rPr>
        <w:t>27:</w:t>
      </w:r>
      <w:r w:rsidR="003F1B75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="0032250E" w:rsidRPr="00D80272">
        <w:rPr>
          <w:rFonts w:ascii="Arial" w:hAnsi="Arial" w:cs="Arial"/>
          <w:sz w:val="20"/>
          <w:szCs w:val="20"/>
          <w:lang w:eastAsia="ja-JP"/>
        </w:rPr>
        <w:t>244–252.</w:t>
      </w:r>
    </w:p>
    <w:p w14:paraId="7A3E307D" w14:textId="77777777" w:rsidR="00FD5634" w:rsidRPr="00D80272" w:rsidRDefault="00FD5634" w:rsidP="005F7B99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</w:p>
    <w:p w14:paraId="13D3E6E8" w14:textId="77777777" w:rsidR="00BE2361" w:rsidRDefault="0060743B" w:rsidP="00BE2361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  <w:proofErr w:type="spellStart"/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>Vorhies</w:t>
      </w:r>
      <w:proofErr w:type="spellEnd"/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 xml:space="preserve"> CT and Taylor WP. 1922. Life history of the kangaroo rat, </w:t>
      </w:r>
      <w:proofErr w:type="spellStart"/>
      <w:r w:rsidRPr="00D80272">
        <w:rPr>
          <w:rFonts w:ascii="Arial" w:hAnsi="Arial" w:cs="Arial"/>
          <w:i/>
          <w:iCs/>
          <w:color w:val="1F1C1D"/>
          <w:sz w:val="20"/>
          <w:szCs w:val="20"/>
          <w:lang w:eastAsia="ja-JP"/>
        </w:rPr>
        <w:t>Dipodomys</w:t>
      </w:r>
      <w:proofErr w:type="spellEnd"/>
      <w:r w:rsidRPr="00D80272">
        <w:rPr>
          <w:rFonts w:ascii="Arial" w:hAnsi="Arial" w:cs="Arial"/>
          <w:i/>
          <w:iCs/>
          <w:color w:val="1F1C1D"/>
          <w:sz w:val="20"/>
          <w:szCs w:val="20"/>
          <w:lang w:eastAsia="ja-JP"/>
        </w:rPr>
        <w:t xml:space="preserve"> </w:t>
      </w:r>
      <w:proofErr w:type="spellStart"/>
      <w:r w:rsidRPr="00D80272">
        <w:rPr>
          <w:rFonts w:ascii="Arial" w:hAnsi="Arial" w:cs="Arial"/>
          <w:i/>
          <w:iCs/>
          <w:color w:val="1F1C1D"/>
          <w:sz w:val="20"/>
          <w:szCs w:val="20"/>
          <w:lang w:eastAsia="ja-JP"/>
        </w:rPr>
        <w:t>spectabilis</w:t>
      </w:r>
      <w:proofErr w:type="spellEnd"/>
      <w:r w:rsidRPr="00D80272">
        <w:rPr>
          <w:rFonts w:ascii="Arial" w:hAnsi="Arial" w:cs="Arial"/>
          <w:i/>
          <w:iCs/>
          <w:color w:val="1F1C1D"/>
          <w:sz w:val="20"/>
          <w:szCs w:val="20"/>
          <w:lang w:eastAsia="ja-JP"/>
        </w:rPr>
        <w:t xml:space="preserve"> </w:t>
      </w:r>
      <w:r w:rsidRPr="00D80272">
        <w:rPr>
          <w:rFonts w:ascii="Arial" w:hAnsi="Arial" w:cs="Arial"/>
          <w:iCs/>
          <w:color w:val="1F1C1D"/>
          <w:sz w:val="20"/>
          <w:szCs w:val="20"/>
          <w:lang w:eastAsia="ja-JP"/>
        </w:rPr>
        <w:t>(</w:t>
      </w:r>
      <w:r w:rsidRPr="00D80272">
        <w:rPr>
          <w:rFonts w:ascii="Arial" w:hAnsi="Arial" w:cs="Arial"/>
          <w:color w:val="1F1C1D"/>
          <w:sz w:val="20"/>
          <w:szCs w:val="20"/>
          <w:lang w:eastAsia="ja-JP"/>
        </w:rPr>
        <w:t xml:space="preserve">Merriam). </w:t>
      </w:r>
    </w:p>
    <w:p w14:paraId="448399A6" w14:textId="67B6DD9E" w:rsidR="0060743B" w:rsidRPr="00BE2361" w:rsidRDefault="00BE2361" w:rsidP="00BE2361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ind w:left="0"/>
        <w:rPr>
          <w:rFonts w:ascii="Arial" w:hAnsi="Arial" w:cs="Arial"/>
          <w:color w:val="1F1C1D"/>
          <w:sz w:val="20"/>
          <w:szCs w:val="20"/>
          <w:lang w:eastAsia="ja-JP"/>
        </w:rPr>
      </w:pPr>
      <w:r>
        <w:rPr>
          <w:rFonts w:ascii="Arial" w:hAnsi="Arial" w:cs="Arial"/>
          <w:color w:val="1F1C1D"/>
          <w:sz w:val="20"/>
          <w:szCs w:val="20"/>
          <w:lang w:eastAsia="ja-JP"/>
        </w:rPr>
        <w:tab/>
      </w:r>
      <w:r w:rsidR="0060743B" w:rsidRPr="00BE2361">
        <w:rPr>
          <w:rFonts w:ascii="Arial" w:hAnsi="Arial" w:cs="Arial"/>
          <w:color w:val="1F1C1D"/>
          <w:sz w:val="20"/>
          <w:szCs w:val="20"/>
          <w:lang w:eastAsia="ja-JP"/>
        </w:rPr>
        <w:t>Technical Bulletin, College of Agriculture, University of Arizona 1:</w:t>
      </w:r>
      <w:r w:rsidR="0076296B" w:rsidRPr="00BE2361">
        <w:rPr>
          <w:rFonts w:ascii="Arial" w:hAnsi="Arial" w:cs="Arial"/>
          <w:color w:val="1F1C1D"/>
          <w:sz w:val="20"/>
          <w:szCs w:val="20"/>
          <w:lang w:eastAsia="ja-JP"/>
        </w:rPr>
        <w:t xml:space="preserve"> </w:t>
      </w:r>
      <w:r w:rsidR="0060743B" w:rsidRPr="00BE2361">
        <w:rPr>
          <w:rFonts w:ascii="Arial" w:hAnsi="Arial" w:cs="Arial"/>
          <w:color w:val="1F1C1D"/>
          <w:sz w:val="20"/>
          <w:szCs w:val="20"/>
          <w:lang w:eastAsia="ja-JP"/>
        </w:rPr>
        <w:t>1–40.</w:t>
      </w:r>
    </w:p>
    <w:p w14:paraId="611E9962" w14:textId="3B35A44D" w:rsidR="0047345F" w:rsidRPr="00D80272" w:rsidRDefault="0047345F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75D64E0D" w14:textId="77777777" w:rsidR="000B7A30" w:rsidRDefault="000B7A30">
      <w:pPr>
        <w:divId w:val="1678574212"/>
        <w:rPr>
          <w:ins w:id="186" w:author="Justin Yeakel" w:date="2021-10-06T10:37:00Z"/>
          <w:rFonts w:eastAsia="Times New Roman"/>
        </w:rPr>
      </w:pPr>
      <w:ins w:id="187" w:author="Justin Yeakel" w:date="2021-10-06T10:37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Walters W, Hyde ER, Berg-Lyons D,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Ackermann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G, Humphrey G, Parada A, Gilbert JA, Jansson JK,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Caporaso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JG,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Fuhrman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JA,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Apprill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A. Improved bacterial 16S rRNA gene (V4 and V4-5) and fungal internal transcribed spacer marker gene primers for microbial community surveys. </w:t>
        </w:r>
        <w:proofErr w:type="spellStart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Msystems</w:t>
        </w:r>
        <w:proofErr w:type="spellEnd"/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. 2016 Jan 1;1(1):e00009-15.</w:t>
        </w:r>
      </w:ins>
    </w:p>
    <w:p w14:paraId="13ECEBC0" w14:textId="1B3FB382" w:rsidR="00380D02" w:rsidRPr="00D80272" w:rsidDel="000B7A30" w:rsidRDefault="00380D02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del w:id="188" w:author="Justin Yeakel" w:date="2021-10-06T10:37:00Z"/>
          <w:rFonts w:ascii="Arial" w:hAnsi="Arial" w:cs="Arial"/>
          <w:sz w:val="20"/>
          <w:szCs w:val="20"/>
          <w:highlight w:val="yellow"/>
          <w:lang w:eastAsia="ja-JP"/>
        </w:rPr>
      </w:pPr>
      <w:del w:id="189" w:author="Justin Yeakel" w:date="2021-10-06T10:37:00Z">
        <w:r w:rsidRPr="00D80272" w:rsidDel="000B7A30">
          <w:rPr>
            <w:rFonts w:ascii="Arial" w:hAnsi="Arial" w:cs="Arial"/>
            <w:sz w:val="20"/>
            <w:szCs w:val="20"/>
            <w:highlight w:val="yellow"/>
            <w:lang w:eastAsia="ja-JP"/>
          </w:rPr>
          <w:delText>Walters et al. 2016</w:delText>
        </w:r>
      </w:del>
    </w:p>
    <w:p w14:paraId="07BF16CB" w14:textId="77777777" w:rsidR="00380D02" w:rsidRPr="00D80272" w:rsidRDefault="00380D02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  <w:lang w:eastAsia="ja-JP"/>
        </w:rPr>
      </w:pPr>
    </w:p>
    <w:p w14:paraId="7976767A" w14:textId="1FCF6C5B" w:rsidR="00D80272" w:rsidRPr="00D80272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Wang B, Chen J. 2009. Seed size, more than nutrient or tannin content, affects seed caching behavior of a common genus of Old World rodents. </w:t>
      </w:r>
      <w:r w:rsidRPr="00C959A4">
        <w:rPr>
          <w:rFonts w:ascii="Arial" w:hAnsi="Arial" w:cs="Arial"/>
          <w:noProof/>
          <w:sz w:val="20"/>
          <w:szCs w:val="20"/>
        </w:rPr>
        <w:t>Ecology 90</w:t>
      </w:r>
      <w:r w:rsidR="00C959A4" w:rsidRPr="00C959A4">
        <w:rPr>
          <w:rFonts w:ascii="Arial" w:hAnsi="Arial" w:cs="Arial"/>
          <w:noProof/>
          <w:sz w:val="20"/>
          <w:szCs w:val="20"/>
        </w:rPr>
        <w:t>:</w:t>
      </w:r>
      <w:r w:rsidR="00C959A4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 xml:space="preserve">3023–3032. </w:t>
      </w:r>
    </w:p>
    <w:p w14:paraId="709BD9DA" w14:textId="77777777" w:rsidR="001F728D" w:rsidRPr="00D80272" w:rsidRDefault="001F728D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4D5C52E7" w14:textId="77777777" w:rsidR="00BE2361" w:rsidRDefault="005F7B4F" w:rsidP="00BE2361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80272">
        <w:rPr>
          <w:rFonts w:ascii="Arial" w:hAnsi="Arial" w:cs="Arial"/>
          <w:sz w:val="20"/>
          <w:szCs w:val="20"/>
          <w:lang w:eastAsia="ja-JP"/>
        </w:rPr>
        <w:t xml:space="preserve">Warne RW, </w:t>
      </w:r>
      <w:proofErr w:type="spellStart"/>
      <w:r w:rsidRPr="00D80272">
        <w:rPr>
          <w:rFonts w:ascii="Arial" w:hAnsi="Arial" w:cs="Arial"/>
          <w:sz w:val="20"/>
          <w:szCs w:val="20"/>
          <w:lang w:eastAsia="ja-JP"/>
        </w:rPr>
        <w:t>Pershall</w:t>
      </w:r>
      <w:proofErr w:type="spellEnd"/>
      <w:r w:rsidRPr="00D80272">
        <w:rPr>
          <w:rFonts w:ascii="Arial" w:hAnsi="Arial" w:cs="Arial"/>
          <w:sz w:val="20"/>
          <w:szCs w:val="20"/>
          <w:lang w:eastAsia="ja-JP"/>
        </w:rPr>
        <w:t xml:space="preserve"> AD, Wolf BO. 2010. Linking precipitation and C</w:t>
      </w:r>
      <w:r w:rsidRPr="00D80272">
        <w:rPr>
          <w:rFonts w:ascii="Arial" w:hAnsi="Arial" w:cs="Arial"/>
          <w:sz w:val="20"/>
          <w:szCs w:val="20"/>
          <w:vertAlign w:val="subscript"/>
          <w:lang w:eastAsia="ja-JP"/>
        </w:rPr>
        <w:t>3</w:t>
      </w:r>
      <w:r w:rsidRPr="00D80272">
        <w:rPr>
          <w:rFonts w:ascii="Arial" w:hAnsi="Arial" w:cs="Arial"/>
          <w:sz w:val="20"/>
          <w:szCs w:val="20"/>
          <w:lang w:eastAsia="ja-JP"/>
        </w:rPr>
        <w:t>–C</w:t>
      </w:r>
      <w:r w:rsidRPr="00D80272">
        <w:rPr>
          <w:rFonts w:ascii="Arial" w:hAnsi="Arial" w:cs="Arial"/>
          <w:sz w:val="20"/>
          <w:szCs w:val="20"/>
          <w:vertAlign w:val="subscript"/>
          <w:lang w:eastAsia="ja-JP"/>
        </w:rPr>
        <w:t>4</w:t>
      </w:r>
      <w:r w:rsidRPr="00D80272">
        <w:rPr>
          <w:rFonts w:ascii="Arial" w:hAnsi="Arial" w:cs="Arial"/>
          <w:sz w:val="20"/>
          <w:szCs w:val="20"/>
          <w:lang w:eastAsia="ja-JP"/>
        </w:rPr>
        <w:t xml:space="preserve"> plant production to resource </w:t>
      </w:r>
    </w:p>
    <w:p w14:paraId="14E542A9" w14:textId="43917D29" w:rsidR="005F7B4F" w:rsidRPr="00D80272" w:rsidRDefault="00BE2361" w:rsidP="00BE2361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ab/>
      </w:r>
      <w:r w:rsidR="005F7B4F" w:rsidRPr="00D80272">
        <w:rPr>
          <w:rFonts w:ascii="Arial" w:hAnsi="Arial" w:cs="Arial"/>
          <w:sz w:val="20"/>
          <w:szCs w:val="20"/>
          <w:lang w:eastAsia="ja-JP"/>
        </w:rPr>
        <w:t>dynamics in higher trophic-</w:t>
      </w:r>
      <w:r w:rsidR="00CC684E" w:rsidRPr="00D80272">
        <w:rPr>
          <w:rFonts w:ascii="Arial" w:hAnsi="Arial" w:cs="Arial"/>
          <w:sz w:val="20"/>
          <w:szCs w:val="20"/>
          <w:lang w:eastAsia="ja-JP"/>
        </w:rPr>
        <w:t>level consumers. Ecology 91:</w:t>
      </w:r>
      <w:r w:rsidR="0076296B" w:rsidRPr="00D80272">
        <w:rPr>
          <w:rFonts w:ascii="Arial" w:hAnsi="Arial" w:cs="Arial"/>
          <w:sz w:val="20"/>
          <w:szCs w:val="20"/>
          <w:lang w:eastAsia="ja-JP"/>
        </w:rPr>
        <w:t xml:space="preserve"> </w:t>
      </w:r>
      <w:r w:rsidR="005F7B4F" w:rsidRPr="00D80272">
        <w:rPr>
          <w:rFonts w:ascii="Arial" w:hAnsi="Arial" w:cs="Arial"/>
          <w:sz w:val="20"/>
          <w:szCs w:val="20"/>
          <w:lang w:eastAsia="ja-JP"/>
        </w:rPr>
        <w:t>1628–1638.</w:t>
      </w:r>
    </w:p>
    <w:p w14:paraId="2BB9F5ED" w14:textId="181C471D" w:rsidR="00EF10A2" w:rsidRPr="00D80272" w:rsidRDefault="00EF10A2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eastAsia="ja-JP"/>
        </w:rPr>
      </w:pPr>
    </w:p>
    <w:p w14:paraId="468C2F03" w14:textId="77777777" w:rsidR="00DF6B2A" w:rsidRDefault="00D80272" w:rsidP="005F7B99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>Yeakel JD, Bhat U, Newsome SD</w:t>
      </w:r>
      <w:r w:rsidR="00FD73F8">
        <w:rPr>
          <w:rFonts w:ascii="Arial" w:hAnsi="Arial" w:cs="Arial"/>
          <w:noProof/>
          <w:sz w:val="20"/>
          <w:szCs w:val="20"/>
        </w:rPr>
        <w:t>.</w:t>
      </w:r>
      <w:r w:rsidRPr="00D80272">
        <w:rPr>
          <w:rFonts w:ascii="Arial" w:hAnsi="Arial" w:cs="Arial"/>
          <w:noProof/>
          <w:sz w:val="20"/>
          <w:szCs w:val="20"/>
        </w:rPr>
        <w:t xml:space="preserve"> 2020. Caching in or falling back at the sevilleta: The effects of body</w:t>
      </w:r>
    </w:p>
    <w:p w14:paraId="592E1E2E" w14:textId="168D51EA" w:rsidR="00D80272" w:rsidRPr="00D80272" w:rsidRDefault="00D80272" w:rsidP="00DF6B2A">
      <w:pPr>
        <w:widowControl w:val="0"/>
        <w:autoSpaceDE w:val="0"/>
        <w:autoSpaceDN w:val="0"/>
        <w:adjustRightInd w:val="0"/>
        <w:ind w:left="480" w:hanging="48"/>
        <w:rPr>
          <w:rFonts w:ascii="Arial" w:hAnsi="Arial" w:cs="Arial"/>
          <w:noProof/>
          <w:sz w:val="20"/>
          <w:szCs w:val="20"/>
        </w:rPr>
      </w:pPr>
      <w:r w:rsidRPr="00D80272">
        <w:rPr>
          <w:rFonts w:ascii="Arial" w:hAnsi="Arial" w:cs="Arial"/>
          <w:noProof/>
          <w:sz w:val="20"/>
          <w:szCs w:val="20"/>
        </w:rPr>
        <w:t xml:space="preserve">size and seasonal uncertainty on desert rodent foraging. </w:t>
      </w:r>
      <w:r w:rsidRPr="00FD73F8">
        <w:rPr>
          <w:rFonts w:ascii="Arial" w:hAnsi="Arial" w:cs="Arial"/>
          <w:noProof/>
          <w:sz w:val="20"/>
          <w:szCs w:val="20"/>
        </w:rPr>
        <w:t>American Naturalist 196</w:t>
      </w:r>
      <w:r w:rsidR="00FD73F8" w:rsidRPr="00FD73F8">
        <w:rPr>
          <w:rFonts w:ascii="Arial" w:hAnsi="Arial" w:cs="Arial"/>
          <w:noProof/>
          <w:sz w:val="20"/>
          <w:szCs w:val="20"/>
        </w:rPr>
        <w:t>:</w:t>
      </w:r>
      <w:r w:rsidR="00FD73F8">
        <w:rPr>
          <w:rFonts w:ascii="Arial" w:hAnsi="Arial" w:cs="Arial"/>
          <w:noProof/>
          <w:sz w:val="20"/>
          <w:szCs w:val="20"/>
        </w:rPr>
        <w:t xml:space="preserve"> </w:t>
      </w:r>
      <w:r w:rsidRPr="00D80272">
        <w:rPr>
          <w:rFonts w:ascii="Arial" w:hAnsi="Arial" w:cs="Arial"/>
          <w:noProof/>
          <w:sz w:val="20"/>
          <w:szCs w:val="20"/>
        </w:rPr>
        <w:t>241–256.</w:t>
      </w:r>
    </w:p>
    <w:p w14:paraId="5CDEC328" w14:textId="0DC94774" w:rsidR="001F3E66" w:rsidRPr="00D80272" w:rsidRDefault="001F3E66" w:rsidP="005F7B99">
      <w:pPr>
        <w:widowControl w:val="0"/>
        <w:tabs>
          <w:tab w:val="left" w:pos="4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sectPr w:rsidR="001F3E66" w:rsidRPr="00D80272" w:rsidSect="00074CE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Justin Yeakel" w:date="2021-10-06T10:21:00Z" w:initials="JY">
    <w:p w14:paraId="66F55F6F" w14:textId="1A720F3C" w:rsidR="002076E9" w:rsidRDefault="002076E9" w:rsidP="002076E9">
      <w:pPr>
        <w:pStyle w:val="CommentText"/>
      </w:pPr>
      <w:ins w:id="20" w:author="Justin Yeakel" w:date="2021-10-06T10:21:00Z">
        <w:r>
          <w:rPr>
            <w:rStyle w:val="CommentReference"/>
          </w:rPr>
          <w:annotationRef/>
        </w:r>
      </w:ins>
      <w:r>
        <w:t>I’m guessing</w:t>
      </w:r>
    </w:p>
  </w:comment>
  <w:comment w:id="24" w:author="Justin Yeakel" w:date="2021-10-06T10:22:00Z" w:initials="JY">
    <w:p w14:paraId="4248DCD3" w14:textId="376EF45F" w:rsidR="00771278" w:rsidRDefault="00771278" w:rsidP="00771278">
      <w:pPr>
        <w:pStyle w:val="CommentText"/>
      </w:pPr>
      <w:ins w:id="26" w:author="Justin Yeakel" w:date="2021-10-06T10:22:00Z">
        <w:r>
          <w:rPr>
            <w:rStyle w:val="CommentReference"/>
          </w:rPr>
          <w:annotationRef/>
        </w:r>
      </w:ins>
      <w:r>
        <w:t>guessing</w:t>
      </w:r>
    </w:p>
  </w:comment>
  <w:comment w:id="62" w:author="Justin Yeakel" w:date="2021-10-06T10:27:00Z" w:initials="JY">
    <w:p w14:paraId="0044E6D7" w14:textId="4C20BE44" w:rsidR="002B6066" w:rsidRDefault="002B6066" w:rsidP="002B6066">
      <w:pPr>
        <w:pStyle w:val="CommentText"/>
      </w:pPr>
      <w:r>
        <w:rPr>
          <w:rStyle w:val="CommentReference"/>
        </w:rPr>
        <w:annotationRef/>
      </w:r>
      <w:r>
        <w:t>Don’t know about this one… re: CURE experience at BU</w:t>
      </w:r>
    </w:p>
  </w:comment>
  <w:comment w:id="166" w:author="Justin Yeakel" w:date="2021-10-06T10:33:00Z" w:initials="JY">
    <w:p w14:paraId="606409FE" w14:textId="77777777" w:rsidR="00C6097A" w:rsidRDefault="00C6097A">
      <w:r>
        <w:rPr>
          <w:rStyle w:val="CommentReference"/>
        </w:rPr>
        <w:annotationRef/>
      </w:r>
      <w:r>
        <w:rPr>
          <w:sz w:val="20"/>
          <w:szCs w:val="20"/>
        </w:rPr>
        <w:t xml:space="preserve">Should this be: </w:t>
      </w:r>
    </w:p>
    <w:p w14:paraId="3919BAB9" w14:textId="78E04583" w:rsidR="00C6097A" w:rsidRDefault="00C6097A" w:rsidP="00C6097A">
      <w:pPr>
        <w:pStyle w:val="CommentText"/>
      </w:pPr>
      <w:r>
        <w:t>de Sousa LL, Silva SM, Xavier R. DNA metabarcoding in diet studies: Unveiling ecological aspects in aquatic and terrestrial ecosystems. Environmental DNA. 2019 Sep;1(3):199-214.</w:t>
      </w:r>
    </w:p>
  </w:comment>
  <w:comment w:id="168" w:author="Justin Yeakel" w:date="2021-10-06T10:36:00Z" w:initials="JY">
    <w:p w14:paraId="0D06F36A" w14:textId="11A527FA" w:rsidR="004F6EB9" w:rsidRDefault="004F6EB9" w:rsidP="004F6EB9">
      <w:pPr>
        <w:pStyle w:val="CommentText"/>
      </w:pPr>
      <w:ins w:id="171" w:author="Justin Yeakel" w:date="2021-10-06T10:36:00Z">
        <w:r>
          <w:rPr>
            <w:rStyle w:val="CommentReference"/>
          </w:rPr>
          <w:annotationRef/>
        </w:r>
      </w:ins>
      <w:r>
        <w:t>Guessing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55F6F" w15:done="0"/>
  <w15:commentEx w15:paraId="4248DCD3" w15:done="0"/>
  <w15:commentEx w15:paraId="0044E6D7" w15:done="0"/>
  <w15:commentEx w15:paraId="3919BAB9" w15:done="0"/>
  <w15:commentEx w15:paraId="0D06F3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F72F" w16cex:dateUtc="2021-10-06T17:21:00Z"/>
  <w16cex:commentExtensible w16cex:durableId="2507F771" w16cex:dateUtc="2021-10-06T17:22:00Z"/>
  <w16cex:commentExtensible w16cex:durableId="2507F88C" w16cex:dateUtc="2021-10-06T17:27:00Z"/>
  <w16cex:commentExtensible w16cex:durableId="2507FA08" w16cex:dateUtc="2021-10-06T17:33:00Z"/>
  <w16cex:commentExtensible w16cex:durableId="2507FA95" w16cex:dateUtc="2021-10-06T1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55F6F" w16cid:durableId="2507F72F"/>
  <w16cid:commentId w16cid:paraId="4248DCD3" w16cid:durableId="2507F771"/>
  <w16cid:commentId w16cid:paraId="0044E6D7" w16cid:durableId="2507F88C"/>
  <w16cid:commentId w16cid:paraId="3919BAB9" w16cid:durableId="2507FA08"/>
  <w16cid:commentId w16cid:paraId="0D06F36A" w16cid:durableId="2507FA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7E63" w14:textId="77777777" w:rsidR="006127AA" w:rsidRDefault="006127AA" w:rsidP="00214E49">
      <w:r>
        <w:separator/>
      </w:r>
    </w:p>
  </w:endnote>
  <w:endnote w:type="continuationSeparator" w:id="0">
    <w:p w14:paraId="6B0757F9" w14:textId="77777777" w:rsidR="006127AA" w:rsidRDefault="006127AA" w:rsidP="0021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Hiragino Maru Gothic Pro W4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Frutiger LT Pro 47 Light Cn">
    <w:altName w:val="Frutiger LT Pro 47 Light Cn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Hiragino Maru Gothic Pro W4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altName w:val="Baskerville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9F03" w14:textId="77777777" w:rsidR="00F93496" w:rsidRDefault="00F93496" w:rsidP="00A80D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2A078D" w14:textId="77777777" w:rsidR="00F93496" w:rsidRDefault="00F93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AD70" w14:textId="77777777" w:rsidR="00F93496" w:rsidRDefault="00F93496" w:rsidP="00A80D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C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AF5D08" w14:textId="77777777" w:rsidR="00F93496" w:rsidRDefault="00F93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B0FF" w14:textId="77777777" w:rsidR="006127AA" w:rsidRDefault="006127AA" w:rsidP="00214E49">
      <w:r>
        <w:separator/>
      </w:r>
    </w:p>
  </w:footnote>
  <w:footnote w:type="continuationSeparator" w:id="0">
    <w:p w14:paraId="225EFAF5" w14:textId="77777777" w:rsidR="006127AA" w:rsidRDefault="006127AA" w:rsidP="0021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B68"/>
    <w:multiLevelType w:val="hybridMultilevel"/>
    <w:tmpl w:val="78EC7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44E65"/>
    <w:multiLevelType w:val="hybridMultilevel"/>
    <w:tmpl w:val="9B92A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y Trowbridge">
    <w15:presenceInfo w15:providerId="AD" w15:userId="S::amtrowbridge@wisc.edu::a53ecf45-b984-484f-9247-332549dbd394"/>
  </w15:person>
  <w15:person w15:author="Justin Yeakel">
    <w15:presenceInfo w15:providerId="Windows Live" w15:userId="13888895_tp_dropbo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D5E"/>
    <w:rsid w:val="000049AC"/>
    <w:rsid w:val="0001711C"/>
    <w:rsid w:val="00020950"/>
    <w:rsid w:val="000306A4"/>
    <w:rsid w:val="00034E35"/>
    <w:rsid w:val="00036CE0"/>
    <w:rsid w:val="00040779"/>
    <w:rsid w:val="00050069"/>
    <w:rsid w:val="00051B72"/>
    <w:rsid w:val="0005703C"/>
    <w:rsid w:val="0006388A"/>
    <w:rsid w:val="00067161"/>
    <w:rsid w:val="00071C61"/>
    <w:rsid w:val="00074CE7"/>
    <w:rsid w:val="00075F72"/>
    <w:rsid w:val="0007799B"/>
    <w:rsid w:val="00083DF5"/>
    <w:rsid w:val="000854AF"/>
    <w:rsid w:val="00092596"/>
    <w:rsid w:val="000929A0"/>
    <w:rsid w:val="000963EC"/>
    <w:rsid w:val="000A78ED"/>
    <w:rsid w:val="000B0CDD"/>
    <w:rsid w:val="000B1A74"/>
    <w:rsid w:val="000B2F22"/>
    <w:rsid w:val="000B3A1E"/>
    <w:rsid w:val="000B4675"/>
    <w:rsid w:val="000B7A30"/>
    <w:rsid w:val="000C0D5E"/>
    <w:rsid w:val="000C3119"/>
    <w:rsid w:val="000D0E29"/>
    <w:rsid w:val="000D6CA6"/>
    <w:rsid w:val="000D6E64"/>
    <w:rsid w:val="000E070E"/>
    <w:rsid w:val="000E5B21"/>
    <w:rsid w:val="000F1419"/>
    <w:rsid w:val="000F2ED4"/>
    <w:rsid w:val="000F402E"/>
    <w:rsid w:val="00103F6F"/>
    <w:rsid w:val="0010778D"/>
    <w:rsid w:val="00111919"/>
    <w:rsid w:val="0011269D"/>
    <w:rsid w:val="00125A2A"/>
    <w:rsid w:val="001318AB"/>
    <w:rsid w:val="001444BF"/>
    <w:rsid w:val="00145F29"/>
    <w:rsid w:val="00150D78"/>
    <w:rsid w:val="00152317"/>
    <w:rsid w:val="0015247F"/>
    <w:rsid w:val="00194C8E"/>
    <w:rsid w:val="00195306"/>
    <w:rsid w:val="00196FFC"/>
    <w:rsid w:val="001B04D4"/>
    <w:rsid w:val="001B2415"/>
    <w:rsid w:val="001B3439"/>
    <w:rsid w:val="001B4285"/>
    <w:rsid w:val="001B7330"/>
    <w:rsid w:val="001C1FF5"/>
    <w:rsid w:val="001C48EA"/>
    <w:rsid w:val="001C6644"/>
    <w:rsid w:val="001D00CE"/>
    <w:rsid w:val="001E1344"/>
    <w:rsid w:val="001E186A"/>
    <w:rsid w:val="001F10F4"/>
    <w:rsid w:val="001F3E66"/>
    <w:rsid w:val="001F728D"/>
    <w:rsid w:val="00201E52"/>
    <w:rsid w:val="002037DA"/>
    <w:rsid w:val="002060A6"/>
    <w:rsid w:val="002076E9"/>
    <w:rsid w:val="00214E49"/>
    <w:rsid w:val="00223ECC"/>
    <w:rsid w:val="002244D0"/>
    <w:rsid w:val="002248F8"/>
    <w:rsid w:val="00225E56"/>
    <w:rsid w:val="00242810"/>
    <w:rsid w:val="00255A83"/>
    <w:rsid w:val="00270673"/>
    <w:rsid w:val="00282EB8"/>
    <w:rsid w:val="002B382A"/>
    <w:rsid w:val="002B47C7"/>
    <w:rsid w:val="002B6066"/>
    <w:rsid w:val="002C2E9C"/>
    <w:rsid w:val="002D71BB"/>
    <w:rsid w:val="002E086E"/>
    <w:rsid w:val="002E238B"/>
    <w:rsid w:val="002F017A"/>
    <w:rsid w:val="002F035F"/>
    <w:rsid w:val="002F5DD1"/>
    <w:rsid w:val="00300B42"/>
    <w:rsid w:val="0031319A"/>
    <w:rsid w:val="00314090"/>
    <w:rsid w:val="0031716D"/>
    <w:rsid w:val="0032250E"/>
    <w:rsid w:val="00325352"/>
    <w:rsid w:val="003273D7"/>
    <w:rsid w:val="00343C6E"/>
    <w:rsid w:val="00346479"/>
    <w:rsid w:val="0035099B"/>
    <w:rsid w:val="00352481"/>
    <w:rsid w:val="00352D5B"/>
    <w:rsid w:val="00353001"/>
    <w:rsid w:val="003559B7"/>
    <w:rsid w:val="00361FFF"/>
    <w:rsid w:val="00372A18"/>
    <w:rsid w:val="00373E85"/>
    <w:rsid w:val="00380D02"/>
    <w:rsid w:val="0038122C"/>
    <w:rsid w:val="00390420"/>
    <w:rsid w:val="00391E62"/>
    <w:rsid w:val="0039277A"/>
    <w:rsid w:val="00394A4C"/>
    <w:rsid w:val="003A2FA7"/>
    <w:rsid w:val="003A3029"/>
    <w:rsid w:val="003A3527"/>
    <w:rsid w:val="003A769F"/>
    <w:rsid w:val="003B4DEC"/>
    <w:rsid w:val="003C13E1"/>
    <w:rsid w:val="003C1B50"/>
    <w:rsid w:val="003D6BA4"/>
    <w:rsid w:val="003E13D2"/>
    <w:rsid w:val="003E6E74"/>
    <w:rsid w:val="003E6FCF"/>
    <w:rsid w:val="003F1B75"/>
    <w:rsid w:val="003F66F6"/>
    <w:rsid w:val="00404F1B"/>
    <w:rsid w:val="0041311A"/>
    <w:rsid w:val="00424989"/>
    <w:rsid w:val="0043083F"/>
    <w:rsid w:val="00434292"/>
    <w:rsid w:val="00442351"/>
    <w:rsid w:val="00444C8D"/>
    <w:rsid w:val="00445A7E"/>
    <w:rsid w:val="0044768B"/>
    <w:rsid w:val="0045470A"/>
    <w:rsid w:val="00463103"/>
    <w:rsid w:val="004733A0"/>
    <w:rsid w:val="0047345F"/>
    <w:rsid w:val="00476B34"/>
    <w:rsid w:val="00480338"/>
    <w:rsid w:val="004820A1"/>
    <w:rsid w:val="0048428E"/>
    <w:rsid w:val="00490378"/>
    <w:rsid w:val="004A2E9E"/>
    <w:rsid w:val="004A63DA"/>
    <w:rsid w:val="004A66A4"/>
    <w:rsid w:val="004B27B5"/>
    <w:rsid w:val="004C2C1B"/>
    <w:rsid w:val="004C311E"/>
    <w:rsid w:val="004C4AB9"/>
    <w:rsid w:val="004E0E82"/>
    <w:rsid w:val="004E6998"/>
    <w:rsid w:val="004F47DE"/>
    <w:rsid w:val="004F6EB9"/>
    <w:rsid w:val="00510CC6"/>
    <w:rsid w:val="0051445F"/>
    <w:rsid w:val="0051584D"/>
    <w:rsid w:val="00516ACD"/>
    <w:rsid w:val="005173C2"/>
    <w:rsid w:val="00521504"/>
    <w:rsid w:val="00535F51"/>
    <w:rsid w:val="005362B4"/>
    <w:rsid w:val="00536E51"/>
    <w:rsid w:val="00540DAD"/>
    <w:rsid w:val="00543E35"/>
    <w:rsid w:val="00551D86"/>
    <w:rsid w:val="005648BE"/>
    <w:rsid w:val="00564B46"/>
    <w:rsid w:val="005654C7"/>
    <w:rsid w:val="005657CB"/>
    <w:rsid w:val="00567B9E"/>
    <w:rsid w:val="00567E64"/>
    <w:rsid w:val="005726F5"/>
    <w:rsid w:val="00592DF1"/>
    <w:rsid w:val="005A0F29"/>
    <w:rsid w:val="005A632F"/>
    <w:rsid w:val="005B2367"/>
    <w:rsid w:val="005D3D56"/>
    <w:rsid w:val="005D7B46"/>
    <w:rsid w:val="005E01B9"/>
    <w:rsid w:val="005F04AF"/>
    <w:rsid w:val="005F0D4B"/>
    <w:rsid w:val="005F5ED9"/>
    <w:rsid w:val="005F5FB0"/>
    <w:rsid w:val="005F7B4F"/>
    <w:rsid w:val="005F7B99"/>
    <w:rsid w:val="00600E2A"/>
    <w:rsid w:val="006011BE"/>
    <w:rsid w:val="00604489"/>
    <w:rsid w:val="00604650"/>
    <w:rsid w:val="00606352"/>
    <w:rsid w:val="0060743B"/>
    <w:rsid w:val="00610DD2"/>
    <w:rsid w:val="006127AA"/>
    <w:rsid w:val="00614120"/>
    <w:rsid w:val="00624B6F"/>
    <w:rsid w:val="00631E10"/>
    <w:rsid w:val="00634C56"/>
    <w:rsid w:val="00645EB9"/>
    <w:rsid w:val="00646876"/>
    <w:rsid w:val="00653D0A"/>
    <w:rsid w:val="00654AA2"/>
    <w:rsid w:val="006601E4"/>
    <w:rsid w:val="00663380"/>
    <w:rsid w:val="00672259"/>
    <w:rsid w:val="006740F1"/>
    <w:rsid w:val="00674F5A"/>
    <w:rsid w:val="00677035"/>
    <w:rsid w:val="00683AB3"/>
    <w:rsid w:val="00686073"/>
    <w:rsid w:val="00696449"/>
    <w:rsid w:val="006A2EC0"/>
    <w:rsid w:val="006B254E"/>
    <w:rsid w:val="006C22C5"/>
    <w:rsid w:val="006C52D6"/>
    <w:rsid w:val="006C5DDF"/>
    <w:rsid w:val="006D517C"/>
    <w:rsid w:val="006D5E0A"/>
    <w:rsid w:val="006D6A04"/>
    <w:rsid w:val="006D74E9"/>
    <w:rsid w:val="006D78E7"/>
    <w:rsid w:val="006E0520"/>
    <w:rsid w:val="006F3462"/>
    <w:rsid w:val="006F5655"/>
    <w:rsid w:val="006F6522"/>
    <w:rsid w:val="006F7241"/>
    <w:rsid w:val="006F7FE8"/>
    <w:rsid w:val="00705CB8"/>
    <w:rsid w:val="00706079"/>
    <w:rsid w:val="00715502"/>
    <w:rsid w:val="00717A0C"/>
    <w:rsid w:val="00717B67"/>
    <w:rsid w:val="0072081C"/>
    <w:rsid w:val="00721DEF"/>
    <w:rsid w:val="0072732A"/>
    <w:rsid w:val="0073113F"/>
    <w:rsid w:val="0073534D"/>
    <w:rsid w:val="00745B1C"/>
    <w:rsid w:val="007512D0"/>
    <w:rsid w:val="00751660"/>
    <w:rsid w:val="007529EB"/>
    <w:rsid w:val="007626F2"/>
    <w:rsid w:val="0076296B"/>
    <w:rsid w:val="007635A0"/>
    <w:rsid w:val="00765B20"/>
    <w:rsid w:val="007663CF"/>
    <w:rsid w:val="00767680"/>
    <w:rsid w:val="00771278"/>
    <w:rsid w:val="00771C42"/>
    <w:rsid w:val="007777AF"/>
    <w:rsid w:val="00786AD3"/>
    <w:rsid w:val="00790DBE"/>
    <w:rsid w:val="007A73AF"/>
    <w:rsid w:val="007B0199"/>
    <w:rsid w:val="007B4EA2"/>
    <w:rsid w:val="007B6E3F"/>
    <w:rsid w:val="007C38CC"/>
    <w:rsid w:val="007C5061"/>
    <w:rsid w:val="007D694A"/>
    <w:rsid w:val="007D7C39"/>
    <w:rsid w:val="007F0171"/>
    <w:rsid w:val="007F223B"/>
    <w:rsid w:val="007F2A6A"/>
    <w:rsid w:val="0080666B"/>
    <w:rsid w:val="008105D6"/>
    <w:rsid w:val="00811C05"/>
    <w:rsid w:val="008126C9"/>
    <w:rsid w:val="00823073"/>
    <w:rsid w:val="00823DDA"/>
    <w:rsid w:val="00825CDB"/>
    <w:rsid w:val="00832939"/>
    <w:rsid w:val="00837AF4"/>
    <w:rsid w:val="00853D48"/>
    <w:rsid w:val="0085785E"/>
    <w:rsid w:val="00861185"/>
    <w:rsid w:val="0086399F"/>
    <w:rsid w:val="00874688"/>
    <w:rsid w:val="0088390D"/>
    <w:rsid w:val="00883B85"/>
    <w:rsid w:val="0088453A"/>
    <w:rsid w:val="00884A9E"/>
    <w:rsid w:val="00890D39"/>
    <w:rsid w:val="00897F5E"/>
    <w:rsid w:val="008A3221"/>
    <w:rsid w:val="008B0A03"/>
    <w:rsid w:val="008B3955"/>
    <w:rsid w:val="008D299B"/>
    <w:rsid w:val="008E0E5C"/>
    <w:rsid w:val="008E1957"/>
    <w:rsid w:val="008E30A9"/>
    <w:rsid w:val="008E74E5"/>
    <w:rsid w:val="008F10BF"/>
    <w:rsid w:val="008F3DCC"/>
    <w:rsid w:val="008F5EF8"/>
    <w:rsid w:val="008F73E5"/>
    <w:rsid w:val="00905417"/>
    <w:rsid w:val="009158B4"/>
    <w:rsid w:val="00923EA6"/>
    <w:rsid w:val="00932A64"/>
    <w:rsid w:val="00934142"/>
    <w:rsid w:val="009365EE"/>
    <w:rsid w:val="00937B0C"/>
    <w:rsid w:val="00941BDB"/>
    <w:rsid w:val="00942FCD"/>
    <w:rsid w:val="00947F65"/>
    <w:rsid w:val="00955249"/>
    <w:rsid w:val="00961037"/>
    <w:rsid w:val="00967857"/>
    <w:rsid w:val="00967D93"/>
    <w:rsid w:val="00980E02"/>
    <w:rsid w:val="009824F8"/>
    <w:rsid w:val="00984D7F"/>
    <w:rsid w:val="009859EF"/>
    <w:rsid w:val="00986290"/>
    <w:rsid w:val="00987589"/>
    <w:rsid w:val="00992336"/>
    <w:rsid w:val="009A7CC7"/>
    <w:rsid w:val="009B664A"/>
    <w:rsid w:val="009C12D5"/>
    <w:rsid w:val="009C6939"/>
    <w:rsid w:val="009D1EDC"/>
    <w:rsid w:val="009D7EBC"/>
    <w:rsid w:val="009E6CFA"/>
    <w:rsid w:val="009E7081"/>
    <w:rsid w:val="009F0EF9"/>
    <w:rsid w:val="009F715D"/>
    <w:rsid w:val="00A05B6C"/>
    <w:rsid w:val="00A11830"/>
    <w:rsid w:val="00A11F8A"/>
    <w:rsid w:val="00A31959"/>
    <w:rsid w:val="00A372C9"/>
    <w:rsid w:val="00A471F1"/>
    <w:rsid w:val="00A51029"/>
    <w:rsid w:val="00A53EFA"/>
    <w:rsid w:val="00A56E75"/>
    <w:rsid w:val="00A61B46"/>
    <w:rsid w:val="00A6334A"/>
    <w:rsid w:val="00A66FDD"/>
    <w:rsid w:val="00A72C66"/>
    <w:rsid w:val="00A75F47"/>
    <w:rsid w:val="00A804AA"/>
    <w:rsid w:val="00A80D0C"/>
    <w:rsid w:val="00A8447F"/>
    <w:rsid w:val="00A86851"/>
    <w:rsid w:val="00A91BAA"/>
    <w:rsid w:val="00A93386"/>
    <w:rsid w:val="00AA3FBB"/>
    <w:rsid w:val="00AB32D8"/>
    <w:rsid w:val="00AB4D84"/>
    <w:rsid w:val="00AB5DBF"/>
    <w:rsid w:val="00AC5AA9"/>
    <w:rsid w:val="00AD360A"/>
    <w:rsid w:val="00AD5CA3"/>
    <w:rsid w:val="00AF63F1"/>
    <w:rsid w:val="00B11EDB"/>
    <w:rsid w:val="00B1519F"/>
    <w:rsid w:val="00B15249"/>
    <w:rsid w:val="00B1545D"/>
    <w:rsid w:val="00B206F1"/>
    <w:rsid w:val="00B44865"/>
    <w:rsid w:val="00B46D0D"/>
    <w:rsid w:val="00B47E60"/>
    <w:rsid w:val="00B5213A"/>
    <w:rsid w:val="00B54087"/>
    <w:rsid w:val="00B65A9E"/>
    <w:rsid w:val="00B82197"/>
    <w:rsid w:val="00B918A9"/>
    <w:rsid w:val="00B971BF"/>
    <w:rsid w:val="00BA181B"/>
    <w:rsid w:val="00BA42C4"/>
    <w:rsid w:val="00BA7415"/>
    <w:rsid w:val="00BB5DF9"/>
    <w:rsid w:val="00BC7EB6"/>
    <w:rsid w:val="00BD0AB6"/>
    <w:rsid w:val="00BD18A5"/>
    <w:rsid w:val="00BD71B0"/>
    <w:rsid w:val="00BE2361"/>
    <w:rsid w:val="00BE6B32"/>
    <w:rsid w:val="00BF7FD3"/>
    <w:rsid w:val="00C13D03"/>
    <w:rsid w:val="00C154A6"/>
    <w:rsid w:val="00C34447"/>
    <w:rsid w:val="00C3463F"/>
    <w:rsid w:val="00C36FCF"/>
    <w:rsid w:val="00C544FC"/>
    <w:rsid w:val="00C55C69"/>
    <w:rsid w:val="00C55FA3"/>
    <w:rsid w:val="00C572FC"/>
    <w:rsid w:val="00C6097A"/>
    <w:rsid w:val="00C7112E"/>
    <w:rsid w:val="00C7200E"/>
    <w:rsid w:val="00C72B2B"/>
    <w:rsid w:val="00C8267D"/>
    <w:rsid w:val="00C8489E"/>
    <w:rsid w:val="00C959A4"/>
    <w:rsid w:val="00C9714D"/>
    <w:rsid w:val="00C9772D"/>
    <w:rsid w:val="00CA4ADB"/>
    <w:rsid w:val="00CB4632"/>
    <w:rsid w:val="00CC684E"/>
    <w:rsid w:val="00CD1274"/>
    <w:rsid w:val="00CD5A94"/>
    <w:rsid w:val="00CE1417"/>
    <w:rsid w:val="00CE1AD3"/>
    <w:rsid w:val="00CE540A"/>
    <w:rsid w:val="00CF37CB"/>
    <w:rsid w:val="00D04A90"/>
    <w:rsid w:val="00D12DB1"/>
    <w:rsid w:val="00D26485"/>
    <w:rsid w:val="00D27E5C"/>
    <w:rsid w:val="00D30EB9"/>
    <w:rsid w:val="00D33839"/>
    <w:rsid w:val="00D371CD"/>
    <w:rsid w:val="00D509D0"/>
    <w:rsid w:val="00D54448"/>
    <w:rsid w:val="00D5662F"/>
    <w:rsid w:val="00D62FA9"/>
    <w:rsid w:val="00D72048"/>
    <w:rsid w:val="00D73280"/>
    <w:rsid w:val="00D755DF"/>
    <w:rsid w:val="00D75B4A"/>
    <w:rsid w:val="00D7793F"/>
    <w:rsid w:val="00D80272"/>
    <w:rsid w:val="00D817F8"/>
    <w:rsid w:val="00D90350"/>
    <w:rsid w:val="00D93882"/>
    <w:rsid w:val="00D93FA7"/>
    <w:rsid w:val="00D94B26"/>
    <w:rsid w:val="00DA626C"/>
    <w:rsid w:val="00DA6DF6"/>
    <w:rsid w:val="00DB262C"/>
    <w:rsid w:val="00DB6866"/>
    <w:rsid w:val="00DB7A4B"/>
    <w:rsid w:val="00DC7716"/>
    <w:rsid w:val="00DD1B42"/>
    <w:rsid w:val="00DD3E8A"/>
    <w:rsid w:val="00DE33CF"/>
    <w:rsid w:val="00DE5085"/>
    <w:rsid w:val="00DE65F4"/>
    <w:rsid w:val="00DF6B2A"/>
    <w:rsid w:val="00E00354"/>
    <w:rsid w:val="00E02840"/>
    <w:rsid w:val="00E032BF"/>
    <w:rsid w:val="00E06AC4"/>
    <w:rsid w:val="00E126DE"/>
    <w:rsid w:val="00E1342F"/>
    <w:rsid w:val="00E157A7"/>
    <w:rsid w:val="00E34EEF"/>
    <w:rsid w:val="00E40367"/>
    <w:rsid w:val="00E52F7A"/>
    <w:rsid w:val="00E55102"/>
    <w:rsid w:val="00E66171"/>
    <w:rsid w:val="00E741C7"/>
    <w:rsid w:val="00E81160"/>
    <w:rsid w:val="00E828D3"/>
    <w:rsid w:val="00E85BE1"/>
    <w:rsid w:val="00E85D1C"/>
    <w:rsid w:val="00E937E9"/>
    <w:rsid w:val="00E93901"/>
    <w:rsid w:val="00E96773"/>
    <w:rsid w:val="00E97F02"/>
    <w:rsid w:val="00EA39BA"/>
    <w:rsid w:val="00EB479F"/>
    <w:rsid w:val="00ED4785"/>
    <w:rsid w:val="00ED4EE2"/>
    <w:rsid w:val="00ED74AF"/>
    <w:rsid w:val="00EE0391"/>
    <w:rsid w:val="00EF10A2"/>
    <w:rsid w:val="00EF11E6"/>
    <w:rsid w:val="00F0085F"/>
    <w:rsid w:val="00F056EE"/>
    <w:rsid w:val="00F109FE"/>
    <w:rsid w:val="00F15805"/>
    <w:rsid w:val="00F20948"/>
    <w:rsid w:val="00F260DD"/>
    <w:rsid w:val="00F31670"/>
    <w:rsid w:val="00F3499F"/>
    <w:rsid w:val="00F522F0"/>
    <w:rsid w:val="00F52B6B"/>
    <w:rsid w:val="00F54587"/>
    <w:rsid w:val="00F5537C"/>
    <w:rsid w:val="00F57F23"/>
    <w:rsid w:val="00F653EA"/>
    <w:rsid w:val="00F6599C"/>
    <w:rsid w:val="00F66FB6"/>
    <w:rsid w:val="00F90CEC"/>
    <w:rsid w:val="00F93496"/>
    <w:rsid w:val="00F97016"/>
    <w:rsid w:val="00FA4445"/>
    <w:rsid w:val="00FB03F8"/>
    <w:rsid w:val="00FB3DA1"/>
    <w:rsid w:val="00FB5F72"/>
    <w:rsid w:val="00FB61B6"/>
    <w:rsid w:val="00FB62BE"/>
    <w:rsid w:val="00FC40C9"/>
    <w:rsid w:val="00FC6B37"/>
    <w:rsid w:val="00FD5634"/>
    <w:rsid w:val="00FD73F8"/>
    <w:rsid w:val="00FE2F5F"/>
    <w:rsid w:val="00F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E96FAE"/>
  <w14:defaultImageDpi w14:val="300"/>
  <w15:docId w15:val="{91549B6B-EC84-7443-8A3B-806802A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B7D0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0D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55DF"/>
    <w:rPr>
      <w:i/>
      <w:iCs/>
    </w:rPr>
  </w:style>
  <w:style w:type="paragraph" w:customStyle="1" w:styleId="Pa01">
    <w:name w:val="Pa0+1"/>
    <w:basedOn w:val="Normal"/>
    <w:next w:val="Normal"/>
    <w:uiPriority w:val="99"/>
    <w:rsid w:val="00883B85"/>
    <w:pPr>
      <w:autoSpaceDE w:val="0"/>
      <w:autoSpaceDN w:val="0"/>
      <w:adjustRightInd w:val="0"/>
      <w:spacing w:line="241" w:lineRule="atLeast"/>
    </w:pPr>
    <w:rPr>
      <w:rFonts w:ascii="Frutiger LT Pro 47 Light Cn" w:eastAsiaTheme="minorHAnsi" w:hAnsi="Frutiger LT Pro 47 Light Cn" w:cstheme="minorBidi"/>
    </w:rPr>
  </w:style>
  <w:style w:type="paragraph" w:customStyle="1" w:styleId="Default">
    <w:name w:val="Default"/>
    <w:rsid w:val="00B47E60"/>
    <w:pPr>
      <w:autoSpaceDE w:val="0"/>
      <w:autoSpaceDN w:val="0"/>
      <w:adjustRightInd w:val="0"/>
    </w:pPr>
    <w:rPr>
      <w:rFonts w:ascii="Frutiger LT Pro 47 Light Cn" w:eastAsiaTheme="minorHAnsi" w:hAnsi="Frutiger LT Pro 47 Light Cn" w:cs="Frutiger LT Pro 47 Light Cn"/>
      <w:color w:val="00000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4E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E49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14E49"/>
  </w:style>
  <w:style w:type="character" w:styleId="CommentReference">
    <w:name w:val="annotation reference"/>
    <w:basedOn w:val="DefaultParagraphFont"/>
    <w:uiPriority w:val="99"/>
    <w:semiHidden/>
    <w:unhideWhenUsed/>
    <w:rsid w:val="009C69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69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6939"/>
    <w:rPr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6F72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6E9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3368</Words>
  <Characters>19202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Institution for Science</Company>
  <LinksUpToDate>false</LinksUpToDate>
  <CharactersWithSpaces>22525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Newsome</dc:creator>
  <cp:keywords/>
  <dc:description/>
  <cp:lastModifiedBy>Justin Yeakel</cp:lastModifiedBy>
  <cp:revision>21</cp:revision>
  <cp:lastPrinted>2015-07-29T14:04:00Z</cp:lastPrinted>
  <dcterms:created xsi:type="dcterms:W3CDTF">2021-10-06T17:19:00Z</dcterms:created>
  <dcterms:modified xsi:type="dcterms:W3CDTF">2021-10-06T17:37:00Z</dcterms:modified>
</cp:coreProperties>
</file>