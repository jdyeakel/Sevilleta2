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BB4A9" w14:textId="3D31F1C9" w:rsidR="00FC5AF8" w:rsidRDefault="006F2E2E" w:rsidP="00A87B91">
      <w:p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b/>
          <w:i/>
          <w:sz w:val="20"/>
          <w:szCs w:val="20"/>
        </w:rPr>
        <w:t>Overview:</w:t>
      </w:r>
      <w:r w:rsidR="00A87B91">
        <w:rPr>
          <w:rFonts w:ascii="Arial" w:hAnsi="Arial"/>
          <w:sz w:val="20"/>
          <w:szCs w:val="20"/>
        </w:rPr>
        <w:t xml:space="preserve"> </w:t>
      </w:r>
      <w:r w:rsidR="004C32FF">
        <w:rPr>
          <w:rFonts w:ascii="Arial" w:hAnsi="Arial"/>
          <w:sz w:val="20"/>
          <w:szCs w:val="20"/>
        </w:rPr>
        <w:t>A primary goal of animal ecology is to u</w:t>
      </w:r>
      <w:r w:rsidR="00035E95" w:rsidRPr="0082035C">
        <w:rPr>
          <w:rFonts w:ascii="Arial" w:hAnsi="Arial"/>
          <w:sz w:val="20"/>
          <w:szCs w:val="20"/>
        </w:rPr>
        <w:t xml:space="preserve">nderstand how resources mediate </w:t>
      </w:r>
      <w:r w:rsidR="00F30D2E">
        <w:rPr>
          <w:rFonts w:ascii="Arial" w:hAnsi="Arial"/>
          <w:sz w:val="20"/>
          <w:szCs w:val="20"/>
        </w:rPr>
        <w:t>the growth of</w:t>
      </w:r>
      <w:r w:rsidR="00035E95" w:rsidRPr="0082035C">
        <w:rPr>
          <w:rFonts w:ascii="Arial" w:hAnsi="Arial"/>
          <w:sz w:val="20"/>
          <w:szCs w:val="20"/>
        </w:rPr>
        <w:t xml:space="preserve"> </w:t>
      </w:r>
      <w:r w:rsidR="00D445D0">
        <w:rPr>
          <w:rFonts w:ascii="Arial" w:hAnsi="Arial"/>
          <w:sz w:val="20"/>
          <w:szCs w:val="20"/>
        </w:rPr>
        <w:t xml:space="preserve">consumer </w:t>
      </w:r>
      <w:r w:rsidR="00F30D2E">
        <w:rPr>
          <w:rFonts w:ascii="Arial" w:hAnsi="Arial"/>
          <w:sz w:val="20"/>
          <w:szCs w:val="20"/>
        </w:rPr>
        <w:t xml:space="preserve">populations and the composition of </w:t>
      </w:r>
      <w:r w:rsidR="00035E95" w:rsidRPr="0082035C">
        <w:rPr>
          <w:rFonts w:ascii="Arial" w:hAnsi="Arial"/>
          <w:sz w:val="20"/>
          <w:szCs w:val="20"/>
        </w:rPr>
        <w:t>communities</w:t>
      </w:r>
      <w:r w:rsidR="00F30D2E">
        <w:rPr>
          <w:rFonts w:ascii="Arial" w:hAnsi="Arial"/>
          <w:sz w:val="20"/>
          <w:szCs w:val="20"/>
        </w:rPr>
        <w:t>. This</w:t>
      </w:r>
      <w:r w:rsidR="004C32FF">
        <w:rPr>
          <w:rFonts w:ascii="Arial" w:hAnsi="Arial"/>
          <w:sz w:val="20"/>
          <w:szCs w:val="20"/>
        </w:rPr>
        <w:t xml:space="preserve"> </w:t>
      </w:r>
      <w:r w:rsidR="00035E95" w:rsidRPr="0082035C">
        <w:rPr>
          <w:rFonts w:ascii="Arial" w:hAnsi="Arial"/>
          <w:sz w:val="20"/>
          <w:szCs w:val="20"/>
        </w:rPr>
        <w:t xml:space="preserve">requires </w:t>
      </w:r>
      <w:r w:rsidR="00D445D0">
        <w:rPr>
          <w:rFonts w:ascii="Arial" w:hAnsi="Arial"/>
          <w:sz w:val="20"/>
          <w:szCs w:val="20"/>
        </w:rPr>
        <w:t xml:space="preserve">connecting physiological processes </w:t>
      </w:r>
      <w:r w:rsidR="00F30D2E">
        <w:rPr>
          <w:rFonts w:ascii="Arial" w:hAnsi="Arial"/>
          <w:sz w:val="20"/>
          <w:szCs w:val="20"/>
        </w:rPr>
        <w:t xml:space="preserve">operating </w:t>
      </w:r>
      <w:r w:rsidR="00035E95" w:rsidRPr="0082035C">
        <w:rPr>
          <w:rFonts w:ascii="Arial" w:hAnsi="Arial"/>
          <w:sz w:val="20"/>
          <w:szCs w:val="20"/>
        </w:rPr>
        <w:t xml:space="preserve">within </w:t>
      </w:r>
      <w:r w:rsidR="0004642D">
        <w:rPr>
          <w:rFonts w:ascii="Arial" w:hAnsi="Arial"/>
          <w:sz w:val="20"/>
          <w:szCs w:val="20"/>
        </w:rPr>
        <w:t xml:space="preserve">individual </w:t>
      </w:r>
      <w:r w:rsidR="00035E95" w:rsidRPr="0082035C">
        <w:rPr>
          <w:rFonts w:ascii="Arial" w:hAnsi="Arial"/>
          <w:sz w:val="20"/>
          <w:szCs w:val="20"/>
        </w:rPr>
        <w:t xml:space="preserve">animals </w:t>
      </w:r>
      <w:r w:rsidR="0082088F">
        <w:rPr>
          <w:rFonts w:ascii="Arial" w:hAnsi="Arial"/>
          <w:sz w:val="20"/>
          <w:szCs w:val="20"/>
        </w:rPr>
        <w:t xml:space="preserve">to </w:t>
      </w:r>
      <w:r w:rsidR="00D445D0">
        <w:rPr>
          <w:rFonts w:ascii="Arial" w:hAnsi="Arial"/>
          <w:sz w:val="20"/>
          <w:szCs w:val="20"/>
        </w:rPr>
        <w:t>population</w:t>
      </w:r>
      <w:r w:rsidR="009D4B2F">
        <w:rPr>
          <w:rFonts w:ascii="Arial" w:hAnsi="Arial"/>
          <w:sz w:val="20"/>
          <w:szCs w:val="20"/>
        </w:rPr>
        <w:t>-</w:t>
      </w:r>
      <w:r w:rsidR="00D445D0">
        <w:rPr>
          <w:rFonts w:ascii="Arial" w:hAnsi="Arial"/>
          <w:sz w:val="20"/>
          <w:szCs w:val="20"/>
        </w:rPr>
        <w:t xml:space="preserve"> and </w:t>
      </w:r>
      <w:r w:rsidR="00D445D0" w:rsidRPr="0004642D">
        <w:rPr>
          <w:rFonts w:ascii="Arial" w:hAnsi="Arial"/>
          <w:sz w:val="20"/>
          <w:szCs w:val="20"/>
        </w:rPr>
        <w:t>community</w:t>
      </w:r>
      <w:r w:rsidR="009D4B2F">
        <w:rPr>
          <w:rFonts w:ascii="Arial" w:hAnsi="Arial"/>
          <w:sz w:val="20"/>
          <w:szCs w:val="20"/>
        </w:rPr>
        <w:t>-level</w:t>
      </w:r>
      <w:r w:rsidR="00D445D0" w:rsidRPr="0004642D">
        <w:rPr>
          <w:rFonts w:ascii="Arial" w:hAnsi="Arial"/>
          <w:sz w:val="20"/>
          <w:szCs w:val="20"/>
        </w:rPr>
        <w:t xml:space="preserve"> dynamics</w:t>
      </w:r>
      <w:r w:rsidR="00035E95" w:rsidRPr="0004642D">
        <w:rPr>
          <w:rFonts w:ascii="Arial" w:hAnsi="Arial"/>
          <w:sz w:val="20"/>
          <w:szCs w:val="20"/>
        </w:rPr>
        <w:t xml:space="preserve">. </w:t>
      </w:r>
      <w:r w:rsidR="00040752" w:rsidRPr="0004642D">
        <w:rPr>
          <w:rFonts w:ascii="Arial" w:hAnsi="Arial"/>
          <w:sz w:val="20"/>
          <w:szCs w:val="20"/>
        </w:rPr>
        <w:t xml:space="preserve">We </w:t>
      </w:r>
      <w:r w:rsidR="00FC5AF8">
        <w:rPr>
          <w:rFonts w:ascii="Arial" w:hAnsi="Arial"/>
          <w:sz w:val="20"/>
          <w:szCs w:val="20"/>
        </w:rPr>
        <w:t>propose to use</w:t>
      </w:r>
      <w:r w:rsidR="00FC5AF8" w:rsidRPr="0076683E">
        <w:rPr>
          <w:rFonts w:ascii="Arial" w:hAnsi="Arial"/>
          <w:sz w:val="20"/>
          <w:szCs w:val="20"/>
        </w:rPr>
        <w:t xml:space="preserve"> </w:t>
      </w:r>
      <w:r w:rsidR="00FC5AF8">
        <w:rPr>
          <w:rFonts w:ascii="Arial" w:hAnsi="Arial"/>
          <w:sz w:val="20"/>
          <w:szCs w:val="20"/>
        </w:rPr>
        <w:t xml:space="preserve">longitudinal </w:t>
      </w:r>
      <w:r w:rsidR="00FC5AF8" w:rsidRPr="0076683E">
        <w:rPr>
          <w:rFonts w:ascii="Arial" w:hAnsi="Arial"/>
          <w:sz w:val="20"/>
          <w:szCs w:val="20"/>
        </w:rPr>
        <w:t>data</w:t>
      </w:r>
      <w:r w:rsidR="00FC5AF8">
        <w:rPr>
          <w:rFonts w:ascii="Arial" w:hAnsi="Arial"/>
          <w:sz w:val="20"/>
          <w:szCs w:val="20"/>
        </w:rPr>
        <w:t xml:space="preserve"> </w:t>
      </w:r>
      <w:r w:rsidR="00F30D2E">
        <w:rPr>
          <w:rFonts w:ascii="Arial" w:hAnsi="Arial"/>
          <w:sz w:val="20"/>
          <w:szCs w:val="20"/>
        </w:rPr>
        <w:t xml:space="preserve">to link seasonal </w:t>
      </w:r>
      <w:r w:rsidR="00F30D2E" w:rsidRPr="0076683E">
        <w:rPr>
          <w:rFonts w:ascii="Arial" w:hAnsi="Arial"/>
          <w:sz w:val="20"/>
          <w:szCs w:val="20"/>
        </w:rPr>
        <w:t xml:space="preserve">variation in resource </w:t>
      </w:r>
      <w:r w:rsidR="00F30D2E">
        <w:rPr>
          <w:rFonts w:ascii="Arial" w:hAnsi="Arial"/>
          <w:sz w:val="20"/>
          <w:szCs w:val="20"/>
        </w:rPr>
        <w:t xml:space="preserve">quality and quantity based on </w:t>
      </w:r>
      <w:r w:rsidR="00FC5AF8">
        <w:rPr>
          <w:rFonts w:ascii="Arial" w:hAnsi="Arial"/>
          <w:sz w:val="20"/>
          <w:szCs w:val="20"/>
        </w:rPr>
        <w:t>primary production</w:t>
      </w:r>
      <w:r w:rsidR="00FC5AF8" w:rsidRPr="0076683E">
        <w:rPr>
          <w:rFonts w:ascii="Arial" w:hAnsi="Arial"/>
          <w:sz w:val="20"/>
          <w:szCs w:val="20"/>
        </w:rPr>
        <w:t xml:space="preserve"> </w:t>
      </w:r>
      <w:r w:rsidR="00F30D2E">
        <w:rPr>
          <w:rFonts w:ascii="Arial" w:hAnsi="Arial"/>
          <w:sz w:val="20"/>
          <w:szCs w:val="20"/>
        </w:rPr>
        <w:t xml:space="preserve">to the </w:t>
      </w:r>
      <w:r w:rsidR="00FC5AF8">
        <w:rPr>
          <w:rFonts w:ascii="Arial" w:hAnsi="Arial"/>
          <w:sz w:val="20"/>
          <w:szCs w:val="20"/>
        </w:rPr>
        <w:t>diet</w:t>
      </w:r>
      <w:r w:rsidR="00F30D2E">
        <w:rPr>
          <w:rFonts w:ascii="Arial" w:hAnsi="Arial"/>
          <w:sz w:val="20"/>
          <w:szCs w:val="20"/>
        </w:rPr>
        <w:t>s and physiology</w:t>
      </w:r>
      <w:r w:rsidR="00FC5AF8">
        <w:rPr>
          <w:rFonts w:ascii="Arial" w:hAnsi="Arial"/>
          <w:sz w:val="20"/>
          <w:szCs w:val="20"/>
        </w:rPr>
        <w:t xml:space="preserve"> of </w:t>
      </w:r>
      <w:r w:rsidR="00FC5AF8" w:rsidRPr="0076683E">
        <w:rPr>
          <w:rFonts w:ascii="Arial" w:hAnsi="Arial"/>
          <w:sz w:val="20"/>
          <w:szCs w:val="20"/>
        </w:rPr>
        <w:t xml:space="preserve">individual </w:t>
      </w:r>
      <w:r w:rsidR="00D6144C">
        <w:rPr>
          <w:rFonts w:ascii="Arial" w:hAnsi="Arial"/>
          <w:sz w:val="20"/>
          <w:szCs w:val="20"/>
        </w:rPr>
        <w:t>small mammals in a desert ecosystem</w:t>
      </w:r>
      <w:r w:rsidR="00AE6921">
        <w:rPr>
          <w:rFonts w:ascii="Arial" w:hAnsi="Arial"/>
          <w:sz w:val="20"/>
          <w:szCs w:val="20"/>
        </w:rPr>
        <w:t xml:space="preserve">. </w:t>
      </w:r>
      <w:del w:id="0" w:author="Justin Yeakel" w:date="2021-10-06T09:02:00Z">
        <w:r w:rsidR="004B0E09" w:rsidDel="00E11153">
          <w:rPr>
            <w:rFonts w:ascii="Arial" w:hAnsi="Arial"/>
            <w:sz w:val="20"/>
            <w:szCs w:val="20"/>
          </w:rPr>
          <w:delText>We will</w:delText>
        </w:r>
      </w:del>
      <w:del w:id="1" w:author="Justin Yeakel" w:date="2021-10-06T09:03:00Z">
        <w:r w:rsidR="004B0E09" w:rsidDel="00146AFD">
          <w:rPr>
            <w:rFonts w:ascii="Arial" w:hAnsi="Arial"/>
            <w:sz w:val="20"/>
            <w:szCs w:val="20"/>
          </w:rPr>
          <w:delText xml:space="preserve"> </w:delText>
        </w:r>
      </w:del>
      <w:del w:id="2" w:author="Justin Yeakel" w:date="2021-10-06T09:02:00Z">
        <w:r w:rsidR="004B0E09" w:rsidDel="00E11153">
          <w:rPr>
            <w:rFonts w:ascii="Arial" w:hAnsi="Arial"/>
            <w:sz w:val="20"/>
            <w:szCs w:val="20"/>
          </w:rPr>
          <w:delText>construct</w:delText>
        </w:r>
      </w:del>
      <w:del w:id="3" w:author="Justin Yeakel" w:date="2021-10-06T09:03:00Z">
        <w:r w:rsidR="004B0E09" w:rsidDel="00146AFD">
          <w:rPr>
            <w:rFonts w:ascii="Arial" w:hAnsi="Arial"/>
            <w:sz w:val="20"/>
            <w:szCs w:val="20"/>
          </w:rPr>
          <w:delText xml:space="preserve"> mechanistic foraging models</w:delText>
        </w:r>
      </w:del>
      <w:del w:id="4" w:author="Justin Yeakel" w:date="2021-10-06T08:59:00Z">
        <w:r w:rsidR="004B0E09" w:rsidDel="00C95F6B">
          <w:rPr>
            <w:rFonts w:ascii="Arial" w:hAnsi="Arial"/>
            <w:sz w:val="20"/>
            <w:szCs w:val="20"/>
          </w:rPr>
          <w:delText xml:space="preserve"> </w:delText>
        </w:r>
        <w:r w:rsidR="00AD5D2B" w:rsidDel="00C95F6B">
          <w:rPr>
            <w:rFonts w:ascii="Arial" w:hAnsi="Arial"/>
            <w:sz w:val="20"/>
            <w:szCs w:val="20"/>
          </w:rPr>
          <w:delText>with</w:delText>
        </w:r>
      </w:del>
      <w:del w:id="5" w:author="Justin Yeakel" w:date="2021-10-06T09:03:00Z">
        <w:r w:rsidR="004B0E09" w:rsidDel="00146AFD">
          <w:rPr>
            <w:rFonts w:ascii="Arial" w:hAnsi="Arial"/>
            <w:sz w:val="20"/>
            <w:szCs w:val="20"/>
          </w:rPr>
          <w:delText xml:space="preserve"> </w:delText>
        </w:r>
        <w:r w:rsidR="00825160" w:rsidDel="00146AFD">
          <w:rPr>
            <w:rFonts w:ascii="Arial" w:hAnsi="Arial"/>
            <w:sz w:val="20"/>
            <w:szCs w:val="20"/>
          </w:rPr>
          <w:delText xml:space="preserve">an algorithmic </w:delText>
        </w:r>
        <w:r w:rsidR="00AD5D2B" w:rsidDel="00146AFD">
          <w:rPr>
            <w:rFonts w:ascii="Arial" w:hAnsi="Arial"/>
            <w:sz w:val="20"/>
            <w:szCs w:val="20"/>
          </w:rPr>
          <w:delText xml:space="preserve">mapping </w:delText>
        </w:r>
        <w:r w:rsidR="00825160" w:rsidDel="00146AFD">
          <w:rPr>
            <w:rFonts w:ascii="Arial" w:hAnsi="Arial"/>
            <w:sz w:val="20"/>
            <w:szCs w:val="20"/>
          </w:rPr>
          <w:delText>framework</w:delText>
        </w:r>
      </w:del>
      <w:ins w:id="6" w:author="Justin Yeakel" w:date="2021-10-06T09:03:00Z">
        <w:r w:rsidR="00146AFD">
          <w:rPr>
            <w:rFonts w:ascii="Arial" w:hAnsi="Arial"/>
            <w:sz w:val="20"/>
            <w:szCs w:val="20"/>
          </w:rPr>
          <w:t>W</w:t>
        </w:r>
      </w:ins>
      <w:ins w:id="7" w:author="Justin Yeakel" w:date="2021-10-06T09:02:00Z">
        <w:r w:rsidR="00BC2115">
          <w:rPr>
            <w:rFonts w:ascii="Arial" w:hAnsi="Arial"/>
            <w:sz w:val="20"/>
            <w:szCs w:val="20"/>
          </w:rPr>
          <w:t>e</w:t>
        </w:r>
      </w:ins>
      <w:r w:rsidR="00825160">
        <w:rPr>
          <w:rFonts w:ascii="Arial" w:hAnsi="Arial"/>
          <w:sz w:val="20"/>
          <w:szCs w:val="20"/>
        </w:rPr>
        <w:t xml:space="preserve"> </w:t>
      </w:r>
      <w:del w:id="8" w:author="Justin Yeakel" w:date="2021-10-06T08:59:00Z">
        <w:r w:rsidR="00825160" w:rsidDel="00C95F6B">
          <w:rPr>
            <w:rFonts w:ascii="Arial" w:hAnsi="Arial"/>
            <w:sz w:val="20"/>
            <w:szCs w:val="20"/>
          </w:rPr>
          <w:delText>to</w:delText>
        </w:r>
      </w:del>
      <w:ins w:id="9" w:author="Justin Yeakel" w:date="2021-10-06T08:59:00Z">
        <w:r w:rsidR="00C95F6B">
          <w:rPr>
            <w:rFonts w:ascii="Arial" w:hAnsi="Arial"/>
            <w:sz w:val="20"/>
            <w:szCs w:val="20"/>
          </w:rPr>
          <w:t>will</w:t>
        </w:r>
      </w:ins>
      <w:r w:rsidR="00825160">
        <w:rPr>
          <w:rFonts w:ascii="Arial" w:hAnsi="Arial"/>
          <w:sz w:val="20"/>
          <w:szCs w:val="20"/>
        </w:rPr>
        <w:t xml:space="preserve"> generate a low-dimensional representation of consumer foraging strategies</w:t>
      </w:r>
      <w:ins w:id="10" w:author="Justin Yeakel" w:date="2021-10-06T08:56:00Z">
        <w:r w:rsidR="000E1D95">
          <w:rPr>
            <w:rFonts w:ascii="Arial" w:hAnsi="Arial"/>
            <w:sz w:val="20"/>
            <w:szCs w:val="20"/>
          </w:rPr>
          <w:t xml:space="preserve"> with known constraints</w:t>
        </w:r>
      </w:ins>
      <w:ins w:id="11" w:author="Justin Yeakel" w:date="2021-10-06T09:03:00Z">
        <w:r w:rsidR="00802B1F">
          <w:rPr>
            <w:rFonts w:ascii="Arial" w:hAnsi="Arial"/>
            <w:sz w:val="20"/>
            <w:szCs w:val="20"/>
          </w:rPr>
          <w:t xml:space="preserve"> from mechanistic foraging models and</w:t>
        </w:r>
        <w:r w:rsidR="00146AFD">
          <w:rPr>
            <w:rFonts w:ascii="Arial" w:hAnsi="Arial"/>
            <w:sz w:val="20"/>
            <w:szCs w:val="20"/>
          </w:rPr>
          <w:t xml:space="preserve"> an</w:t>
        </w:r>
        <w:r w:rsidR="00802B1F">
          <w:rPr>
            <w:rFonts w:ascii="Arial" w:hAnsi="Arial"/>
            <w:sz w:val="20"/>
            <w:szCs w:val="20"/>
          </w:rPr>
          <w:t xml:space="preserve"> algorithmic mapping technique</w:t>
        </w:r>
      </w:ins>
      <w:ins w:id="12" w:author="Justin Yeakel" w:date="2021-10-06T08:56:00Z">
        <w:r w:rsidR="00BA633B">
          <w:rPr>
            <w:rFonts w:ascii="Arial" w:hAnsi="Arial"/>
            <w:sz w:val="20"/>
            <w:szCs w:val="20"/>
          </w:rPr>
          <w:t xml:space="preserve"> to quantify</w:t>
        </w:r>
      </w:ins>
      <w:r w:rsidR="00825160">
        <w:rPr>
          <w:rFonts w:ascii="Arial" w:hAnsi="Arial"/>
          <w:sz w:val="20"/>
          <w:szCs w:val="20"/>
        </w:rPr>
        <w:t xml:space="preserve"> </w:t>
      </w:r>
      <w:del w:id="13" w:author="Justin Yeakel" w:date="2021-10-06T08:56:00Z">
        <w:r w:rsidR="00825160" w:rsidDel="00BA633B">
          <w:rPr>
            <w:rFonts w:ascii="Arial" w:hAnsi="Arial"/>
            <w:sz w:val="20"/>
            <w:szCs w:val="20"/>
          </w:rPr>
          <w:delText xml:space="preserve">that </w:delText>
        </w:r>
        <w:r w:rsidR="00804AD6" w:rsidDel="00BA633B">
          <w:rPr>
            <w:rFonts w:ascii="Arial" w:hAnsi="Arial"/>
            <w:sz w:val="20"/>
            <w:szCs w:val="20"/>
          </w:rPr>
          <w:delText xml:space="preserve">embody </w:delText>
        </w:r>
      </w:del>
      <w:r w:rsidR="00825160">
        <w:rPr>
          <w:rFonts w:ascii="Arial" w:hAnsi="Arial"/>
          <w:sz w:val="20"/>
          <w:szCs w:val="20"/>
        </w:rPr>
        <w:t xml:space="preserve">the </w:t>
      </w:r>
      <w:r w:rsidR="004B0E09">
        <w:rPr>
          <w:rFonts w:ascii="Arial" w:hAnsi="Arial"/>
          <w:sz w:val="20"/>
          <w:szCs w:val="20"/>
        </w:rPr>
        <w:t xml:space="preserve">fundamental </w:t>
      </w:r>
      <w:del w:id="14" w:author="Justin Yeakel" w:date="2021-10-06T08:58:00Z">
        <w:r w:rsidR="004B0E09" w:rsidDel="00B76FF9">
          <w:rPr>
            <w:rFonts w:ascii="Arial" w:hAnsi="Arial"/>
            <w:sz w:val="20"/>
            <w:szCs w:val="20"/>
          </w:rPr>
          <w:delText>dietary</w:delText>
        </w:r>
      </w:del>
      <w:ins w:id="15" w:author="Justin Yeakel" w:date="2021-10-06T08:58:00Z">
        <w:r w:rsidR="00B76FF9">
          <w:rPr>
            <w:rFonts w:ascii="Arial" w:hAnsi="Arial"/>
            <w:sz w:val="20"/>
            <w:szCs w:val="20"/>
          </w:rPr>
          <w:t>foraging</w:t>
        </w:r>
      </w:ins>
      <w:r w:rsidR="004B0E09">
        <w:rPr>
          <w:rFonts w:ascii="Arial" w:hAnsi="Arial"/>
          <w:sz w:val="20"/>
          <w:szCs w:val="20"/>
        </w:rPr>
        <w:t xml:space="preserve"> niche</w:t>
      </w:r>
      <w:ins w:id="16" w:author="Justin Yeakel" w:date="2021-10-06T08:56:00Z">
        <w:r w:rsidR="00BA633B">
          <w:rPr>
            <w:rFonts w:ascii="Arial" w:hAnsi="Arial"/>
            <w:sz w:val="20"/>
            <w:szCs w:val="20"/>
          </w:rPr>
          <w:t xml:space="preserve">. This </w:t>
        </w:r>
      </w:ins>
      <w:ins w:id="17" w:author="Justin Yeakel" w:date="2021-10-06T09:00:00Z">
        <w:r w:rsidR="00D1561C">
          <w:rPr>
            <w:rFonts w:ascii="Arial" w:hAnsi="Arial"/>
            <w:sz w:val="20"/>
            <w:szCs w:val="20"/>
          </w:rPr>
          <w:t>framework</w:t>
        </w:r>
      </w:ins>
      <w:del w:id="18" w:author="Justin Yeakel" w:date="2021-10-06T08:56:00Z">
        <w:r w:rsidR="004B0E09" w:rsidDel="00BA633B">
          <w:rPr>
            <w:rFonts w:ascii="Arial" w:hAnsi="Arial"/>
            <w:sz w:val="20"/>
            <w:szCs w:val="20"/>
          </w:rPr>
          <w:delText>,</w:delText>
        </w:r>
      </w:del>
      <w:del w:id="19" w:author="Justin Yeakel" w:date="2021-10-06T08:57:00Z">
        <w:r w:rsidR="004B0E09" w:rsidDel="000056D7">
          <w:rPr>
            <w:rFonts w:ascii="Arial" w:hAnsi="Arial"/>
            <w:sz w:val="20"/>
            <w:szCs w:val="20"/>
          </w:rPr>
          <w:delText xml:space="preserve"> </w:delText>
        </w:r>
        <w:r w:rsidR="00D37BE8" w:rsidDel="000056D7">
          <w:rPr>
            <w:rFonts w:ascii="Arial" w:hAnsi="Arial"/>
            <w:sz w:val="20"/>
            <w:szCs w:val="20"/>
          </w:rPr>
          <w:delText>and this</w:delText>
        </w:r>
      </w:del>
      <w:r w:rsidR="00D37BE8">
        <w:rPr>
          <w:rFonts w:ascii="Arial" w:hAnsi="Arial"/>
          <w:sz w:val="20"/>
          <w:szCs w:val="20"/>
        </w:rPr>
        <w:t xml:space="preserve"> will</w:t>
      </w:r>
      <w:r w:rsidR="00825160">
        <w:rPr>
          <w:rFonts w:ascii="Arial" w:hAnsi="Arial"/>
          <w:sz w:val="20"/>
          <w:szCs w:val="20"/>
        </w:rPr>
        <w:t xml:space="preserve"> be </w:t>
      </w:r>
      <w:del w:id="20" w:author="Justin Yeakel" w:date="2021-10-06T08:57:00Z">
        <w:r w:rsidR="00825160" w:rsidDel="00D8453D">
          <w:rPr>
            <w:rFonts w:ascii="Arial" w:hAnsi="Arial"/>
            <w:sz w:val="20"/>
            <w:szCs w:val="20"/>
          </w:rPr>
          <w:delText>directly compared to</w:delText>
        </w:r>
      </w:del>
      <w:ins w:id="21" w:author="Justin Yeakel" w:date="2021-10-06T08:57:00Z">
        <w:r w:rsidR="00D8453D">
          <w:rPr>
            <w:rFonts w:ascii="Arial" w:hAnsi="Arial"/>
            <w:sz w:val="20"/>
            <w:szCs w:val="20"/>
          </w:rPr>
          <w:t>used to assess</w:t>
        </w:r>
      </w:ins>
      <w:r w:rsidR="00825160">
        <w:rPr>
          <w:rFonts w:ascii="Arial" w:hAnsi="Arial"/>
          <w:sz w:val="20"/>
          <w:szCs w:val="20"/>
        </w:rPr>
        <w:t xml:space="preserve"> realized niches </w:t>
      </w:r>
      <w:r w:rsidR="00D37BE8">
        <w:rPr>
          <w:rFonts w:ascii="Arial" w:hAnsi="Arial"/>
          <w:sz w:val="20"/>
          <w:szCs w:val="20"/>
        </w:rPr>
        <w:t>quantified by</w:t>
      </w:r>
      <w:r w:rsidR="00825160">
        <w:rPr>
          <w:rFonts w:ascii="Arial" w:hAnsi="Arial"/>
          <w:sz w:val="20"/>
          <w:szCs w:val="20"/>
        </w:rPr>
        <w:t xml:space="preserve"> </w:t>
      </w:r>
      <w:del w:id="22" w:author="Justin Yeakel" w:date="2021-10-06T09:00:00Z">
        <w:r w:rsidR="00804AD6" w:rsidDel="008E5725">
          <w:rPr>
            <w:rFonts w:ascii="Arial" w:hAnsi="Arial"/>
            <w:sz w:val="20"/>
            <w:szCs w:val="20"/>
          </w:rPr>
          <w:delText xml:space="preserve">our </w:delText>
        </w:r>
      </w:del>
      <w:r w:rsidR="00804AD6">
        <w:rPr>
          <w:rFonts w:ascii="Arial" w:hAnsi="Arial"/>
          <w:sz w:val="20"/>
          <w:szCs w:val="20"/>
        </w:rPr>
        <w:t xml:space="preserve">high-resolution </w:t>
      </w:r>
      <w:r w:rsidR="00825160">
        <w:rPr>
          <w:rFonts w:ascii="Arial" w:hAnsi="Arial"/>
          <w:sz w:val="20"/>
          <w:szCs w:val="20"/>
        </w:rPr>
        <w:t>empirical data</w:t>
      </w:r>
      <w:r w:rsidR="002F4EA9">
        <w:rPr>
          <w:rFonts w:ascii="Arial" w:hAnsi="Arial"/>
          <w:sz w:val="20"/>
          <w:szCs w:val="20"/>
        </w:rPr>
        <w:t xml:space="preserve"> </w:t>
      </w:r>
      <w:r w:rsidR="00D37BE8">
        <w:rPr>
          <w:rFonts w:ascii="Arial" w:hAnsi="Arial"/>
          <w:sz w:val="20"/>
          <w:szCs w:val="20"/>
        </w:rPr>
        <w:t xml:space="preserve">on </w:t>
      </w:r>
      <w:r w:rsidR="002F4EA9">
        <w:rPr>
          <w:rFonts w:ascii="Arial" w:hAnsi="Arial"/>
          <w:sz w:val="20"/>
          <w:szCs w:val="20"/>
        </w:rPr>
        <w:t>diet composition</w:t>
      </w:r>
      <w:ins w:id="23" w:author="Justin Yeakel" w:date="2021-10-06T09:04:00Z">
        <w:r w:rsidR="007D5E94">
          <w:rPr>
            <w:rFonts w:ascii="Arial" w:hAnsi="Arial"/>
            <w:sz w:val="20"/>
            <w:szCs w:val="20"/>
          </w:rPr>
          <w:t xml:space="preserve">, </w:t>
        </w:r>
      </w:ins>
      <w:del w:id="24" w:author="Justin Yeakel" w:date="2021-10-06T09:04:00Z">
        <w:r w:rsidR="00DB143E" w:rsidDel="007D5E94">
          <w:rPr>
            <w:rFonts w:ascii="Arial" w:hAnsi="Arial"/>
            <w:sz w:val="20"/>
            <w:szCs w:val="20"/>
          </w:rPr>
          <w:delText xml:space="preserve"> and </w:delText>
        </w:r>
      </w:del>
      <w:r w:rsidR="00DB143E">
        <w:rPr>
          <w:rFonts w:ascii="Arial" w:hAnsi="Arial"/>
          <w:sz w:val="20"/>
          <w:szCs w:val="20"/>
        </w:rPr>
        <w:t>forage quality</w:t>
      </w:r>
      <w:ins w:id="25" w:author="Justin Yeakel" w:date="2021-10-06T08:57:00Z">
        <w:r w:rsidR="00D8453D">
          <w:rPr>
            <w:rFonts w:ascii="Arial" w:hAnsi="Arial"/>
            <w:sz w:val="20"/>
            <w:szCs w:val="20"/>
          </w:rPr>
          <w:t>, and measures of survival</w:t>
        </w:r>
      </w:ins>
      <w:r w:rsidR="00825160">
        <w:rPr>
          <w:rFonts w:ascii="Arial" w:hAnsi="Arial"/>
          <w:sz w:val="20"/>
          <w:szCs w:val="20"/>
        </w:rPr>
        <w:t>.</w:t>
      </w:r>
      <w:r w:rsidR="004F38A3">
        <w:rPr>
          <w:rFonts w:ascii="Arial" w:hAnsi="Arial"/>
          <w:sz w:val="20"/>
          <w:szCs w:val="20"/>
        </w:rPr>
        <w:t xml:space="preserve"> </w:t>
      </w:r>
      <w:r w:rsidR="00FE3013">
        <w:rPr>
          <w:rFonts w:ascii="Arial" w:hAnsi="Arial"/>
          <w:sz w:val="20"/>
          <w:szCs w:val="20"/>
        </w:rPr>
        <w:t>Our framework</w:t>
      </w:r>
      <w:r w:rsidR="00B43A6D">
        <w:rPr>
          <w:rFonts w:ascii="Arial" w:hAnsi="Arial"/>
          <w:sz w:val="20"/>
          <w:szCs w:val="20"/>
        </w:rPr>
        <w:t xml:space="preserve"> </w:t>
      </w:r>
      <w:ins w:id="26" w:author="Justin Yeakel" w:date="2021-10-06T08:58:00Z">
        <w:r w:rsidR="00D8453D">
          <w:rPr>
            <w:rFonts w:ascii="Arial" w:hAnsi="Arial"/>
            <w:sz w:val="20"/>
            <w:szCs w:val="20"/>
          </w:rPr>
          <w:t xml:space="preserve">thus </w:t>
        </w:r>
      </w:ins>
      <w:r w:rsidR="00B43A6D">
        <w:rPr>
          <w:rFonts w:ascii="Arial" w:hAnsi="Arial"/>
          <w:sz w:val="20"/>
          <w:szCs w:val="20"/>
        </w:rPr>
        <w:t>coupl</w:t>
      </w:r>
      <w:r w:rsidR="00D37BE8">
        <w:rPr>
          <w:rFonts w:ascii="Arial" w:hAnsi="Arial"/>
          <w:sz w:val="20"/>
          <w:szCs w:val="20"/>
        </w:rPr>
        <w:t>es</w:t>
      </w:r>
      <w:r w:rsidR="00B43A6D">
        <w:rPr>
          <w:rFonts w:ascii="Arial" w:hAnsi="Arial"/>
          <w:sz w:val="20"/>
          <w:szCs w:val="20"/>
        </w:rPr>
        <w:t xml:space="preserve"> a unique suite of </w:t>
      </w:r>
      <w:r w:rsidR="00FE3013">
        <w:rPr>
          <w:rFonts w:ascii="Arial" w:hAnsi="Arial"/>
          <w:sz w:val="20"/>
          <w:szCs w:val="20"/>
        </w:rPr>
        <w:t xml:space="preserve">empirical </w:t>
      </w:r>
      <w:r w:rsidR="004F38A3">
        <w:rPr>
          <w:rFonts w:ascii="Arial" w:hAnsi="Arial"/>
          <w:sz w:val="20"/>
          <w:szCs w:val="20"/>
        </w:rPr>
        <w:t>data</w:t>
      </w:r>
      <w:r w:rsidR="00B43A6D">
        <w:rPr>
          <w:rFonts w:ascii="Arial" w:hAnsi="Arial"/>
          <w:sz w:val="20"/>
          <w:szCs w:val="20"/>
        </w:rPr>
        <w:t xml:space="preserve"> with theory</w:t>
      </w:r>
      <w:del w:id="27" w:author="Justin Yeakel" w:date="2021-10-06T08:58:00Z">
        <w:r w:rsidR="004F38A3" w:rsidDel="000C0453">
          <w:rPr>
            <w:rFonts w:ascii="Arial" w:hAnsi="Arial"/>
            <w:sz w:val="20"/>
            <w:szCs w:val="20"/>
          </w:rPr>
          <w:delText xml:space="preserve"> </w:delText>
        </w:r>
        <w:r w:rsidR="0055793B" w:rsidDel="000C0453">
          <w:rPr>
            <w:rFonts w:ascii="Arial" w:hAnsi="Arial"/>
            <w:sz w:val="20"/>
            <w:szCs w:val="20"/>
          </w:rPr>
          <w:delText>that will enable</w:delText>
        </w:r>
      </w:del>
      <w:ins w:id="28" w:author="Justin Yeakel" w:date="2021-10-06T08:58:00Z">
        <w:r w:rsidR="000C0453">
          <w:rPr>
            <w:rFonts w:ascii="Arial" w:hAnsi="Arial"/>
            <w:sz w:val="20"/>
            <w:szCs w:val="20"/>
          </w:rPr>
          <w:t>, allowing</w:t>
        </w:r>
      </w:ins>
      <w:r w:rsidR="004F38A3">
        <w:rPr>
          <w:rFonts w:ascii="Arial" w:hAnsi="Arial"/>
          <w:sz w:val="20"/>
          <w:szCs w:val="20"/>
        </w:rPr>
        <w:t xml:space="preserve"> us to explore how climate-mediated </w:t>
      </w:r>
      <w:r w:rsidR="00097AAC">
        <w:rPr>
          <w:rFonts w:ascii="Arial" w:hAnsi="Arial"/>
          <w:sz w:val="20"/>
          <w:szCs w:val="20"/>
        </w:rPr>
        <w:t>shifts</w:t>
      </w:r>
      <w:r w:rsidR="004F38A3">
        <w:rPr>
          <w:rFonts w:ascii="Arial" w:hAnsi="Arial"/>
          <w:sz w:val="20"/>
          <w:szCs w:val="20"/>
        </w:rPr>
        <w:t xml:space="preserve"> in resource landscapes impact consumer </w:t>
      </w:r>
      <w:del w:id="29" w:author="Justin Yeakel" w:date="2021-10-06T08:58:00Z">
        <w:r w:rsidR="004F38A3" w:rsidDel="00B76FF9">
          <w:rPr>
            <w:rFonts w:ascii="Arial" w:hAnsi="Arial"/>
            <w:sz w:val="20"/>
            <w:szCs w:val="20"/>
          </w:rPr>
          <w:delText xml:space="preserve">population </w:delText>
        </w:r>
      </w:del>
      <w:r w:rsidR="004F38A3">
        <w:rPr>
          <w:rFonts w:ascii="Arial" w:hAnsi="Arial"/>
          <w:sz w:val="20"/>
          <w:szCs w:val="20"/>
        </w:rPr>
        <w:t>dynamics</w:t>
      </w:r>
      <w:r w:rsidR="0028010B">
        <w:rPr>
          <w:rFonts w:ascii="Arial" w:hAnsi="Arial"/>
          <w:sz w:val="20"/>
          <w:szCs w:val="20"/>
        </w:rPr>
        <w:t xml:space="preserve"> and</w:t>
      </w:r>
      <w:r w:rsidR="004F38A3">
        <w:rPr>
          <w:rFonts w:ascii="Arial" w:hAnsi="Arial"/>
          <w:sz w:val="20"/>
          <w:szCs w:val="20"/>
        </w:rPr>
        <w:t xml:space="preserve"> community composition</w:t>
      </w:r>
      <w:r w:rsidR="0028010B">
        <w:rPr>
          <w:rFonts w:ascii="Arial" w:hAnsi="Arial"/>
          <w:sz w:val="20"/>
          <w:szCs w:val="20"/>
        </w:rPr>
        <w:t xml:space="preserve"> </w:t>
      </w:r>
      <w:r w:rsidR="004F38A3">
        <w:rPr>
          <w:rFonts w:ascii="Arial" w:hAnsi="Arial"/>
          <w:sz w:val="20"/>
          <w:szCs w:val="20"/>
        </w:rPr>
        <w:t>in rapidly changing ecosystems.</w:t>
      </w:r>
    </w:p>
    <w:p w14:paraId="7B51E665" w14:textId="77777777" w:rsidR="00A53C83" w:rsidRDefault="00A53C83" w:rsidP="00A87B91">
      <w:pPr>
        <w:spacing w:after="0"/>
        <w:rPr>
          <w:rFonts w:ascii="Arial" w:hAnsi="Arial" w:cs="Arial"/>
          <w:sz w:val="20"/>
          <w:szCs w:val="20"/>
        </w:rPr>
      </w:pPr>
    </w:p>
    <w:p w14:paraId="346BCD87" w14:textId="7BC4B57E" w:rsidR="00A50E67" w:rsidRPr="00C16626" w:rsidRDefault="006F2E2E" w:rsidP="006F2E2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/>
          <w:b/>
          <w:i/>
          <w:sz w:val="20"/>
          <w:szCs w:val="20"/>
        </w:rPr>
        <w:t>Intellectual Merit:</w:t>
      </w:r>
      <w:r>
        <w:rPr>
          <w:rFonts w:ascii="Arial" w:hAnsi="Arial"/>
          <w:sz w:val="20"/>
          <w:szCs w:val="20"/>
        </w:rPr>
        <w:t xml:space="preserve"> </w:t>
      </w:r>
      <w:r w:rsidR="0003777F">
        <w:rPr>
          <w:rFonts w:ascii="Arial" w:hAnsi="Arial"/>
          <w:sz w:val="20"/>
          <w:szCs w:val="20"/>
        </w:rPr>
        <w:t>Our study will address</w:t>
      </w:r>
      <w:r w:rsidR="00035E95" w:rsidRPr="0004642D">
        <w:rPr>
          <w:rFonts w:ascii="Arial" w:hAnsi="Arial"/>
          <w:sz w:val="20"/>
          <w:szCs w:val="20"/>
        </w:rPr>
        <w:t xml:space="preserve"> </w:t>
      </w:r>
      <w:r w:rsidR="009D4B2F">
        <w:rPr>
          <w:rFonts w:ascii="Arial" w:hAnsi="Arial"/>
          <w:sz w:val="20"/>
          <w:szCs w:val="20"/>
        </w:rPr>
        <w:t>three</w:t>
      </w:r>
      <w:r w:rsidR="0003777F">
        <w:rPr>
          <w:rFonts w:ascii="Arial" w:hAnsi="Arial"/>
          <w:sz w:val="20"/>
          <w:szCs w:val="20"/>
        </w:rPr>
        <w:t xml:space="preserve"> </w:t>
      </w:r>
      <w:r w:rsidR="00035E95" w:rsidRPr="0004642D">
        <w:rPr>
          <w:rFonts w:ascii="Arial" w:hAnsi="Arial"/>
          <w:sz w:val="20"/>
          <w:szCs w:val="20"/>
        </w:rPr>
        <w:t>key questions:</w:t>
      </w:r>
      <w:r>
        <w:rPr>
          <w:rFonts w:ascii="Arial" w:hAnsi="Arial"/>
          <w:sz w:val="20"/>
          <w:szCs w:val="20"/>
        </w:rPr>
        <w:t xml:space="preserve"> </w:t>
      </w:r>
      <w:r w:rsidR="00DF12F2" w:rsidRPr="00DF12F2">
        <w:rPr>
          <w:rFonts w:ascii="Arial" w:hAnsi="Arial"/>
          <w:b/>
          <w:bCs/>
          <w:i/>
          <w:iCs/>
          <w:sz w:val="20"/>
          <w:szCs w:val="20"/>
        </w:rPr>
        <w:t>Q</w:t>
      </w:r>
      <w:r w:rsidR="00F16596" w:rsidRPr="0082035C">
        <w:rPr>
          <w:rFonts w:ascii="Arial" w:hAnsi="Arial" w:cs="Arial"/>
          <w:b/>
          <w:i/>
          <w:sz w:val="20"/>
          <w:szCs w:val="20"/>
        </w:rPr>
        <w:t xml:space="preserve">1) </w:t>
      </w:r>
      <w:r w:rsidR="004C32FF" w:rsidRPr="001939D7">
        <w:rPr>
          <w:rFonts w:ascii="Arial" w:hAnsi="Arial"/>
          <w:b/>
          <w:bCs/>
          <w:i/>
          <w:iCs/>
          <w:sz w:val="20"/>
          <w:szCs w:val="20"/>
        </w:rPr>
        <w:t xml:space="preserve">How does temporal variation in </w:t>
      </w:r>
      <w:r w:rsidR="004C32FF">
        <w:rPr>
          <w:rFonts w:ascii="Arial" w:hAnsi="Arial"/>
          <w:b/>
          <w:bCs/>
          <w:i/>
          <w:iCs/>
          <w:sz w:val="20"/>
          <w:szCs w:val="20"/>
        </w:rPr>
        <w:t>resource abundance and diversity</w:t>
      </w:r>
      <w:r w:rsidR="004C32FF" w:rsidRPr="001939D7">
        <w:rPr>
          <w:rFonts w:ascii="Arial" w:hAnsi="Arial"/>
          <w:b/>
          <w:bCs/>
          <w:i/>
          <w:iCs/>
          <w:sz w:val="20"/>
          <w:szCs w:val="20"/>
        </w:rPr>
        <w:t xml:space="preserve"> influence individual- and population-level resource use in </w:t>
      </w:r>
      <w:r w:rsidR="00D37BE8">
        <w:rPr>
          <w:rFonts w:ascii="Arial" w:hAnsi="Arial"/>
          <w:b/>
          <w:bCs/>
          <w:i/>
          <w:iCs/>
          <w:sz w:val="20"/>
          <w:szCs w:val="20"/>
        </w:rPr>
        <w:t>a desert</w:t>
      </w:r>
      <w:r w:rsidR="004C32FF" w:rsidRPr="001939D7">
        <w:rPr>
          <w:rFonts w:ascii="Arial" w:hAnsi="Arial"/>
          <w:b/>
          <w:bCs/>
          <w:i/>
          <w:iCs/>
          <w:sz w:val="20"/>
          <w:szCs w:val="20"/>
        </w:rPr>
        <w:t xml:space="preserve"> mammal community?</w:t>
      </w:r>
      <w:r w:rsidR="004C32FF">
        <w:rPr>
          <w:rFonts w:ascii="Arial" w:hAnsi="Arial"/>
          <w:b/>
          <w:bCs/>
          <w:i/>
          <w:iCs/>
          <w:sz w:val="20"/>
          <w:szCs w:val="20"/>
        </w:rPr>
        <w:t xml:space="preserve"> </w:t>
      </w:r>
      <w:r w:rsidR="005A3C7A">
        <w:rPr>
          <w:rFonts w:ascii="Arial" w:hAnsi="Arial"/>
          <w:sz w:val="20"/>
          <w:szCs w:val="20"/>
        </w:rPr>
        <w:t xml:space="preserve">We will quantify </w:t>
      </w:r>
      <w:r w:rsidR="005A3C7A" w:rsidRPr="0076683E">
        <w:rPr>
          <w:rFonts w:ascii="Arial" w:hAnsi="Arial"/>
          <w:sz w:val="20"/>
          <w:szCs w:val="20"/>
        </w:rPr>
        <w:t xml:space="preserve">resource selection </w:t>
      </w:r>
      <w:r w:rsidR="005A3C7A">
        <w:rPr>
          <w:rFonts w:ascii="Arial" w:hAnsi="Arial"/>
          <w:sz w:val="20"/>
          <w:szCs w:val="20"/>
        </w:rPr>
        <w:t xml:space="preserve">by </w:t>
      </w:r>
      <w:r w:rsidR="005A3C7A" w:rsidRPr="0076683E">
        <w:rPr>
          <w:rFonts w:ascii="Arial" w:hAnsi="Arial"/>
          <w:sz w:val="20"/>
          <w:szCs w:val="20"/>
        </w:rPr>
        <w:t>both primary and secondary consumers</w:t>
      </w:r>
      <w:r w:rsidR="005A3C7A">
        <w:rPr>
          <w:rFonts w:ascii="Arial" w:hAnsi="Arial"/>
          <w:sz w:val="20"/>
          <w:szCs w:val="20"/>
        </w:rPr>
        <w:t xml:space="preserve"> using </w:t>
      </w:r>
      <w:r w:rsidR="005A3C7A" w:rsidRPr="0076683E">
        <w:rPr>
          <w:rFonts w:ascii="Arial" w:hAnsi="Arial"/>
          <w:sz w:val="20"/>
          <w:szCs w:val="20"/>
        </w:rPr>
        <w:t xml:space="preserve">a combination of </w:t>
      </w:r>
      <w:r w:rsidR="005A3C7A">
        <w:rPr>
          <w:rFonts w:ascii="Arial" w:hAnsi="Arial"/>
          <w:sz w:val="20"/>
          <w:szCs w:val="20"/>
        </w:rPr>
        <w:t xml:space="preserve">fecal DNA </w:t>
      </w:r>
      <w:r w:rsidR="005A3C7A" w:rsidRPr="0076683E">
        <w:rPr>
          <w:rFonts w:ascii="Arial" w:hAnsi="Arial"/>
          <w:sz w:val="20"/>
          <w:szCs w:val="20"/>
        </w:rPr>
        <w:t xml:space="preserve">metabarcoding and </w:t>
      </w:r>
      <w:r w:rsidR="00F30D2E">
        <w:rPr>
          <w:rFonts w:ascii="Arial" w:hAnsi="Arial"/>
          <w:sz w:val="20"/>
          <w:szCs w:val="20"/>
        </w:rPr>
        <w:t xml:space="preserve">blood </w:t>
      </w:r>
      <w:r w:rsidR="0055793B">
        <w:rPr>
          <w:rFonts w:ascii="Arial" w:hAnsi="Arial"/>
          <w:sz w:val="20"/>
          <w:szCs w:val="20"/>
        </w:rPr>
        <w:t xml:space="preserve">plasma </w:t>
      </w:r>
      <w:r w:rsidR="005A3C7A">
        <w:rPr>
          <w:rFonts w:ascii="Arial" w:hAnsi="Arial"/>
          <w:sz w:val="20"/>
          <w:szCs w:val="20"/>
        </w:rPr>
        <w:t>stable isotope</w:t>
      </w:r>
      <w:r w:rsidR="0055793B">
        <w:rPr>
          <w:rFonts w:ascii="Arial" w:hAnsi="Arial"/>
          <w:sz w:val="20"/>
          <w:szCs w:val="20"/>
        </w:rPr>
        <w:t xml:space="preserve"> analysis</w:t>
      </w:r>
      <w:r w:rsidR="005A3C7A" w:rsidRPr="00F41005">
        <w:rPr>
          <w:rFonts w:ascii="Arial" w:hAnsi="Arial"/>
          <w:sz w:val="20"/>
          <w:szCs w:val="20"/>
        </w:rPr>
        <w:t>. This will enable us to distinguish foraging specialists from generalists</w:t>
      </w:r>
      <w:r w:rsidR="005A3C7A">
        <w:rPr>
          <w:rFonts w:ascii="Arial" w:hAnsi="Arial"/>
          <w:sz w:val="20"/>
          <w:szCs w:val="20"/>
        </w:rPr>
        <w:t xml:space="preserve"> with a high degree of taxonomic resolution across a resource landscape </w:t>
      </w:r>
      <w:r w:rsidR="005A3C7A" w:rsidRPr="00F41005">
        <w:rPr>
          <w:rFonts w:ascii="Arial" w:hAnsi="Arial"/>
          <w:sz w:val="20"/>
          <w:szCs w:val="20"/>
        </w:rPr>
        <w:t xml:space="preserve">that </w:t>
      </w:r>
      <w:r w:rsidR="005A3C7A">
        <w:rPr>
          <w:rFonts w:ascii="Arial" w:hAnsi="Arial"/>
          <w:sz w:val="20"/>
          <w:szCs w:val="20"/>
        </w:rPr>
        <w:t xml:space="preserve">varies in </w:t>
      </w:r>
      <w:r w:rsidR="005936C8">
        <w:rPr>
          <w:rFonts w:ascii="Arial" w:hAnsi="Arial"/>
          <w:sz w:val="20"/>
          <w:szCs w:val="20"/>
        </w:rPr>
        <w:t xml:space="preserve">resource quantity (i.e., biomass) and </w:t>
      </w:r>
      <w:r w:rsidR="005936C8">
        <w:rPr>
          <w:rFonts w:ascii="Arial" w:hAnsi="Arial" w:cs="Arial"/>
          <w:sz w:val="20"/>
          <w:szCs w:val="20"/>
        </w:rPr>
        <w:t xml:space="preserve">quality (e.g., </w:t>
      </w:r>
      <w:r w:rsidR="005A3C7A">
        <w:rPr>
          <w:rFonts w:ascii="Arial" w:hAnsi="Arial"/>
          <w:sz w:val="20"/>
          <w:szCs w:val="20"/>
        </w:rPr>
        <w:t xml:space="preserve">nitrogen content, </w:t>
      </w:r>
      <w:r w:rsidR="005A3C7A" w:rsidRPr="00F41005">
        <w:rPr>
          <w:rFonts w:ascii="Arial" w:hAnsi="Arial"/>
          <w:sz w:val="20"/>
          <w:szCs w:val="20"/>
        </w:rPr>
        <w:t>metabolite diversity</w:t>
      </w:r>
      <w:r w:rsidR="005936C8">
        <w:rPr>
          <w:rFonts w:ascii="Arial" w:hAnsi="Arial"/>
          <w:sz w:val="20"/>
          <w:szCs w:val="20"/>
        </w:rPr>
        <w:t>).</w:t>
      </w:r>
      <w:r w:rsidR="005A3C7A" w:rsidRPr="00F41005">
        <w:rPr>
          <w:rFonts w:ascii="Arial" w:hAnsi="Arial"/>
          <w:sz w:val="20"/>
          <w:szCs w:val="20"/>
        </w:rPr>
        <w:t xml:space="preserve"> </w:t>
      </w:r>
      <w:r w:rsidR="00DC4270">
        <w:rPr>
          <w:rFonts w:ascii="Arial" w:hAnsi="Arial" w:cs="Arial"/>
          <w:b/>
          <w:i/>
          <w:sz w:val="20"/>
          <w:szCs w:val="20"/>
        </w:rPr>
        <w:t>Q2</w:t>
      </w:r>
      <w:r w:rsidR="00035E95" w:rsidRPr="0082035C">
        <w:rPr>
          <w:rFonts w:ascii="Arial" w:hAnsi="Arial" w:cs="Arial"/>
          <w:b/>
          <w:i/>
          <w:sz w:val="20"/>
          <w:szCs w:val="20"/>
        </w:rPr>
        <w:t xml:space="preserve">) </w:t>
      </w:r>
      <w:r w:rsidR="004C32FF" w:rsidRPr="003A2EB8">
        <w:rPr>
          <w:rFonts w:ascii="Arial" w:hAnsi="Arial"/>
          <w:b/>
          <w:bCs/>
          <w:i/>
          <w:iCs/>
          <w:sz w:val="20"/>
          <w:szCs w:val="20"/>
        </w:rPr>
        <w:t>Do resources of different nutritional quality––nitrogen content, seed size, secondary metabolites, non-structural carbohydrates––correlate with consumer functional characteristics, including body condition, gut microbiome composition, and survival?</w:t>
      </w:r>
      <w:r w:rsidR="004C32FF">
        <w:rPr>
          <w:rFonts w:ascii="Arial" w:hAnsi="Arial"/>
          <w:b/>
          <w:bCs/>
          <w:i/>
          <w:iCs/>
          <w:sz w:val="20"/>
          <w:szCs w:val="20"/>
        </w:rPr>
        <w:t xml:space="preserve"> </w:t>
      </w:r>
      <w:r w:rsidR="00CD26CC">
        <w:rPr>
          <w:rFonts w:ascii="Arial" w:hAnsi="Arial" w:cs="Arial"/>
          <w:sz w:val="20"/>
          <w:szCs w:val="20"/>
        </w:rPr>
        <w:t xml:space="preserve">Understanding how </w:t>
      </w:r>
      <w:r w:rsidR="005A3C7A">
        <w:rPr>
          <w:rFonts w:ascii="Arial" w:hAnsi="Arial" w:cs="Arial"/>
          <w:sz w:val="20"/>
          <w:szCs w:val="20"/>
        </w:rPr>
        <w:t xml:space="preserve">the nutritional quality of resources </w:t>
      </w:r>
      <w:r w:rsidR="007345D7">
        <w:rPr>
          <w:rFonts w:ascii="Arial" w:hAnsi="Arial" w:cs="Arial"/>
          <w:sz w:val="20"/>
          <w:szCs w:val="20"/>
        </w:rPr>
        <w:t>is related to</w:t>
      </w:r>
      <w:r w:rsidR="005A3C7A">
        <w:rPr>
          <w:rFonts w:ascii="Arial" w:hAnsi="Arial" w:cs="Arial"/>
          <w:sz w:val="20"/>
          <w:szCs w:val="20"/>
        </w:rPr>
        <w:t xml:space="preserve"> physiologically</w:t>
      </w:r>
      <w:r w:rsidR="00B56398">
        <w:rPr>
          <w:rFonts w:ascii="Arial" w:hAnsi="Arial" w:cs="Arial"/>
          <w:sz w:val="20"/>
          <w:szCs w:val="20"/>
        </w:rPr>
        <w:t xml:space="preserve"> </w:t>
      </w:r>
      <w:r w:rsidR="005A3C7A">
        <w:rPr>
          <w:rFonts w:ascii="Arial" w:hAnsi="Arial" w:cs="Arial"/>
          <w:sz w:val="20"/>
          <w:szCs w:val="20"/>
        </w:rPr>
        <w:t>mediated functional characteristics</w:t>
      </w:r>
      <w:r w:rsidR="00277ED5">
        <w:rPr>
          <w:rFonts w:ascii="Arial" w:hAnsi="Arial" w:cs="Arial"/>
          <w:sz w:val="20"/>
          <w:szCs w:val="20"/>
        </w:rPr>
        <w:t xml:space="preserve"> of consumers is a</w:t>
      </w:r>
      <w:r w:rsidR="00A66934">
        <w:rPr>
          <w:rFonts w:ascii="Arial" w:hAnsi="Arial" w:cs="Arial"/>
          <w:sz w:val="20"/>
          <w:szCs w:val="20"/>
        </w:rPr>
        <w:t xml:space="preserve"> critical</w:t>
      </w:r>
      <w:r w:rsidR="00F30D2E">
        <w:rPr>
          <w:rFonts w:ascii="Arial" w:hAnsi="Arial" w:cs="Arial"/>
          <w:sz w:val="20"/>
          <w:szCs w:val="20"/>
        </w:rPr>
        <w:t>,</w:t>
      </w:r>
      <w:r w:rsidR="00277ED5">
        <w:rPr>
          <w:rFonts w:ascii="Arial" w:hAnsi="Arial" w:cs="Arial"/>
          <w:sz w:val="20"/>
          <w:szCs w:val="20"/>
        </w:rPr>
        <w:t xml:space="preserve"> but poorly resolved</w:t>
      </w:r>
      <w:r w:rsidR="00F30D2E">
        <w:rPr>
          <w:rFonts w:ascii="Arial" w:hAnsi="Arial" w:cs="Arial"/>
          <w:sz w:val="20"/>
          <w:szCs w:val="20"/>
        </w:rPr>
        <w:t>,</w:t>
      </w:r>
      <w:r w:rsidR="00277ED5">
        <w:rPr>
          <w:rFonts w:ascii="Arial" w:hAnsi="Arial" w:cs="Arial"/>
          <w:sz w:val="20"/>
          <w:szCs w:val="20"/>
        </w:rPr>
        <w:t xml:space="preserve"> step in </w:t>
      </w:r>
      <w:r w:rsidR="00575814">
        <w:rPr>
          <w:rFonts w:ascii="Arial" w:hAnsi="Arial" w:cs="Arial"/>
          <w:sz w:val="20"/>
          <w:szCs w:val="20"/>
        </w:rPr>
        <w:t>linking resource availability</w:t>
      </w:r>
      <w:r w:rsidR="00035E95" w:rsidRPr="0082035C">
        <w:rPr>
          <w:rFonts w:ascii="Arial" w:hAnsi="Arial" w:cs="Arial"/>
          <w:sz w:val="20"/>
          <w:szCs w:val="20"/>
        </w:rPr>
        <w:t xml:space="preserve"> to po</w:t>
      </w:r>
      <w:r w:rsidR="00575814">
        <w:rPr>
          <w:rFonts w:ascii="Arial" w:hAnsi="Arial" w:cs="Arial"/>
          <w:sz w:val="20"/>
          <w:szCs w:val="20"/>
        </w:rPr>
        <w:t xml:space="preserve">pulation </w:t>
      </w:r>
      <w:r w:rsidR="00277ED5">
        <w:rPr>
          <w:rFonts w:ascii="Arial" w:hAnsi="Arial" w:cs="Arial"/>
          <w:sz w:val="20"/>
          <w:szCs w:val="20"/>
        </w:rPr>
        <w:t xml:space="preserve">and community </w:t>
      </w:r>
      <w:r w:rsidR="00575814">
        <w:rPr>
          <w:rFonts w:ascii="Arial" w:hAnsi="Arial" w:cs="Arial"/>
          <w:sz w:val="20"/>
          <w:szCs w:val="20"/>
        </w:rPr>
        <w:t>dynamics</w:t>
      </w:r>
      <w:r w:rsidR="005A1E7B">
        <w:rPr>
          <w:rFonts w:ascii="Arial" w:hAnsi="Arial" w:cs="Arial"/>
          <w:sz w:val="20"/>
          <w:szCs w:val="20"/>
        </w:rPr>
        <w:t>.</w:t>
      </w:r>
      <w:r w:rsidR="00035E95" w:rsidRPr="0082035C">
        <w:rPr>
          <w:rFonts w:ascii="Arial" w:hAnsi="Arial" w:cs="Arial"/>
          <w:sz w:val="20"/>
          <w:szCs w:val="20"/>
        </w:rPr>
        <w:t xml:space="preserve"> </w:t>
      </w:r>
      <w:r w:rsidR="00A66934">
        <w:rPr>
          <w:rFonts w:ascii="Arial" w:hAnsi="Arial" w:cs="Arial"/>
          <w:sz w:val="20"/>
          <w:szCs w:val="20"/>
        </w:rPr>
        <w:t xml:space="preserve">We will </w:t>
      </w:r>
      <w:r w:rsidR="005936C8">
        <w:rPr>
          <w:rFonts w:ascii="Arial" w:hAnsi="Arial" w:cs="Arial"/>
          <w:sz w:val="20"/>
          <w:szCs w:val="20"/>
        </w:rPr>
        <w:t xml:space="preserve">combine the data generated in </w:t>
      </w:r>
      <w:r w:rsidR="005936C8" w:rsidRPr="00725643">
        <w:rPr>
          <w:rFonts w:ascii="Arial" w:hAnsi="Arial" w:cs="Arial"/>
          <w:sz w:val="20"/>
          <w:szCs w:val="20"/>
        </w:rPr>
        <w:t>Q1</w:t>
      </w:r>
      <w:r w:rsidR="005936C8">
        <w:rPr>
          <w:rFonts w:ascii="Arial" w:hAnsi="Arial" w:cs="Arial"/>
          <w:i/>
          <w:iCs/>
          <w:sz w:val="20"/>
          <w:szCs w:val="20"/>
        </w:rPr>
        <w:t xml:space="preserve"> </w:t>
      </w:r>
      <w:r w:rsidR="005936C8">
        <w:rPr>
          <w:rFonts w:ascii="Arial" w:hAnsi="Arial" w:cs="Arial"/>
          <w:sz w:val="20"/>
          <w:szCs w:val="20"/>
        </w:rPr>
        <w:t xml:space="preserve">with </w:t>
      </w:r>
      <w:r w:rsidR="00193B6A">
        <w:rPr>
          <w:rFonts w:ascii="Arial" w:hAnsi="Arial" w:cs="Arial"/>
          <w:sz w:val="20"/>
          <w:szCs w:val="20"/>
        </w:rPr>
        <w:t xml:space="preserve">direct measurements of </w:t>
      </w:r>
      <w:r w:rsidR="00A66934">
        <w:rPr>
          <w:rFonts w:ascii="Arial" w:hAnsi="Arial" w:cs="Arial"/>
          <w:sz w:val="20"/>
          <w:szCs w:val="20"/>
        </w:rPr>
        <w:t xml:space="preserve">forage quality </w:t>
      </w:r>
      <w:r w:rsidR="005936C8">
        <w:rPr>
          <w:rFonts w:ascii="Arial" w:hAnsi="Arial" w:cs="Arial"/>
          <w:sz w:val="20"/>
          <w:szCs w:val="20"/>
        </w:rPr>
        <w:t xml:space="preserve">to quantify their impact on </w:t>
      </w:r>
      <w:r w:rsidR="00193B6A">
        <w:rPr>
          <w:rFonts w:ascii="Arial" w:hAnsi="Arial" w:cs="Arial"/>
          <w:sz w:val="20"/>
          <w:szCs w:val="20"/>
        </w:rPr>
        <w:t xml:space="preserve">consumer </w:t>
      </w:r>
      <w:r w:rsidR="00A66934">
        <w:rPr>
          <w:rFonts w:ascii="Arial" w:hAnsi="Arial" w:cs="Arial"/>
          <w:sz w:val="20"/>
          <w:szCs w:val="20"/>
        </w:rPr>
        <w:t>phy</w:t>
      </w:r>
      <w:r w:rsidR="00193B6A">
        <w:rPr>
          <w:rFonts w:ascii="Arial" w:hAnsi="Arial" w:cs="Arial"/>
          <w:sz w:val="20"/>
          <w:szCs w:val="20"/>
        </w:rPr>
        <w:t>siological characteristics, survival, and population size</w:t>
      </w:r>
      <w:r w:rsidR="004B0E09">
        <w:rPr>
          <w:rFonts w:ascii="Arial" w:hAnsi="Arial" w:cs="Arial"/>
          <w:sz w:val="20"/>
          <w:szCs w:val="20"/>
        </w:rPr>
        <w:t xml:space="preserve">, </w:t>
      </w:r>
      <w:r w:rsidR="005936C8">
        <w:rPr>
          <w:rFonts w:ascii="Arial" w:hAnsi="Arial" w:cs="Arial"/>
          <w:sz w:val="20"/>
          <w:szCs w:val="20"/>
        </w:rPr>
        <w:t xml:space="preserve">providing </w:t>
      </w:r>
      <w:r w:rsidR="00193B6A">
        <w:rPr>
          <w:rFonts w:ascii="Arial" w:hAnsi="Arial" w:cs="Arial"/>
          <w:sz w:val="20"/>
          <w:szCs w:val="20"/>
        </w:rPr>
        <w:t>unprecedented insights into how resource selection influences fitness</w:t>
      </w:r>
      <w:r w:rsidR="005028DB">
        <w:rPr>
          <w:rFonts w:ascii="Arial" w:hAnsi="Arial" w:cs="Arial"/>
          <w:sz w:val="20"/>
          <w:szCs w:val="20"/>
        </w:rPr>
        <w:t>.</w:t>
      </w:r>
      <w:r w:rsidR="00193B6A">
        <w:rPr>
          <w:rFonts w:ascii="Arial" w:hAnsi="Arial" w:cs="Arial"/>
          <w:sz w:val="20"/>
          <w:szCs w:val="20"/>
        </w:rPr>
        <w:t xml:space="preserve"> </w:t>
      </w:r>
      <w:r w:rsidR="00DC4270">
        <w:rPr>
          <w:rFonts w:ascii="Arial" w:hAnsi="Arial" w:cs="Arial"/>
          <w:b/>
          <w:i/>
          <w:sz w:val="20"/>
          <w:szCs w:val="20"/>
        </w:rPr>
        <w:t>Q3</w:t>
      </w:r>
      <w:r w:rsidR="00035E95" w:rsidRPr="0082035C">
        <w:rPr>
          <w:rFonts w:ascii="Arial" w:hAnsi="Arial" w:cs="Arial"/>
          <w:b/>
          <w:i/>
          <w:sz w:val="20"/>
          <w:szCs w:val="20"/>
        </w:rPr>
        <w:t xml:space="preserve">) </w:t>
      </w:r>
      <w:r w:rsidR="004C32FF">
        <w:rPr>
          <w:rFonts w:ascii="Arial" w:hAnsi="Arial"/>
          <w:b/>
          <w:bCs/>
          <w:i/>
          <w:iCs/>
          <w:sz w:val="20"/>
          <w:szCs w:val="20"/>
        </w:rPr>
        <w:t>How do realized dietary niches map onto the fundamental foraging niche manifold, and are associated fitness consequence</w:t>
      </w:r>
      <w:r w:rsidR="005936C8">
        <w:rPr>
          <w:rFonts w:ascii="Arial" w:hAnsi="Arial"/>
          <w:b/>
          <w:bCs/>
          <w:i/>
          <w:iCs/>
          <w:sz w:val="20"/>
          <w:szCs w:val="20"/>
        </w:rPr>
        <w:t>s</w:t>
      </w:r>
      <w:r w:rsidR="004C32FF">
        <w:rPr>
          <w:rFonts w:ascii="Arial" w:hAnsi="Arial"/>
          <w:b/>
          <w:bCs/>
          <w:i/>
          <w:iCs/>
          <w:sz w:val="20"/>
          <w:szCs w:val="20"/>
        </w:rPr>
        <w:t xml:space="preserve"> predictable? </w:t>
      </w:r>
      <w:r w:rsidR="007345D7" w:rsidRPr="00182C6C">
        <w:rPr>
          <w:rFonts w:ascii="Arial" w:hAnsi="Arial" w:cs="Arial"/>
          <w:sz w:val="20"/>
          <w:szCs w:val="20"/>
        </w:rPr>
        <w:t>We will incorporate the</w:t>
      </w:r>
      <w:r w:rsidR="007345D7" w:rsidRPr="0064345D">
        <w:rPr>
          <w:rFonts w:ascii="Arial" w:hAnsi="Arial"/>
          <w:sz w:val="20"/>
          <w:szCs w:val="20"/>
        </w:rPr>
        <w:t xml:space="preserve"> </w:t>
      </w:r>
      <w:r w:rsidR="007345D7">
        <w:rPr>
          <w:rFonts w:ascii="Arial" w:hAnsi="Arial" w:cs="Arial"/>
          <w:sz w:val="20"/>
          <w:szCs w:val="20"/>
        </w:rPr>
        <w:t xml:space="preserve">empirical </w:t>
      </w:r>
      <w:r w:rsidR="007345D7" w:rsidRPr="00182C6C">
        <w:rPr>
          <w:rFonts w:ascii="Arial" w:hAnsi="Arial" w:cs="Arial"/>
          <w:sz w:val="20"/>
          <w:szCs w:val="20"/>
        </w:rPr>
        <w:t xml:space="preserve">data </w:t>
      </w:r>
      <w:r w:rsidR="005936C8">
        <w:rPr>
          <w:rFonts w:ascii="Arial" w:hAnsi="Arial" w:cs="Arial"/>
          <w:sz w:val="20"/>
          <w:szCs w:val="20"/>
        </w:rPr>
        <w:t xml:space="preserve">from </w:t>
      </w:r>
      <w:r w:rsidR="005936C8" w:rsidRPr="00725643">
        <w:rPr>
          <w:rFonts w:ascii="Arial" w:hAnsi="Arial" w:cs="Arial"/>
          <w:sz w:val="20"/>
          <w:szCs w:val="20"/>
        </w:rPr>
        <w:t>Q1-Q2</w:t>
      </w:r>
      <w:r w:rsidR="005936C8">
        <w:rPr>
          <w:rFonts w:ascii="Arial" w:hAnsi="Arial" w:cs="Arial"/>
          <w:i/>
          <w:iCs/>
          <w:sz w:val="20"/>
          <w:szCs w:val="20"/>
        </w:rPr>
        <w:t xml:space="preserve"> </w:t>
      </w:r>
      <w:r w:rsidR="007345D7" w:rsidRPr="00182C6C">
        <w:rPr>
          <w:rFonts w:ascii="Arial" w:hAnsi="Arial" w:cs="Arial"/>
          <w:sz w:val="20"/>
          <w:szCs w:val="20"/>
        </w:rPr>
        <w:t>into a</w:t>
      </w:r>
      <w:r w:rsidR="007345D7">
        <w:rPr>
          <w:rFonts w:ascii="Arial" w:hAnsi="Arial" w:cs="Arial"/>
          <w:sz w:val="20"/>
          <w:szCs w:val="20"/>
        </w:rPr>
        <w:t>n</w:t>
      </w:r>
      <w:r w:rsidR="007345D7" w:rsidRPr="00182C6C">
        <w:rPr>
          <w:rFonts w:ascii="Arial" w:hAnsi="Arial" w:cs="Arial"/>
          <w:sz w:val="20"/>
          <w:szCs w:val="20"/>
        </w:rPr>
        <w:t xml:space="preserve"> interpretive framework based on complementary theoretical approaches: (</w:t>
      </w:r>
      <w:r w:rsidR="007345D7" w:rsidRPr="00182C6C">
        <w:rPr>
          <w:rFonts w:ascii="Arial" w:hAnsi="Arial" w:cs="Arial"/>
          <w:i/>
          <w:iCs/>
          <w:sz w:val="20"/>
          <w:szCs w:val="20"/>
        </w:rPr>
        <w:t>i</w:t>
      </w:r>
      <w:r w:rsidR="007345D7" w:rsidRPr="00182C6C">
        <w:rPr>
          <w:rFonts w:ascii="Arial" w:hAnsi="Arial" w:cs="Arial"/>
          <w:sz w:val="20"/>
          <w:szCs w:val="20"/>
        </w:rPr>
        <w:t xml:space="preserve">) a </w:t>
      </w:r>
      <w:r w:rsidR="007345D7">
        <w:rPr>
          <w:rFonts w:ascii="Arial" w:hAnsi="Arial" w:cs="Arial"/>
          <w:sz w:val="20"/>
          <w:szCs w:val="20"/>
        </w:rPr>
        <w:t>set</w:t>
      </w:r>
      <w:r w:rsidR="007345D7" w:rsidRPr="00182C6C">
        <w:rPr>
          <w:rFonts w:ascii="Arial" w:hAnsi="Arial" w:cs="Arial"/>
          <w:sz w:val="20"/>
          <w:szCs w:val="20"/>
        </w:rPr>
        <w:t xml:space="preserve"> of mechanistic foraging models</w:t>
      </w:r>
      <w:r w:rsidR="00A66934">
        <w:rPr>
          <w:rFonts w:ascii="Arial" w:hAnsi="Arial" w:cs="Arial"/>
          <w:sz w:val="20"/>
          <w:szCs w:val="20"/>
        </w:rPr>
        <w:t xml:space="preserve"> that </w:t>
      </w:r>
      <w:r w:rsidR="005936C8" w:rsidRPr="005936C8">
        <w:rPr>
          <w:rFonts w:ascii="Arial" w:hAnsi="Arial" w:cs="Arial"/>
          <w:sz w:val="20"/>
          <w:szCs w:val="20"/>
        </w:rPr>
        <w:t>combine</w:t>
      </w:r>
      <w:r w:rsidR="00A66934">
        <w:rPr>
          <w:rFonts w:ascii="Arial" w:hAnsi="Arial" w:cs="Arial"/>
          <w:sz w:val="20"/>
          <w:szCs w:val="20"/>
        </w:rPr>
        <w:t xml:space="preserve"> </w:t>
      </w:r>
      <w:r w:rsidR="00A66934" w:rsidRPr="00182C6C">
        <w:rPr>
          <w:rFonts w:ascii="Arial" w:hAnsi="Arial" w:cs="Arial"/>
          <w:sz w:val="20"/>
          <w:szCs w:val="20"/>
        </w:rPr>
        <w:t>resource and consumer constraints in a fitness-maximization framework</w:t>
      </w:r>
      <w:r w:rsidR="007345D7">
        <w:rPr>
          <w:rFonts w:ascii="Arial" w:hAnsi="Arial" w:cs="Arial"/>
          <w:sz w:val="20"/>
          <w:szCs w:val="20"/>
        </w:rPr>
        <w:t>,</w:t>
      </w:r>
      <w:r w:rsidR="007345D7" w:rsidRPr="00182C6C">
        <w:rPr>
          <w:rFonts w:ascii="Arial" w:hAnsi="Arial" w:cs="Arial"/>
          <w:sz w:val="20"/>
          <w:szCs w:val="20"/>
        </w:rPr>
        <w:t xml:space="preserve"> </w:t>
      </w:r>
      <w:r w:rsidR="007345D7">
        <w:rPr>
          <w:rFonts w:ascii="Arial" w:hAnsi="Arial" w:cs="Arial"/>
          <w:sz w:val="20"/>
          <w:szCs w:val="20"/>
        </w:rPr>
        <w:t>and</w:t>
      </w:r>
      <w:r w:rsidR="007345D7" w:rsidRPr="00182C6C">
        <w:rPr>
          <w:rFonts w:ascii="Arial" w:hAnsi="Arial" w:cs="Arial"/>
          <w:sz w:val="20"/>
          <w:szCs w:val="20"/>
        </w:rPr>
        <w:t xml:space="preserve"> (</w:t>
      </w:r>
      <w:r w:rsidR="007345D7" w:rsidRPr="00182C6C">
        <w:rPr>
          <w:rFonts w:ascii="Arial" w:hAnsi="Arial" w:cs="Arial"/>
          <w:i/>
          <w:iCs/>
          <w:sz w:val="20"/>
          <w:szCs w:val="20"/>
        </w:rPr>
        <w:t>ii</w:t>
      </w:r>
      <w:r w:rsidR="007345D7" w:rsidRPr="00182C6C">
        <w:rPr>
          <w:rFonts w:ascii="Arial" w:hAnsi="Arial" w:cs="Arial"/>
          <w:sz w:val="20"/>
          <w:szCs w:val="20"/>
        </w:rPr>
        <w:t xml:space="preserve">) a </w:t>
      </w:r>
      <w:r w:rsidR="007345D7">
        <w:rPr>
          <w:rFonts w:ascii="Arial" w:hAnsi="Arial" w:cs="Arial"/>
          <w:sz w:val="20"/>
          <w:szCs w:val="20"/>
        </w:rPr>
        <w:t>d</w:t>
      </w:r>
      <w:r w:rsidR="007345D7" w:rsidRPr="00182C6C">
        <w:rPr>
          <w:rFonts w:ascii="Arial" w:hAnsi="Arial" w:cs="Arial"/>
          <w:sz w:val="20"/>
          <w:szCs w:val="20"/>
        </w:rPr>
        <w:t xml:space="preserve">iffusion </w:t>
      </w:r>
      <w:r w:rsidR="007345D7">
        <w:rPr>
          <w:rFonts w:ascii="Arial" w:hAnsi="Arial" w:cs="Arial"/>
          <w:sz w:val="20"/>
          <w:szCs w:val="20"/>
        </w:rPr>
        <w:t>m</w:t>
      </w:r>
      <w:r w:rsidR="007345D7" w:rsidRPr="00182C6C">
        <w:rPr>
          <w:rFonts w:ascii="Arial" w:hAnsi="Arial" w:cs="Arial"/>
          <w:sz w:val="20"/>
          <w:szCs w:val="20"/>
        </w:rPr>
        <w:t xml:space="preserve">apping </w:t>
      </w:r>
      <w:r w:rsidR="005936C8">
        <w:rPr>
          <w:rFonts w:ascii="Arial" w:hAnsi="Arial" w:cs="Arial"/>
          <w:sz w:val="20"/>
          <w:szCs w:val="20"/>
        </w:rPr>
        <w:t>approach</w:t>
      </w:r>
      <w:r w:rsidR="005936C8" w:rsidRPr="00182C6C">
        <w:rPr>
          <w:rFonts w:ascii="Arial" w:hAnsi="Arial" w:cs="Arial"/>
          <w:sz w:val="20"/>
          <w:szCs w:val="20"/>
        </w:rPr>
        <w:t xml:space="preserve"> </w:t>
      </w:r>
      <w:r w:rsidR="007345D7" w:rsidRPr="00182C6C">
        <w:rPr>
          <w:rFonts w:ascii="Arial" w:hAnsi="Arial" w:cs="Arial"/>
          <w:sz w:val="20"/>
          <w:szCs w:val="20"/>
        </w:rPr>
        <w:t xml:space="preserve">that </w:t>
      </w:r>
      <w:del w:id="30" w:author="Justin Yeakel" w:date="2021-10-06T09:15:00Z">
        <w:r w:rsidR="007345D7" w:rsidRPr="00182C6C" w:rsidDel="00F706F3">
          <w:rPr>
            <w:rFonts w:ascii="Arial" w:hAnsi="Arial" w:cs="Arial"/>
            <w:sz w:val="20"/>
            <w:szCs w:val="20"/>
          </w:rPr>
          <w:delText>compare</w:delText>
        </w:r>
        <w:r w:rsidR="007345D7" w:rsidDel="00F706F3">
          <w:rPr>
            <w:rFonts w:ascii="Arial" w:hAnsi="Arial" w:cs="Arial"/>
            <w:sz w:val="20"/>
            <w:szCs w:val="20"/>
          </w:rPr>
          <w:delText>s</w:delText>
        </w:r>
        <w:r w:rsidR="007345D7" w:rsidRPr="00182C6C" w:rsidDel="00F706F3">
          <w:rPr>
            <w:rFonts w:ascii="Arial" w:hAnsi="Arial" w:cs="Arial"/>
            <w:sz w:val="20"/>
            <w:szCs w:val="20"/>
          </w:rPr>
          <w:delText xml:space="preserve"> </w:delText>
        </w:r>
        <w:r w:rsidR="005936C8" w:rsidDel="00F706F3">
          <w:rPr>
            <w:rFonts w:ascii="Arial" w:hAnsi="Arial" w:cs="Arial"/>
            <w:sz w:val="20"/>
            <w:szCs w:val="20"/>
          </w:rPr>
          <w:delText>the</w:delText>
        </w:r>
      </w:del>
      <w:ins w:id="31" w:author="Justin Yeakel" w:date="2021-10-06T09:15:00Z">
        <w:r w:rsidR="00F706F3">
          <w:rPr>
            <w:rFonts w:ascii="Arial" w:hAnsi="Arial" w:cs="Arial"/>
            <w:sz w:val="20"/>
            <w:szCs w:val="20"/>
          </w:rPr>
          <w:t>allows assessment of</w:t>
        </w:r>
      </w:ins>
      <w:r w:rsidR="005936C8">
        <w:rPr>
          <w:rFonts w:ascii="Arial" w:hAnsi="Arial" w:cs="Arial"/>
          <w:sz w:val="20"/>
          <w:szCs w:val="20"/>
        </w:rPr>
        <w:t xml:space="preserve"> </w:t>
      </w:r>
      <w:r w:rsidR="005936C8" w:rsidRPr="00182C6C">
        <w:rPr>
          <w:rFonts w:ascii="Arial" w:hAnsi="Arial" w:cs="Arial"/>
          <w:sz w:val="20"/>
          <w:szCs w:val="20"/>
        </w:rPr>
        <w:t xml:space="preserve">empirical observations of rodent </w:t>
      </w:r>
      <w:r w:rsidR="005936C8">
        <w:rPr>
          <w:rFonts w:ascii="Arial" w:hAnsi="Arial" w:cs="Arial"/>
          <w:sz w:val="20"/>
          <w:szCs w:val="20"/>
        </w:rPr>
        <w:t xml:space="preserve">foraging </w:t>
      </w:r>
      <w:del w:id="32" w:author="Justin Yeakel" w:date="2021-10-06T09:15:00Z">
        <w:r w:rsidR="005936C8" w:rsidDel="0058155D">
          <w:rPr>
            <w:rFonts w:ascii="Arial" w:hAnsi="Arial" w:cs="Arial"/>
            <w:sz w:val="20"/>
            <w:szCs w:val="20"/>
          </w:rPr>
          <w:delText>to</w:delText>
        </w:r>
      </w:del>
      <w:ins w:id="33" w:author="Justin Yeakel" w:date="2021-10-06T09:15:00Z">
        <w:r w:rsidR="0058155D">
          <w:rPr>
            <w:rFonts w:ascii="Arial" w:hAnsi="Arial" w:cs="Arial"/>
            <w:sz w:val="20"/>
            <w:szCs w:val="20"/>
          </w:rPr>
          <w:t>relative to</w:t>
        </w:r>
      </w:ins>
      <w:r w:rsidR="005936C8" w:rsidRPr="00182C6C" w:rsidDel="005936C8">
        <w:rPr>
          <w:rFonts w:ascii="Arial" w:hAnsi="Arial" w:cs="Arial"/>
          <w:sz w:val="20"/>
          <w:szCs w:val="20"/>
        </w:rPr>
        <w:t xml:space="preserve"> </w:t>
      </w:r>
      <w:r w:rsidR="005936C8">
        <w:rPr>
          <w:rFonts w:ascii="Arial" w:hAnsi="Arial" w:cs="Arial"/>
          <w:sz w:val="20"/>
          <w:szCs w:val="20"/>
        </w:rPr>
        <w:t xml:space="preserve">the </w:t>
      </w:r>
      <w:r w:rsidR="007345D7" w:rsidRPr="00182C6C">
        <w:rPr>
          <w:rFonts w:ascii="Arial" w:hAnsi="Arial" w:cs="Arial"/>
          <w:sz w:val="20"/>
          <w:szCs w:val="20"/>
        </w:rPr>
        <w:t>nonlinear</w:t>
      </w:r>
      <w:r w:rsidR="005936C8">
        <w:rPr>
          <w:rFonts w:ascii="Arial" w:hAnsi="Arial" w:cs="Arial"/>
          <w:sz w:val="20"/>
          <w:szCs w:val="20"/>
        </w:rPr>
        <w:t>, multi</w:t>
      </w:r>
      <w:r w:rsidR="007345D7" w:rsidRPr="00182C6C">
        <w:rPr>
          <w:rFonts w:ascii="Arial" w:hAnsi="Arial" w:cs="Arial"/>
          <w:sz w:val="20"/>
          <w:szCs w:val="20"/>
        </w:rPr>
        <w:t xml:space="preserve">-dimensional foraging strategies </w:t>
      </w:r>
      <w:r w:rsidR="005936C8">
        <w:rPr>
          <w:rFonts w:ascii="Arial" w:hAnsi="Arial" w:cs="Arial"/>
          <w:sz w:val="20"/>
          <w:szCs w:val="20"/>
        </w:rPr>
        <w:t>simulated by mechanistic</w:t>
      </w:r>
      <w:r w:rsidR="005936C8" w:rsidRPr="00182C6C">
        <w:rPr>
          <w:rFonts w:ascii="Arial" w:hAnsi="Arial" w:cs="Arial"/>
          <w:sz w:val="20"/>
          <w:szCs w:val="20"/>
        </w:rPr>
        <w:t xml:space="preserve"> </w:t>
      </w:r>
      <w:r w:rsidR="007345D7" w:rsidRPr="00182C6C">
        <w:rPr>
          <w:rFonts w:ascii="Arial" w:hAnsi="Arial" w:cs="Arial"/>
          <w:sz w:val="20"/>
          <w:szCs w:val="20"/>
        </w:rPr>
        <w:t>models</w:t>
      </w:r>
      <w:ins w:id="34" w:author="Justin Yeakel" w:date="2021-10-06T09:15:00Z">
        <w:r w:rsidR="0058155D">
          <w:rPr>
            <w:rFonts w:ascii="Arial" w:hAnsi="Arial" w:cs="Arial"/>
            <w:sz w:val="20"/>
            <w:szCs w:val="20"/>
          </w:rPr>
          <w:t xml:space="preserve"> with known constraints</w:t>
        </w:r>
      </w:ins>
      <w:r w:rsidR="007345D7" w:rsidRPr="00182C6C">
        <w:rPr>
          <w:rFonts w:ascii="Arial" w:hAnsi="Arial" w:cs="Arial"/>
          <w:sz w:val="20"/>
          <w:szCs w:val="20"/>
        </w:rPr>
        <w:t>.</w:t>
      </w:r>
      <w:r w:rsidR="0089568C">
        <w:rPr>
          <w:rFonts w:ascii="Arial" w:hAnsi="Arial" w:cs="Arial"/>
          <w:sz w:val="20"/>
          <w:szCs w:val="20"/>
        </w:rPr>
        <w:t xml:space="preserve"> This </w:t>
      </w:r>
      <w:del w:id="35" w:author="Justin Yeakel" w:date="2021-10-06T09:16:00Z">
        <w:r w:rsidR="0089568C" w:rsidDel="00DE7C50">
          <w:rPr>
            <w:rFonts w:ascii="Arial" w:hAnsi="Arial" w:cs="Arial"/>
            <w:sz w:val="20"/>
            <w:szCs w:val="20"/>
          </w:rPr>
          <w:delText>approach</w:delText>
        </w:r>
      </w:del>
      <w:ins w:id="36" w:author="Justin Yeakel" w:date="2021-10-06T09:16:00Z">
        <w:r w:rsidR="00DE7C50">
          <w:rPr>
            <w:rFonts w:ascii="Arial" w:hAnsi="Arial" w:cs="Arial"/>
            <w:sz w:val="20"/>
            <w:szCs w:val="20"/>
          </w:rPr>
          <w:t>framework</w:t>
        </w:r>
      </w:ins>
      <w:r w:rsidR="0089568C">
        <w:rPr>
          <w:rFonts w:ascii="Arial" w:hAnsi="Arial" w:cs="Arial"/>
          <w:sz w:val="20"/>
          <w:szCs w:val="20"/>
        </w:rPr>
        <w:t xml:space="preserve"> will </w:t>
      </w:r>
      <w:r w:rsidR="0089568C">
        <w:rPr>
          <w:rFonts w:ascii="Arial" w:hAnsi="Arial"/>
          <w:sz w:val="20"/>
          <w:szCs w:val="20"/>
        </w:rPr>
        <w:t>establish a</w:t>
      </w:r>
      <w:r w:rsidR="00F30D2E">
        <w:rPr>
          <w:rFonts w:ascii="Arial" w:hAnsi="Arial"/>
          <w:sz w:val="20"/>
          <w:szCs w:val="20"/>
        </w:rPr>
        <w:t xml:space="preserve"> representation of the</w:t>
      </w:r>
      <w:r w:rsidR="0089568C">
        <w:rPr>
          <w:rFonts w:ascii="Arial" w:hAnsi="Arial"/>
          <w:sz w:val="20"/>
          <w:szCs w:val="20"/>
        </w:rPr>
        <w:t xml:space="preserve"> f</w:t>
      </w:r>
      <w:commentRangeStart w:id="37"/>
      <w:r w:rsidR="0089568C">
        <w:rPr>
          <w:rFonts w:ascii="Arial" w:hAnsi="Arial"/>
          <w:sz w:val="20"/>
          <w:szCs w:val="20"/>
        </w:rPr>
        <w:t>undamental</w:t>
      </w:r>
      <w:r w:rsidR="00F30D2E">
        <w:rPr>
          <w:rFonts w:ascii="Arial" w:hAnsi="Arial"/>
          <w:sz w:val="20"/>
          <w:szCs w:val="20"/>
        </w:rPr>
        <w:t xml:space="preserve"> </w:t>
      </w:r>
      <w:del w:id="38" w:author="Justin Yeakel" w:date="2021-10-06T09:16:00Z">
        <w:r w:rsidR="00F30D2E" w:rsidDel="00DE7C50">
          <w:rPr>
            <w:rFonts w:ascii="Arial" w:hAnsi="Arial"/>
            <w:sz w:val="20"/>
            <w:szCs w:val="20"/>
          </w:rPr>
          <w:delText>resource</w:delText>
        </w:r>
      </w:del>
      <w:ins w:id="39" w:author="Justin Yeakel" w:date="2021-10-06T09:16:00Z">
        <w:r w:rsidR="00DE7C50">
          <w:rPr>
            <w:rFonts w:ascii="Arial" w:hAnsi="Arial"/>
            <w:sz w:val="20"/>
            <w:szCs w:val="20"/>
          </w:rPr>
          <w:t>foraging</w:t>
        </w:r>
      </w:ins>
      <w:r w:rsidR="0089568C">
        <w:rPr>
          <w:rFonts w:ascii="Arial" w:hAnsi="Arial"/>
          <w:sz w:val="20"/>
          <w:szCs w:val="20"/>
        </w:rPr>
        <w:t xml:space="preserve"> niche-space</w:t>
      </w:r>
      <w:commentRangeEnd w:id="37"/>
      <w:r w:rsidR="006C0F39">
        <w:rPr>
          <w:rStyle w:val="CommentReference"/>
        </w:rPr>
        <w:commentReference w:id="37"/>
      </w:r>
      <w:r w:rsidR="00F30D2E">
        <w:rPr>
          <w:rFonts w:ascii="Arial" w:hAnsi="Arial"/>
          <w:sz w:val="20"/>
          <w:szCs w:val="20"/>
        </w:rPr>
        <w:t xml:space="preserve"> that is</w:t>
      </w:r>
      <w:r w:rsidR="0089568C">
        <w:rPr>
          <w:rFonts w:ascii="Arial" w:hAnsi="Arial"/>
          <w:sz w:val="20"/>
          <w:szCs w:val="20"/>
        </w:rPr>
        <w:t xml:space="preserve"> </w:t>
      </w:r>
      <w:r w:rsidR="00F30D2E">
        <w:rPr>
          <w:rFonts w:ascii="Arial" w:hAnsi="Arial"/>
          <w:sz w:val="20"/>
          <w:szCs w:val="20"/>
        </w:rPr>
        <w:t xml:space="preserve">available to small mammals </w:t>
      </w:r>
      <w:r w:rsidR="0089568C">
        <w:rPr>
          <w:rFonts w:ascii="Arial" w:hAnsi="Arial"/>
          <w:sz w:val="20"/>
          <w:szCs w:val="20"/>
        </w:rPr>
        <w:t>against which</w:t>
      </w:r>
      <w:r w:rsidR="00F30D2E">
        <w:rPr>
          <w:rFonts w:ascii="Arial" w:hAnsi="Arial"/>
          <w:sz w:val="20"/>
          <w:szCs w:val="20"/>
        </w:rPr>
        <w:t xml:space="preserve"> our</w:t>
      </w:r>
      <w:r w:rsidR="0089568C">
        <w:rPr>
          <w:rFonts w:ascii="Arial" w:hAnsi="Arial"/>
          <w:sz w:val="20"/>
          <w:szCs w:val="20"/>
        </w:rPr>
        <w:t xml:space="preserve"> observed foraging data </w:t>
      </w:r>
      <w:r w:rsidR="003F603A">
        <w:rPr>
          <w:rFonts w:ascii="Arial" w:hAnsi="Arial"/>
          <w:sz w:val="20"/>
          <w:szCs w:val="20"/>
        </w:rPr>
        <w:t xml:space="preserve">from </w:t>
      </w:r>
      <w:r w:rsidR="00DF12F2" w:rsidRPr="00291C3C">
        <w:rPr>
          <w:rFonts w:ascii="Arial" w:hAnsi="Arial"/>
          <w:i/>
          <w:iCs/>
          <w:sz w:val="20"/>
          <w:szCs w:val="20"/>
        </w:rPr>
        <w:t>Q1</w:t>
      </w:r>
      <w:r w:rsidR="00DF12F2">
        <w:rPr>
          <w:rFonts w:ascii="Arial" w:hAnsi="Arial"/>
          <w:sz w:val="20"/>
          <w:szCs w:val="20"/>
        </w:rPr>
        <w:t xml:space="preserve"> </w:t>
      </w:r>
      <w:r w:rsidR="00F30D2E">
        <w:rPr>
          <w:rFonts w:ascii="Arial" w:hAnsi="Arial"/>
          <w:sz w:val="20"/>
          <w:szCs w:val="20"/>
        </w:rPr>
        <w:t xml:space="preserve">can be </w:t>
      </w:r>
      <w:r w:rsidR="0089568C">
        <w:rPr>
          <w:rFonts w:ascii="Arial" w:hAnsi="Arial"/>
          <w:sz w:val="20"/>
          <w:szCs w:val="20"/>
        </w:rPr>
        <w:t>compared, and from which consumer fitness can be predicted</w:t>
      </w:r>
      <w:r w:rsidR="003F603A">
        <w:rPr>
          <w:rFonts w:ascii="Arial" w:hAnsi="Arial"/>
          <w:sz w:val="20"/>
          <w:szCs w:val="20"/>
        </w:rPr>
        <w:t xml:space="preserve"> b</w:t>
      </w:r>
      <w:r w:rsidR="00F30D2E">
        <w:rPr>
          <w:rFonts w:ascii="Arial" w:hAnsi="Arial"/>
          <w:sz w:val="20"/>
          <w:szCs w:val="20"/>
        </w:rPr>
        <w:t xml:space="preserve">ased on the </w:t>
      </w:r>
      <w:r w:rsidR="003F603A">
        <w:rPr>
          <w:rFonts w:ascii="Arial" w:hAnsi="Arial"/>
          <w:sz w:val="20"/>
          <w:szCs w:val="20"/>
        </w:rPr>
        <w:t xml:space="preserve">relationships </w:t>
      </w:r>
      <w:r w:rsidR="00F30D2E">
        <w:rPr>
          <w:rFonts w:ascii="Arial" w:hAnsi="Arial"/>
          <w:sz w:val="20"/>
          <w:szCs w:val="20"/>
        </w:rPr>
        <w:t>elucidated in</w:t>
      </w:r>
      <w:r w:rsidR="002137D0">
        <w:rPr>
          <w:rFonts w:ascii="Arial" w:hAnsi="Arial"/>
          <w:sz w:val="20"/>
          <w:szCs w:val="20"/>
        </w:rPr>
        <w:t xml:space="preserve"> </w:t>
      </w:r>
      <w:r w:rsidR="003F603A" w:rsidRPr="00291C3C">
        <w:rPr>
          <w:rFonts w:ascii="Arial" w:hAnsi="Arial"/>
          <w:i/>
          <w:iCs/>
          <w:sz w:val="20"/>
          <w:szCs w:val="20"/>
        </w:rPr>
        <w:t>Q2</w:t>
      </w:r>
      <w:r w:rsidR="0089568C">
        <w:rPr>
          <w:rFonts w:ascii="Arial" w:hAnsi="Arial"/>
          <w:sz w:val="20"/>
          <w:szCs w:val="20"/>
        </w:rPr>
        <w:t>.</w:t>
      </w:r>
      <w:r w:rsidR="00F30D2E">
        <w:rPr>
          <w:rFonts w:ascii="Arial" w:hAnsi="Arial"/>
          <w:sz w:val="20"/>
          <w:szCs w:val="20"/>
        </w:rPr>
        <w:t xml:space="preserve"> These predictions will be used to explore how relevant climate change scenarios might influence the population and community dynamics of rodents in the desert southwest.</w:t>
      </w:r>
    </w:p>
    <w:p w14:paraId="1EDB6466" w14:textId="77777777" w:rsidR="00C16626" w:rsidRPr="006F2E2E" w:rsidRDefault="00C16626" w:rsidP="006F2E2E">
      <w:pPr>
        <w:spacing w:after="0"/>
        <w:rPr>
          <w:rFonts w:ascii="Arial" w:hAnsi="Arial"/>
          <w:sz w:val="20"/>
          <w:szCs w:val="20"/>
        </w:rPr>
      </w:pPr>
    </w:p>
    <w:p w14:paraId="1E48D535" w14:textId="2B6FA84C" w:rsidR="00F41FF0" w:rsidRDefault="00035E95" w:rsidP="00035E9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Broader I</w:t>
      </w:r>
      <w:r w:rsidR="008D353F" w:rsidRPr="00A87B91">
        <w:rPr>
          <w:rFonts w:ascii="Arial" w:hAnsi="Arial" w:cs="Arial"/>
          <w:b/>
          <w:i/>
          <w:sz w:val="20"/>
          <w:szCs w:val="20"/>
        </w:rPr>
        <w:t>mpacts</w:t>
      </w:r>
      <w:r w:rsidR="00C046A5" w:rsidRPr="00A87B91">
        <w:rPr>
          <w:rFonts w:ascii="Arial" w:hAnsi="Arial" w:cs="Arial"/>
          <w:b/>
          <w:i/>
          <w:sz w:val="20"/>
          <w:szCs w:val="20"/>
        </w:rPr>
        <w:t>:</w:t>
      </w:r>
      <w:r w:rsidR="00A87B9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</w:t>
      </w:r>
      <w:r w:rsidRPr="0082035C">
        <w:rPr>
          <w:rFonts w:ascii="Arial" w:hAnsi="Arial" w:cs="Arial"/>
          <w:sz w:val="20"/>
          <w:szCs w:val="20"/>
        </w:rPr>
        <w:t>ur field-based project lies at th</w:t>
      </w:r>
      <w:r w:rsidR="00523D4D">
        <w:rPr>
          <w:rFonts w:ascii="Arial" w:hAnsi="Arial" w:cs="Arial"/>
          <w:sz w:val="20"/>
          <w:szCs w:val="20"/>
        </w:rPr>
        <w:t xml:space="preserve">e interface </w:t>
      </w:r>
      <w:r w:rsidR="00F30D2E">
        <w:rPr>
          <w:rFonts w:ascii="Arial" w:hAnsi="Arial" w:cs="Arial"/>
          <w:sz w:val="20"/>
          <w:szCs w:val="20"/>
        </w:rPr>
        <w:t xml:space="preserve">of </w:t>
      </w:r>
      <w:r w:rsidR="00523D4D">
        <w:rPr>
          <w:rFonts w:ascii="Arial" w:hAnsi="Arial" w:cs="Arial"/>
          <w:sz w:val="20"/>
          <w:szCs w:val="20"/>
        </w:rPr>
        <w:t xml:space="preserve">ecology, </w:t>
      </w:r>
      <w:r w:rsidRPr="0082035C">
        <w:rPr>
          <w:rFonts w:ascii="Arial" w:hAnsi="Arial" w:cs="Arial"/>
          <w:sz w:val="20"/>
          <w:szCs w:val="20"/>
        </w:rPr>
        <w:t>physiology</w:t>
      </w:r>
      <w:r w:rsidR="00523D4D">
        <w:rPr>
          <w:rFonts w:ascii="Arial" w:hAnsi="Arial" w:cs="Arial"/>
          <w:sz w:val="20"/>
          <w:szCs w:val="20"/>
        </w:rPr>
        <w:t>, and theoretical biology</w:t>
      </w:r>
      <w:r w:rsidR="00645BF9">
        <w:rPr>
          <w:rFonts w:ascii="Arial" w:hAnsi="Arial" w:cs="Arial"/>
          <w:sz w:val="20"/>
          <w:szCs w:val="20"/>
        </w:rPr>
        <w:t>.</w:t>
      </w:r>
      <w:r w:rsidR="00523D4D">
        <w:rPr>
          <w:rFonts w:ascii="Arial" w:hAnsi="Arial" w:cs="Arial"/>
          <w:sz w:val="20"/>
          <w:szCs w:val="20"/>
        </w:rPr>
        <w:t xml:space="preserve"> </w:t>
      </w:r>
      <w:r w:rsidR="008D6E75">
        <w:rPr>
          <w:rFonts w:ascii="Arial" w:hAnsi="Arial" w:cs="Arial"/>
          <w:sz w:val="20"/>
          <w:szCs w:val="20"/>
        </w:rPr>
        <w:t xml:space="preserve">Our research plan includes a set of fully integrated </w:t>
      </w:r>
      <w:r w:rsidR="008D6E75" w:rsidRPr="0082035C">
        <w:rPr>
          <w:rFonts w:ascii="Arial" w:hAnsi="Arial" w:cs="Arial"/>
          <w:sz w:val="20"/>
          <w:szCs w:val="20"/>
        </w:rPr>
        <w:t xml:space="preserve">hands-on and </w:t>
      </w:r>
      <w:r w:rsidR="008D6E75">
        <w:rPr>
          <w:rFonts w:ascii="Arial" w:hAnsi="Arial" w:cs="Arial"/>
          <w:sz w:val="20"/>
          <w:szCs w:val="20"/>
        </w:rPr>
        <w:t>course-based</w:t>
      </w:r>
      <w:r w:rsidR="008D6E75" w:rsidRPr="0082035C">
        <w:rPr>
          <w:rFonts w:ascii="Arial" w:hAnsi="Arial" w:cs="Arial"/>
          <w:sz w:val="20"/>
          <w:szCs w:val="20"/>
        </w:rPr>
        <w:t xml:space="preserve"> learning</w:t>
      </w:r>
      <w:r w:rsidR="008D6E75" w:rsidDel="008D6E75">
        <w:rPr>
          <w:rFonts w:ascii="Arial" w:hAnsi="Arial" w:cs="Arial"/>
          <w:sz w:val="20"/>
          <w:szCs w:val="20"/>
        </w:rPr>
        <w:t xml:space="preserve"> </w:t>
      </w:r>
      <w:r w:rsidRPr="0082035C">
        <w:rPr>
          <w:rFonts w:ascii="Arial" w:hAnsi="Arial" w:cs="Arial"/>
          <w:sz w:val="20"/>
          <w:szCs w:val="20"/>
        </w:rPr>
        <w:t xml:space="preserve">opportunities </w:t>
      </w:r>
      <w:r w:rsidR="008D6E75">
        <w:rPr>
          <w:rFonts w:ascii="Arial" w:hAnsi="Arial" w:cs="Arial"/>
          <w:sz w:val="20"/>
          <w:szCs w:val="20"/>
        </w:rPr>
        <w:t>for</w:t>
      </w:r>
      <w:r w:rsidRPr="0082035C">
        <w:rPr>
          <w:rFonts w:ascii="Arial" w:hAnsi="Arial" w:cs="Arial"/>
          <w:sz w:val="20"/>
          <w:szCs w:val="20"/>
        </w:rPr>
        <w:t xml:space="preserve"> undergraduate students </w:t>
      </w:r>
      <w:r w:rsidR="00645BF9">
        <w:rPr>
          <w:rFonts w:ascii="Arial" w:hAnsi="Arial" w:cs="Arial"/>
          <w:sz w:val="20"/>
          <w:szCs w:val="20"/>
        </w:rPr>
        <w:t xml:space="preserve">across </w:t>
      </w:r>
      <w:r w:rsidR="008D6E75">
        <w:rPr>
          <w:rFonts w:ascii="Arial" w:hAnsi="Arial" w:cs="Arial"/>
          <w:sz w:val="20"/>
          <w:szCs w:val="20"/>
        </w:rPr>
        <w:t xml:space="preserve">multiple STEM </w:t>
      </w:r>
      <w:r w:rsidR="00645BF9">
        <w:rPr>
          <w:rFonts w:ascii="Arial" w:hAnsi="Arial" w:cs="Arial"/>
          <w:sz w:val="20"/>
          <w:szCs w:val="20"/>
        </w:rPr>
        <w:t>disciplines</w:t>
      </w:r>
      <w:r w:rsidRPr="0082035C">
        <w:rPr>
          <w:rFonts w:ascii="Arial" w:hAnsi="Arial" w:cs="Arial"/>
          <w:sz w:val="20"/>
          <w:szCs w:val="20"/>
        </w:rPr>
        <w:t xml:space="preserve">. </w:t>
      </w:r>
      <w:r w:rsidR="008D6E75" w:rsidRPr="0082035C">
        <w:rPr>
          <w:rFonts w:ascii="Arial" w:hAnsi="Arial" w:cs="Arial"/>
          <w:sz w:val="20"/>
          <w:szCs w:val="20"/>
        </w:rPr>
        <w:t>T</w:t>
      </w:r>
      <w:r w:rsidR="008D6E75">
        <w:rPr>
          <w:rFonts w:ascii="Arial" w:hAnsi="Arial" w:cs="Arial"/>
          <w:sz w:val="20"/>
          <w:szCs w:val="20"/>
        </w:rPr>
        <w:t>he</w:t>
      </w:r>
      <w:r w:rsidR="008D6E75" w:rsidRPr="0082035C">
        <w:rPr>
          <w:rFonts w:ascii="Arial" w:hAnsi="Arial" w:cs="Arial"/>
          <w:sz w:val="20"/>
          <w:szCs w:val="20"/>
        </w:rPr>
        <w:t xml:space="preserve"> </w:t>
      </w:r>
      <w:r w:rsidRPr="0082035C">
        <w:rPr>
          <w:rFonts w:ascii="Arial" w:hAnsi="Arial" w:cs="Arial"/>
          <w:sz w:val="20"/>
          <w:szCs w:val="20"/>
        </w:rPr>
        <w:t>research wil</w:t>
      </w:r>
      <w:r w:rsidR="005A1E7B">
        <w:rPr>
          <w:rFonts w:ascii="Arial" w:hAnsi="Arial" w:cs="Arial"/>
          <w:sz w:val="20"/>
          <w:szCs w:val="20"/>
        </w:rPr>
        <w:t>l engage three</w:t>
      </w:r>
      <w:r>
        <w:rPr>
          <w:rFonts w:ascii="Arial" w:hAnsi="Arial" w:cs="Arial"/>
          <w:sz w:val="20"/>
          <w:szCs w:val="20"/>
        </w:rPr>
        <w:t xml:space="preserve"> Ph.D. students and 6</w:t>
      </w:r>
      <w:r w:rsidR="008D6E75">
        <w:rPr>
          <w:rFonts w:ascii="Arial" w:hAnsi="Arial" w:cs="Arial"/>
          <w:sz w:val="20"/>
          <w:szCs w:val="20"/>
        </w:rPr>
        <w:t>-</w:t>
      </w:r>
      <w:r w:rsidRPr="0082035C">
        <w:rPr>
          <w:rFonts w:ascii="Arial" w:hAnsi="Arial" w:cs="Arial"/>
          <w:sz w:val="20"/>
          <w:szCs w:val="20"/>
        </w:rPr>
        <w:t xml:space="preserve">10 undergraduates at </w:t>
      </w:r>
      <w:r w:rsidR="00523D4D">
        <w:rPr>
          <w:rFonts w:ascii="Arial" w:hAnsi="Arial" w:cs="Arial"/>
          <w:sz w:val="20"/>
          <w:szCs w:val="20"/>
        </w:rPr>
        <w:t>two</w:t>
      </w:r>
      <w:r>
        <w:rPr>
          <w:rFonts w:ascii="Arial" w:hAnsi="Arial" w:cs="Arial"/>
          <w:sz w:val="20"/>
          <w:szCs w:val="20"/>
        </w:rPr>
        <w:t xml:space="preserve"> </w:t>
      </w:r>
      <w:r w:rsidR="00523D4D">
        <w:rPr>
          <w:rFonts w:ascii="Arial" w:hAnsi="Arial" w:cs="Arial"/>
          <w:sz w:val="20"/>
          <w:szCs w:val="20"/>
        </w:rPr>
        <w:t xml:space="preserve">minority-majority universities with </w:t>
      </w:r>
      <w:r w:rsidRPr="0082035C">
        <w:rPr>
          <w:rFonts w:ascii="Arial" w:hAnsi="Arial" w:cs="Arial"/>
          <w:sz w:val="20"/>
          <w:szCs w:val="20"/>
        </w:rPr>
        <w:t>large Hispanic and Native American population</w:t>
      </w:r>
      <w:r w:rsidR="00523D4D">
        <w:rPr>
          <w:rFonts w:ascii="Arial" w:hAnsi="Arial" w:cs="Arial"/>
          <w:sz w:val="20"/>
          <w:szCs w:val="20"/>
        </w:rPr>
        <w:t>s</w:t>
      </w:r>
      <w:r w:rsidRPr="0082035C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Each spring we will also teach</w:t>
      </w:r>
      <w:r w:rsidR="006F5024">
        <w:rPr>
          <w:rFonts w:ascii="Arial" w:hAnsi="Arial" w:cs="Arial"/>
          <w:sz w:val="20"/>
          <w:szCs w:val="20"/>
        </w:rPr>
        <w:t xml:space="preserve"> an open enrollment </w:t>
      </w:r>
      <w:r>
        <w:rPr>
          <w:rFonts w:ascii="Arial" w:hAnsi="Arial" w:cs="Arial"/>
          <w:sz w:val="20"/>
          <w:szCs w:val="20"/>
        </w:rPr>
        <w:t xml:space="preserve">two-week </w:t>
      </w:r>
      <w:r w:rsidRPr="0082035C">
        <w:rPr>
          <w:rFonts w:ascii="Arial" w:hAnsi="Arial" w:cs="Arial"/>
          <w:sz w:val="20"/>
          <w:szCs w:val="20"/>
        </w:rPr>
        <w:t>field sc</w:t>
      </w:r>
      <w:r>
        <w:rPr>
          <w:rFonts w:ascii="Arial" w:hAnsi="Arial" w:cs="Arial"/>
          <w:sz w:val="20"/>
          <w:szCs w:val="20"/>
        </w:rPr>
        <w:t xml:space="preserve">hool at the </w:t>
      </w:r>
      <w:r w:rsidR="00B56398">
        <w:rPr>
          <w:rFonts w:ascii="Arial" w:hAnsi="Arial" w:cs="Arial"/>
          <w:sz w:val="20"/>
          <w:szCs w:val="20"/>
        </w:rPr>
        <w:t xml:space="preserve">UNM </w:t>
      </w:r>
      <w:r>
        <w:rPr>
          <w:rFonts w:ascii="Arial" w:hAnsi="Arial" w:cs="Arial"/>
          <w:sz w:val="20"/>
          <w:szCs w:val="20"/>
        </w:rPr>
        <w:t xml:space="preserve">Sevilleta </w:t>
      </w:r>
      <w:r w:rsidR="00E27BEE">
        <w:rPr>
          <w:rFonts w:ascii="Arial" w:hAnsi="Arial" w:cs="Arial"/>
          <w:sz w:val="20"/>
          <w:szCs w:val="20"/>
        </w:rPr>
        <w:t>Field Station</w:t>
      </w:r>
      <w:r>
        <w:rPr>
          <w:rFonts w:ascii="Arial" w:hAnsi="Arial" w:cs="Arial"/>
          <w:sz w:val="20"/>
          <w:szCs w:val="20"/>
        </w:rPr>
        <w:t xml:space="preserve">, where we </w:t>
      </w:r>
      <w:r w:rsidR="00645BF9">
        <w:rPr>
          <w:rFonts w:ascii="Arial" w:hAnsi="Arial" w:cs="Arial"/>
          <w:sz w:val="20"/>
          <w:szCs w:val="20"/>
        </w:rPr>
        <w:t xml:space="preserve">aim </w:t>
      </w:r>
      <w:r>
        <w:rPr>
          <w:rFonts w:ascii="Arial" w:hAnsi="Arial" w:cs="Arial"/>
          <w:sz w:val="20"/>
          <w:szCs w:val="20"/>
        </w:rPr>
        <w:t>to engage 10</w:t>
      </w:r>
      <w:r w:rsidR="00BF2981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20 undergraduates per year </w:t>
      </w:r>
      <w:r w:rsidRPr="0082035C">
        <w:rPr>
          <w:rFonts w:ascii="Arial" w:hAnsi="Arial" w:cs="Arial"/>
          <w:sz w:val="20"/>
          <w:szCs w:val="20"/>
        </w:rPr>
        <w:t>and introduce them to cutting</w:t>
      </w:r>
      <w:r>
        <w:rPr>
          <w:rFonts w:ascii="Arial" w:hAnsi="Arial" w:cs="Arial"/>
          <w:sz w:val="20"/>
          <w:szCs w:val="20"/>
        </w:rPr>
        <w:t>-</w:t>
      </w:r>
      <w:r w:rsidRPr="0082035C">
        <w:rPr>
          <w:rFonts w:ascii="Arial" w:hAnsi="Arial" w:cs="Arial"/>
          <w:sz w:val="20"/>
          <w:szCs w:val="20"/>
        </w:rPr>
        <w:t xml:space="preserve">edge </w:t>
      </w:r>
      <w:r w:rsidR="00645BF9">
        <w:rPr>
          <w:rFonts w:ascii="Arial" w:hAnsi="Arial" w:cs="Arial"/>
          <w:sz w:val="20"/>
          <w:szCs w:val="20"/>
        </w:rPr>
        <w:t>lab and field techniques in</w:t>
      </w:r>
      <w:r w:rsidRPr="0082035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ecology and physiolog</w:t>
      </w:r>
      <w:r w:rsidR="00645BF9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 xml:space="preserve">. </w:t>
      </w:r>
      <w:r w:rsidR="0039104B">
        <w:rPr>
          <w:rFonts w:ascii="Arial" w:hAnsi="Arial" w:cs="Arial"/>
          <w:sz w:val="20"/>
          <w:szCs w:val="20"/>
        </w:rPr>
        <w:t>Postdoctoral scientists and g</w:t>
      </w:r>
      <w:r>
        <w:rPr>
          <w:rFonts w:ascii="Arial" w:hAnsi="Arial" w:cs="Arial"/>
          <w:sz w:val="20"/>
          <w:szCs w:val="20"/>
        </w:rPr>
        <w:t>raduate</w:t>
      </w:r>
      <w:r w:rsidRPr="0082035C">
        <w:rPr>
          <w:rFonts w:ascii="Arial" w:hAnsi="Arial" w:cs="Arial"/>
          <w:sz w:val="20"/>
          <w:szCs w:val="20"/>
        </w:rPr>
        <w:t xml:space="preserve"> students will be involved in teaching and </w:t>
      </w:r>
      <w:r>
        <w:rPr>
          <w:rFonts w:ascii="Arial" w:hAnsi="Arial" w:cs="Arial"/>
          <w:sz w:val="20"/>
          <w:szCs w:val="20"/>
        </w:rPr>
        <w:t xml:space="preserve">managing </w:t>
      </w:r>
      <w:r w:rsidRPr="0082035C">
        <w:rPr>
          <w:rFonts w:ascii="Arial" w:hAnsi="Arial" w:cs="Arial"/>
          <w:sz w:val="20"/>
          <w:szCs w:val="20"/>
        </w:rPr>
        <w:t>this course</w:t>
      </w:r>
      <w:r w:rsidR="00645BF9">
        <w:rPr>
          <w:rFonts w:ascii="Arial" w:hAnsi="Arial" w:cs="Arial"/>
          <w:sz w:val="20"/>
          <w:szCs w:val="20"/>
        </w:rPr>
        <w:t>,</w:t>
      </w:r>
      <w:r w:rsidRPr="0082035C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undergraduate student</w:t>
      </w:r>
      <w:r w:rsidR="00645BF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</w:t>
      </w:r>
      <w:r w:rsidR="00645BF9">
        <w:rPr>
          <w:rFonts w:ascii="Arial" w:hAnsi="Arial" w:cs="Arial"/>
          <w:sz w:val="20"/>
          <w:szCs w:val="20"/>
        </w:rPr>
        <w:t>will be</w:t>
      </w:r>
      <w:r>
        <w:rPr>
          <w:rFonts w:ascii="Arial" w:hAnsi="Arial" w:cs="Arial"/>
          <w:sz w:val="20"/>
          <w:szCs w:val="20"/>
        </w:rPr>
        <w:t xml:space="preserve"> recruit</w:t>
      </w:r>
      <w:r w:rsidR="00645BF9">
        <w:rPr>
          <w:rFonts w:ascii="Arial" w:hAnsi="Arial" w:cs="Arial"/>
          <w:sz w:val="20"/>
          <w:szCs w:val="20"/>
        </w:rPr>
        <w:t>ed from</w:t>
      </w:r>
      <w:r>
        <w:rPr>
          <w:rFonts w:ascii="Arial" w:hAnsi="Arial" w:cs="Arial"/>
          <w:sz w:val="20"/>
          <w:szCs w:val="20"/>
        </w:rPr>
        <w:t xml:space="preserve"> </w:t>
      </w:r>
      <w:r w:rsidR="00D46723">
        <w:rPr>
          <w:rFonts w:ascii="Arial" w:hAnsi="Arial" w:cs="Arial"/>
          <w:sz w:val="20"/>
          <w:szCs w:val="20"/>
        </w:rPr>
        <w:t>UNM</w:t>
      </w:r>
      <w:r w:rsidR="00645BF9">
        <w:rPr>
          <w:rFonts w:ascii="Arial" w:hAnsi="Arial" w:cs="Arial"/>
          <w:sz w:val="20"/>
          <w:szCs w:val="20"/>
        </w:rPr>
        <w:t>, UCM, BU, and UW</w:t>
      </w:r>
      <w:r w:rsidRPr="0082035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 take part in field and lab activities associated with our project</w:t>
      </w:r>
      <w:r w:rsidR="00D46723">
        <w:rPr>
          <w:rFonts w:ascii="Arial" w:hAnsi="Arial" w:cs="Arial"/>
          <w:sz w:val="20"/>
          <w:szCs w:val="20"/>
        </w:rPr>
        <w:t>, which we anticipate will produce publishable student-led research projects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716B45B4" w14:textId="0C72745D" w:rsidR="00C16626" w:rsidRPr="00A514D9" w:rsidRDefault="00C16626" w:rsidP="00035E95">
      <w:pPr>
        <w:spacing w:after="0"/>
        <w:rPr>
          <w:rFonts w:ascii="Arial" w:hAnsi="Arial" w:cs="Arial"/>
          <w:sz w:val="20"/>
          <w:szCs w:val="20"/>
        </w:rPr>
      </w:pPr>
    </w:p>
    <w:sectPr w:rsidR="00C16626" w:rsidRPr="00A514D9" w:rsidSect="00275249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7" w:author="Justin Yeakel" w:date="2021-10-06T09:17:00Z" w:initials="JY">
    <w:p w14:paraId="60024E4E" w14:textId="0116DAE0" w:rsidR="006C0F39" w:rsidRDefault="006C0F39" w:rsidP="006C0F39">
      <w:pPr>
        <w:pStyle w:val="CommentText"/>
      </w:pPr>
      <w:r>
        <w:rPr>
          <w:rStyle w:val="CommentReference"/>
        </w:rPr>
        <w:annotationRef/>
      </w:r>
      <w:r>
        <w:t>throughout the paper, we refer to this (I think consistently) as the ‘foraging niche’… trying to maintain that notation throughout, if we agree that is the best term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024E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7E83A" w16cex:dateUtc="2021-10-06T16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024E4E" w16cid:durableId="2507E83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40202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stin Yeakel">
    <w15:presenceInfo w15:providerId="Windows Live" w15:userId="13888895_tp_dropbo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embedSystemFonts/>
  <w:proofState w:spelling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01CE"/>
    <w:rsid w:val="00004B01"/>
    <w:rsid w:val="000056D7"/>
    <w:rsid w:val="0001168B"/>
    <w:rsid w:val="000325E1"/>
    <w:rsid w:val="000339F2"/>
    <w:rsid w:val="00035E95"/>
    <w:rsid w:val="0003777F"/>
    <w:rsid w:val="00040752"/>
    <w:rsid w:val="000410C6"/>
    <w:rsid w:val="00042CC5"/>
    <w:rsid w:val="0004642D"/>
    <w:rsid w:val="00054164"/>
    <w:rsid w:val="00066D2B"/>
    <w:rsid w:val="000723CF"/>
    <w:rsid w:val="00075A41"/>
    <w:rsid w:val="0008544F"/>
    <w:rsid w:val="00091C61"/>
    <w:rsid w:val="00097AAC"/>
    <w:rsid w:val="000A4AE6"/>
    <w:rsid w:val="000C0453"/>
    <w:rsid w:val="000C27D1"/>
    <w:rsid w:val="000E1D95"/>
    <w:rsid w:val="000E31FD"/>
    <w:rsid w:val="00146AFD"/>
    <w:rsid w:val="00157AD8"/>
    <w:rsid w:val="00167B41"/>
    <w:rsid w:val="00186C4C"/>
    <w:rsid w:val="00193B6A"/>
    <w:rsid w:val="001A633F"/>
    <w:rsid w:val="001C01CE"/>
    <w:rsid w:val="001C5207"/>
    <w:rsid w:val="001F5E41"/>
    <w:rsid w:val="002137D0"/>
    <w:rsid w:val="00224E05"/>
    <w:rsid w:val="0023643B"/>
    <w:rsid w:val="00245DD5"/>
    <w:rsid w:val="00275249"/>
    <w:rsid w:val="00277ED5"/>
    <w:rsid w:val="0028010B"/>
    <w:rsid w:val="00291C3C"/>
    <w:rsid w:val="00293575"/>
    <w:rsid w:val="002B3A81"/>
    <w:rsid w:val="002B7F85"/>
    <w:rsid w:val="002C307F"/>
    <w:rsid w:val="002E0F0D"/>
    <w:rsid w:val="002E31EA"/>
    <w:rsid w:val="002E3D9E"/>
    <w:rsid w:val="002F4EA9"/>
    <w:rsid w:val="003145BE"/>
    <w:rsid w:val="00320000"/>
    <w:rsid w:val="003459AC"/>
    <w:rsid w:val="00373966"/>
    <w:rsid w:val="00374C9C"/>
    <w:rsid w:val="0039104B"/>
    <w:rsid w:val="00392602"/>
    <w:rsid w:val="003A396D"/>
    <w:rsid w:val="003B5E78"/>
    <w:rsid w:val="003C58E4"/>
    <w:rsid w:val="003F603A"/>
    <w:rsid w:val="004524E3"/>
    <w:rsid w:val="00490ABB"/>
    <w:rsid w:val="0049542A"/>
    <w:rsid w:val="004A5F15"/>
    <w:rsid w:val="004B0E09"/>
    <w:rsid w:val="004B1960"/>
    <w:rsid w:val="004C32FF"/>
    <w:rsid w:val="004C6018"/>
    <w:rsid w:val="004D2ED8"/>
    <w:rsid w:val="004F38A3"/>
    <w:rsid w:val="005028DB"/>
    <w:rsid w:val="00523D4D"/>
    <w:rsid w:val="0053131D"/>
    <w:rsid w:val="0053509F"/>
    <w:rsid w:val="0055793B"/>
    <w:rsid w:val="00575814"/>
    <w:rsid w:val="00580139"/>
    <w:rsid w:val="0058155D"/>
    <w:rsid w:val="00586755"/>
    <w:rsid w:val="005936C8"/>
    <w:rsid w:val="00596DC5"/>
    <w:rsid w:val="005A1E7B"/>
    <w:rsid w:val="005A3C7A"/>
    <w:rsid w:val="005C3D42"/>
    <w:rsid w:val="005C4BBD"/>
    <w:rsid w:val="005E03F1"/>
    <w:rsid w:val="005E0E7F"/>
    <w:rsid w:val="005F20F9"/>
    <w:rsid w:val="005F5890"/>
    <w:rsid w:val="005F5900"/>
    <w:rsid w:val="00607276"/>
    <w:rsid w:val="00645BF9"/>
    <w:rsid w:val="006466A5"/>
    <w:rsid w:val="006468BE"/>
    <w:rsid w:val="00654039"/>
    <w:rsid w:val="006C0F39"/>
    <w:rsid w:val="006F2A0A"/>
    <w:rsid w:val="006F2E2E"/>
    <w:rsid w:val="006F5024"/>
    <w:rsid w:val="00704202"/>
    <w:rsid w:val="00723D90"/>
    <w:rsid w:val="00725643"/>
    <w:rsid w:val="007345D7"/>
    <w:rsid w:val="00734B5E"/>
    <w:rsid w:val="00756786"/>
    <w:rsid w:val="00784592"/>
    <w:rsid w:val="007915AC"/>
    <w:rsid w:val="007B3B1A"/>
    <w:rsid w:val="007D5E94"/>
    <w:rsid w:val="007E067B"/>
    <w:rsid w:val="007F35D1"/>
    <w:rsid w:val="00802B1F"/>
    <w:rsid w:val="00804AD6"/>
    <w:rsid w:val="00805BB1"/>
    <w:rsid w:val="00811B73"/>
    <w:rsid w:val="0082035C"/>
    <w:rsid w:val="0082088F"/>
    <w:rsid w:val="008220E7"/>
    <w:rsid w:val="00825160"/>
    <w:rsid w:val="00834B58"/>
    <w:rsid w:val="0089568C"/>
    <w:rsid w:val="008B11BD"/>
    <w:rsid w:val="008C7CC3"/>
    <w:rsid w:val="008D353F"/>
    <w:rsid w:val="008D4BA8"/>
    <w:rsid w:val="008D6E75"/>
    <w:rsid w:val="008E5725"/>
    <w:rsid w:val="009270A8"/>
    <w:rsid w:val="00932084"/>
    <w:rsid w:val="009475E7"/>
    <w:rsid w:val="00953658"/>
    <w:rsid w:val="0097469D"/>
    <w:rsid w:val="00975979"/>
    <w:rsid w:val="009D4B2F"/>
    <w:rsid w:val="009D73C0"/>
    <w:rsid w:val="009F675F"/>
    <w:rsid w:val="009F7ABF"/>
    <w:rsid w:val="00A178C8"/>
    <w:rsid w:val="00A2001D"/>
    <w:rsid w:val="00A50E67"/>
    <w:rsid w:val="00A514D9"/>
    <w:rsid w:val="00A53C83"/>
    <w:rsid w:val="00A66934"/>
    <w:rsid w:val="00A679B9"/>
    <w:rsid w:val="00A87B91"/>
    <w:rsid w:val="00A90A98"/>
    <w:rsid w:val="00A91BF6"/>
    <w:rsid w:val="00AA3E64"/>
    <w:rsid w:val="00AD2219"/>
    <w:rsid w:val="00AD5D2B"/>
    <w:rsid w:val="00AE6921"/>
    <w:rsid w:val="00B26827"/>
    <w:rsid w:val="00B36B4C"/>
    <w:rsid w:val="00B43A6D"/>
    <w:rsid w:val="00B56398"/>
    <w:rsid w:val="00B6449C"/>
    <w:rsid w:val="00B645B3"/>
    <w:rsid w:val="00B76FF9"/>
    <w:rsid w:val="00B85D9B"/>
    <w:rsid w:val="00BA4645"/>
    <w:rsid w:val="00BA633B"/>
    <w:rsid w:val="00BC2115"/>
    <w:rsid w:val="00BF2981"/>
    <w:rsid w:val="00BF2EA9"/>
    <w:rsid w:val="00BF4436"/>
    <w:rsid w:val="00BF7C90"/>
    <w:rsid w:val="00C027EB"/>
    <w:rsid w:val="00C046A5"/>
    <w:rsid w:val="00C16626"/>
    <w:rsid w:val="00C21A80"/>
    <w:rsid w:val="00C41012"/>
    <w:rsid w:val="00C422D4"/>
    <w:rsid w:val="00C4581A"/>
    <w:rsid w:val="00C52D8B"/>
    <w:rsid w:val="00C56747"/>
    <w:rsid w:val="00C95F6B"/>
    <w:rsid w:val="00CB2832"/>
    <w:rsid w:val="00CB3658"/>
    <w:rsid w:val="00CB541E"/>
    <w:rsid w:val="00CD26CC"/>
    <w:rsid w:val="00D056C0"/>
    <w:rsid w:val="00D1561C"/>
    <w:rsid w:val="00D37BE8"/>
    <w:rsid w:val="00D445D0"/>
    <w:rsid w:val="00D46723"/>
    <w:rsid w:val="00D46B8F"/>
    <w:rsid w:val="00D52DBB"/>
    <w:rsid w:val="00D6144C"/>
    <w:rsid w:val="00D818FC"/>
    <w:rsid w:val="00D8453D"/>
    <w:rsid w:val="00D85955"/>
    <w:rsid w:val="00D95500"/>
    <w:rsid w:val="00DA66C6"/>
    <w:rsid w:val="00DA6C6A"/>
    <w:rsid w:val="00DB143E"/>
    <w:rsid w:val="00DB14A5"/>
    <w:rsid w:val="00DC4270"/>
    <w:rsid w:val="00DE06B8"/>
    <w:rsid w:val="00DE7C50"/>
    <w:rsid w:val="00DF12F2"/>
    <w:rsid w:val="00DF4136"/>
    <w:rsid w:val="00E070A0"/>
    <w:rsid w:val="00E11153"/>
    <w:rsid w:val="00E25E74"/>
    <w:rsid w:val="00E27BEE"/>
    <w:rsid w:val="00E4710C"/>
    <w:rsid w:val="00E76C60"/>
    <w:rsid w:val="00E825C6"/>
    <w:rsid w:val="00E874E5"/>
    <w:rsid w:val="00E9622F"/>
    <w:rsid w:val="00EB5545"/>
    <w:rsid w:val="00EC00E8"/>
    <w:rsid w:val="00F16596"/>
    <w:rsid w:val="00F30D2E"/>
    <w:rsid w:val="00F31653"/>
    <w:rsid w:val="00F41FF0"/>
    <w:rsid w:val="00F6128A"/>
    <w:rsid w:val="00F706F3"/>
    <w:rsid w:val="00FC3678"/>
    <w:rsid w:val="00FC5AF8"/>
    <w:rsid w:val="00FE2873"/>
    <w:rsid w:val="00FE3013"/>
    <w:rsid w:val="00FF4A1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918BEC8"/>
  <w15:docId w15:val="{66A21D1E-D181-A64D-9E9E-7EAB6045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5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14A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4A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30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30D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30D2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0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0D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Mexico</Company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Wolf</dc:creator>
  <cp:keywords/>
  <dc:description/>
  <cp:lastModifiedBy>Justin Yeakel</cp:lastModifiedBy>
  <cp:revision>21</cp:revision>
  <cp:lastPrinted>2015-07-28T17:44:00Z</cp:lastPrinted>
  <dcterms:created xsi:type="dcterms:W3CDTF">2021-10-06T15:54:00Z</dcterms:created>
  <dcterms:modified xsi:type="dcterms:W3CDTF">2021-10-06T16:17:00Z</dcterms:modified>
</cp:coreProperties>
</file>